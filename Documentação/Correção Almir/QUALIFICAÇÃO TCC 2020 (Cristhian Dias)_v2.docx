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D3AA" w14:textId="5201D5A3" w:rsidR="005D7ED3" w:rsidRDefault="00F32D07" w:rsidP="005D7ED3">
      <w:pPr>
        <w:jc w:val="center"/>
      </w:pPr>
      <w:r w:rsidRPr="0004133A">
        <w:rPr>
          <w:rFonts w:cs="Arial"/>
          <w:noProof/>
          <w:sz w:val="4"/>
          <w:lang w:eastAsia="pt-BR"/>
        </w:rPr>
        <w:drawing>
          <wp:inline distT="0" distB="0" distL="0" distR="0" wp14:anchorId="2069B32D" wp14:editId="5F155F9C">
            <wp:extent cx="5503545" cy="362585"/>
            <wp:effectExtent l="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0623DC2E" w14:textId="77777777" w:rsidR="005D7ED3" w:rsidRPr="006E4D4B" w:rsidRDefault="005D7ED3" w:rsidP="005D7ED3">
      <w:pPr>
        <w:spacing w:before="0" w:after="0" w:line="240" w:lineRule="auto"/>
        <w:jc w:val="center"/>
        <w:rPr>
          <w:rFonts w:cs="Arial"/>
          <w:sz w:val="28"/>
        </w:rPr>
      </w:pPr>
    </w:p>
    <w:p w14:paraId="28C285C3" w14:textId="77777777" w:rsidR="005D7ED3" w:rsidRPr="006E4D4B" w:rsidRDefault="005D7ED3" w:rsidP="005D7ED3">
      <w:pPr>
        <w:spacing w:before="0" w:after="0" w:line="240" w:lineRule="auto"/>
        <w:jc w:val="center"/>
        <w:rPr>
          <w:rFonts w:cs="Arial"/>
          <w:sz w:val="28"/>
        </w:rPr>
      </w:pPr>
    </w:p>
    <w:p w14:paraId="49925465" w14:textId="77777777" w:rsidR="005D7ED3" w:rsidRDefault="005D7ED3" w:rsidP="005D7ED3">
      <w:pPr>
        <w:spacing w:before="0" w:after="0" w:line="240" w:lineRule="auto"/>
        <w:jc w:val="center"/>
        <w:rPr>
          <w:rFonts w:cs="Arial"/>
          <w:sz w:val="28"/>
        </w:rPr>
      </w:pPr>
    </w:p>
    <w:p w14:paraId="0DBC7645" w14:textId="77777777" w:rsidR="005D7ED3" w:rsidRPr="006E4D4B" w:rsidRDefault="005D7ED3" w:rsidP="005D7ED3">
      <w:pPr>
        <w:spacing w:before="0" w:after="0" w:line="240" w:lineRule="auto"/>
        <w:jc w:val="center"/>
        <w:rPr>
          <w:rFonts w:cs="Arial"/>
          <w:sz w:val="28"/>
        </w:rPr>
      </w:pPr>
    </w:p>
    <w:p w14:paraId="1211E4CD" w14:textId="77777777" w:rsidR="005D7ED3" w:rsidRPr="006E4D4B" w:rsidRDefault="005D7ED3" w:rsidP="005D7ED3">
      <w:pPr>
        <w:spacing w:before="0" w:after="0" w:line="240" w:lineRule="auto"/>
        <w:jc w:val="center"/>
        <w:rPr>
          <w:rFonts w:cs="Arial"/>
          <w:sz w:val="28"/>
        </w:rPr>
      </w:pPr>
    </w:p>
    <w:p w14:paraId="538334A2" w14:textId="77777777" w:rsidR="005D7ED3" w:rsidRPr="00965C90" w:rsidRDefault="00F32D07" w:rsidP="005D7ED3">
      <w:pPr>
        <w:spacing w:before="0" w:after="0" w:line="240" w:lineRule="auto"/>
        <w:jc w:val="center"/>
        <w:rPr>
          <w:rFonts w:cs="Arial"/>
          <w:b/>
          <w:caps/>
          <w:sz w:val="28"/>
        </w:rPr>
      </w:pPr>
      <w:r>
        <w:rPr>
          <w:rFonts w:cs="Arial"/>
          <w:b/>
          <w:caps/>
          <w:sz w:val="28"/>
        </w:rPr>
        <w:t>Cristhian nunes dias</w:t>
      </w:r>
    </w:p>
    <w:p w14:paraId="6B87127A" w14:textId="77777777" w:rsidR="005D7ED3" w:rsidRPr="006E4D4B" w:rsidRDefault="005D7ED3" w:rsidP="005D7ED3">
      <w:pPr>
        <w:spacing w:before="0" w:after="0" w:line="240" w:lineRule="auto"/>
        <w:jc w:val="center"/>
        <w:rPr>
          <w:rFonts w:cs="Arial"/>
          <w:sz w:val="28"/>
        </w:rPr>
      </w:pPr>
    </w:p>
    <w:p w14:paraId="37DCB42D" w14:textId="77777777" w:rsidR="005D7ED3" w:rsidRPr="006E4D4B" w:rsidRDefault="005D7ED3" w:rsidP="005D7ED3">
      <w:pPr>
        <w:spacing w:before="0" w:after="0" w:line="240" w:lineRule="auto"/>
        <w:jc w:val="center"/>
        <w:rPr>
          <w:rFonts w:cs="Arial"/>
          <w:sz w:val="28"/>
        </w:rPr>
      </w:pPr>
    </w:p>
    <w:p w14:paraId="28F904E1" w14:textId="77777777" w:rsidR="005D7ED3" w:rsidRPr="006E4D4B" w:rsidRDefault="005D7ED3" w:rsidP="005D7ED3">
      <w:pPr>
        <w:spacing w:before="0" w:after="0" w:line="240" w:lineRule="auto"/>
        <w:jc w:val="center"/>
        <w:rPr>
          <w:rFonts w:cs="Arial"/>
          <w:sz w:val="28"/>
        </w:rPr>
      </w:pPr>
    </w:p>
    <w:p w14:paraId="743D001B" w14:textId="77777777" w:rsidR="005D7ED3" w:rsidRPr="006E4D4B" w:rsidRDefault="005D7ED3" w:rsidP="005D7ED3">
      <w:pPr>
        <w:spacing w:before="0" w:after="0" w:line="240" w:lineRule="auto"/>
        <w:jc w:val="center"/>
        <w:rPr>
          <w:rFonts w:cs="Arial"/>
          <w:sz w:val="28"/>
        </w:rPr>
      </w:pPr>
    </w:p>
    <w:p w14:paraId="6339F9E0" w14:textId="77777777" w:rsidR="005D7ED3" w:rsidRPr="006E4D4B" w:rsidRDefault="005D7ED3" w:rsidP="005D7ED3">
      <w:pPr>
        <w:spacing w:before="0" w:after="0" w:line="240" w:lineRule="auto"/>
        <w:jc w:val="center"/>
        <w:rPr>
          <w:rFonts w:cs="Arial"/>
          <w:sz w:val="28"/>
        </w:rPr>
      </w:pPr>
    </w:p>
    <w:p w14:paraId="42340022" w14:textId="77777777" w:rsidR="005D7ED3" w:rsidRPr="006E4D4B" w:rsidRDefault="005D7ED3" w:rsidP="005D7ED3">
      <w:pPr>
        <w:spacing w:before="0" w:after="0" w:line="240" w:lineRule="auto"/>
        <w:jc w:val="center"/>
        <w:rPr>
          <w:rFonts w:cs="Arial"/>
          <w:sz w:val="28"/>
        </w:rPr>
      </w:pPr>
    </w:p>
    <w:p w14:paraId="5FF5F88F" w14:textId="77777777" w:rsidR="005D7ED3" w:rsidRDefault="005D7ED3" w:rsidP="005D7ED3">
      <w:pPr>
        <w:spacing w:before="0" w:after="0" w:line="240" w:lineRule="auto"/>
        <w:jc w:val="center"/>
        <w:rPr>
          <w:rFonts w:cs="Arial"/>
          <w:sz w:val="28"/>
        </w:rPr>
      </w:pPr>
    </w:p>
    <w:p w14:paraId="7A4D687A" w14:textId="77777777" w:rsidR="005D7ED3" w:rsidRPr="006E4D4B" w:rsidRDefault="005D7ED3" w:rsidP="005D7ED3">
      <w:pPr>
        <w:spacing w:before="0" w:after="0" w:line="240" w:lineRule="auto"/>
        <w:jc w:val="center"/>
        <w:rPr>
          <w:rFonts w:cs="Arial"/>
          <w:sz w:val="28"/>
        </w:rPr>
      </w:pPr>
    </w:p>
    <w:p w14:paraId="06AE0B0F" w14:textId="77777777" w:rsidR="005D7ED3" w:rsidRDefault="005D7ED3" w:rsidP="005D7ED3">
      <w:pPr>
        <w:spacing w:before="0" w:after="0" w:line="240" w:lineRule="auto"/>
        <w:jc w:val="center"/>
        <w:rPr>
          <w:rFonts w:cs="Arial"/>
          <w:sz w:val="28"/>
        </w:rPr>
      </w:pPr>
    </w:p>
    <w:p w14:paraId="5DEADFF1" w14:textId="77777777" w:rsidR="005D7ED3" w:rsidRPr="006E4D4B" w:rsidRDefault="005D7ED3" w:rsidP="005D7ED3">
      <w:pPr>
        <w:spacing w:before="0" w:after="0" w:line="240" w:lineRule="auto"/>
        <w:jc w:val="center"/>
        <w:rPr>
          <w:rFonts w:cs="Arial"/>
          <w:sz w:val="28"/>
        </w:rPr>
      </w:pPr>
    </w:p>
    <w:p w14:paraId="169E01D0" w14:textId="77777777" w:rsidR="005D7ED3" w:rsidRDefault="005D7ED3" w:rsidP="005D7ED3">
      <w:pPr>
        <w:spacing w:before="0" w:after="0" w:line="240" w:lineRule="auto"/>
        <w:jc w:val="center"/>
        <w:rPr>
          <w:rFonts w:cs="Arial"/>
          <w:sz w:val="28"/>
        </w:rPr>
      </w:pPr>
    </w:p>
    <w:p w14:paraId="46B83332" w14:textId="77777777" w:rsidR="005D7ED3" w:rsidRPr="006E4D4B" w:rsidRDefault="005D7ED3" w:rsidP="005D7ED3">
      <w:pPr>
        <w:spacing w:before="0" w:after="0" w:line="240" w:lineRule="auto"/>
        <w:jc w:val="center"/>
        <w:rPr>
          <w:rFonts w:cs="Arial"/>
          <w:sz w:val="28"/>
        </w:rPr>
      </w:pPr>
    </w:p>
    <w:p w14:paraId="2390EC91" w14:textId="77777777" w:rsidR="005D7ED3" w:rsidRPr="006E4D4B" w:rsidRDefault="005D7ED3" w:rsidP="005D7ED3">
      <w:pPr>
        <w:spacing w:before="0" w:after="0" w:line="240" w:lineRule="auto"/>
        <w:jc w:val="center"/>
        <w:rPr>
          <w:rFonts w:cs="Arial"/>
          <w:sz w:val="28"/>
        </w:rPr>
      </w:pPr>
    </w:p>
    <w:p w14:paraId="09D043A1" w14:textId="5D02FBC6" w:rsidR="005D7ED3" w:rsidRPr="00965C90" w:rsidRDefault="00A413AA" w:rsidP="005D7ED3">
      <w:pPr>
        <w:spacing w:before="0" w:after="0" w:line="240" w:lineRule="auto"/>
        <w:jc w:val="center"/>
        <w:rPr>
          <w:rFonts w:cs="Arial"/>
          <w:caps/>
        </w:rPr>
      </w:pPr>
      <w:r w:rsidRPr="00A413AA">
        <w:rPr>
          <w:rFonts w:cs="Arial"/>
          <w:b/>
          <w:caps/>
          <w:sz w:val="28"/>
          <w:szCs w:val="28"/>
        </w:rPr>
        <w:t>APLICATIVO PARA CONTROLE FINANCEIRO UTILIZANDO FLUTTER</w:t>
      </w:r>
    </w:p>
    <w:p w14:paraId="15BF3FDF" w14:textId="7C2BCCCA" w:rsidR="005D7ED3" w:rsidRPr="006E4D4B" w:rsidRDefault="00A413AA" w:rsidP="00A413AA">
      <w:pPr>
        <w:tabs>
          <w:tab w:val="left" w:pos="5285"/>
        </w:tabs>
        <w:spacing w:before="0" w:after="0" w:line="240" w:lineRule="auto"/>
        <w:jc w:val="left"/>
        <w:rPr>
          <w:rFonts w:cs="Arial"/>
        </w:rPr>
      </w:pPr>
      <w:r>
        <w:rPr>
          <w:rFonts w:cs="Arial"/>
        </w:rPr>
        <w:tab/>
      </w:r>
    </w:p>
    <w:p w14:paraId="65021352" w14:textId="77777777" w:rsidR="005D7ED3" w:rsidRPr="006E4D4B" w:rsidRDefault="005D7ED3" w:rsidP="005D7ED3">
      <w:pPr>
        <w:spacing w:before="0" w:after="0" w:line="240" w:lineRule="auto"/>
        <w:jc w:val="center"/>
        <w:rPr>
          <w:rFonts w:cs="Arial"/>
        </w:rPr>
      </w:pPr>
    </w:p>
    <w:p w14:paraId="1BAC0B4E" w14:textId="77777777" w:rsidR="005D7ED3" w:rsidRPr="006E4D4B" w:rsidRDefault="005D7ED3" w:rsidP="005D7ED3">
      <w:pPr>
        <w:spacing w:before="0" w:after="0" w:line="240" w:lineRule="auto"/>
        <w:jc w:val="center"/>
        <w:rPr>
          <w:rFonts w:cs="Arial"/>
        </w:rPr>
      </w:pPr>
    </w:p>
    <w:p w14:paraId="323A72FF" w14:textId="77777777" w:rsidR="005D7ED3" w:rsidRPr="006E4D4B" w:rsidRDefault="005D7ED3" w:rsidP="005D7ED3">
      <w:pPr>
        <w:spacing w:before="0" w:after="0" w:line="240" w:lineRule="auto"/>
        <w:jc w:val="center"/>
        <w:rPr>
          <w:rFonts w:cs="Arial"/>
        </w:rPr>
      </w:pPr>
    </w:p>
    <w:p w14:paraId="075A7B4E" w14:textId="77777777" w:rsidR="005D7ED3" w:rsidRPr="006E4D4B" w:rsidRDefault="005D7ED3" w:rsidP="005D7ED3">
      <w:pPr>
        <w:spacing w:before="0" w:after="0" w:line="240" w:lineRule="auto"/>
        <w:jc w:val="center"/>
        <w:rPr>
          <w:rFonts w:cs="Arial"/>
        </w:rPr>
      </w:pPr>
    </w:p>
    <w:p w14:paraId="35390A92" w14:textId="77777777" w:rsidR="005D7ED3" w:rsidRPr="006E4D4B" w:rsidRDefault="005D7ED3" w:rsidP="005D7ED3">
      <w:pPr>
        <w:spacing w:before="0" w:after="0" w:line="240" w:lineRule="auto"/>
        <w:jc w:val="center"/>
        <w:rPr>
          <w:rFonts w:cs="Arial"/>
        </w:rPr>
      </w:pPr>
    </w:p>
    <w:p w14:paraId="68575575" w14:textId="77777777" w:rsidR="005D7ED3" w:rsidRPr="006E4D4B" w:rsidRDefault="005D7ED3" w:rsidP="005D7ED3">
      <w:pPr>
        <w:spacing w:before="0" w:after="0" w:line="240" w:lineRule="auto"/>
        <w:jc w:val="center"/>
        <w:rPr>
          <w:rFonts w:cs="Arial"/>
        </w:rPr>
      </w:pPr>
    </w:p>
    <w:p w14:paraId="79766236" w14:textId="77777777" w:rsidR="005D7ED3" w:rsidRPr="006E4D4B" w:rsidRDefault="005D7ED3" w:rsidP="005D7ED3">
      <w:pPr>
        <w:spacing w:before="0" w:after="0" w:line="240" w:lineRule="auto"/>
        <w:jc w:val="center"/>
        <w:rPr>
          <w:rFonts w:cs="Arial"/>
        </w:rPr>
      </w:pPr>
    </w:p>
    <w:p w14:paraId="4DA2A35C" w14:textId="77777777" w:rsidR="005D7ED3" w:rsidRDefault="005D7ED3" w:rsidP="005D7ED3">
      <w:pPr>
        <w:spacing w:before="0" w:after="0" w:line="240" w:lineRule="auto"/>
        <w:jc w:val="center"/>
        <w:rPr>
          <w:rFonts w:cs="Arial"/>
        </w:rPr>
      </w:pPr>
    </w:p>
    <w:p w14:paraId="7361D011" w14:textId="77777777" w:rsidR="005D7ED3" w:rsidRDefault="005D7ED3" w:rsidP="005D7ED3">
      <w:pPr>
        <w:spacing w:before="0" w:after="0" w:line="240" w:lineRule="auto"/>
        <w:jc w:val="center"/>
        <w:rPr>
          <w:rFonts w:cs="Arial"/>
        </w:rPr>
      </w:pPr>
    </w:p>
    <w:p w14:paraId="0A781F9B" w14:textId="77777777" w:rsidR="005D7ED3" w:rsidRPr="006E4D4B" w:rsidRDefault="005D7ED3" w:rsidP="005D7ED3">
      <w:pPr>
        <w:spacing w:before="0" w:after="0" w:line="240" w:lineRule="auto"/>
        <w:jc w:val="center"/>
        <w:rPr>
          <w:rFonts w:cs="Arial"/>
        </w:rPr>
      </w:pPr>
    </w:p>
    <w:p w14:paraId="3D612180" w14:textId="77777777" w:rsidR="005D7ED3" w:rsidRPr="006E4D4B" w:rsidRDefault="005D7ED3" w:rsidP="005D7ED3">
      <w:pPr>
        <w:spacing w:before="0" w:after="0" w:line="240" w:lineRule="auto"/>
        <w:jc w:val="center"/>
        <w:rPr>
          <w:rFonts w:cs="Arial"/>
        </w:rPr>
      </w:pPr>
    </w:p>
    <w:p w14:paraId="524EFB13" w14:textId="77777777" w:rsidR="005D7ED3" w:rsidRPr="006E4D4B" w:rsidRDefault="005D7ED3" w:rsidP="005D7ED3">
      <w:pPr>
        <w:spacing w:before="0" w:after="0" w:line="240" w:lineRule="auto"/>
        <w:jc w:val="center"/>
        <w:rPr>
          <w:rFonts w:cs="Arial"/>
        </w:rPr>
      </w:pPr>
    </w:p>
    <w:p w14:paraId="3B02DDFF" w14:textId="77777777" w:rsidR="005D7ED3" w:rsidRPr="006E4D4B" w:rsidRDefault="005D7ED3" w:rsidP="005D7ED3">
      <w:pPr>
        <w:spacing w:before="0" w:after="0" w:line="240" w:lineRule="auto"/>
        <w:jc w:val="center"/>
        <w:rPr>
          <w:rFonts w:cs="Arial"/>
        </w:rPr>
      </w:pPr>
    </w:p>
    <w:p w14:paraId="780B4E29" w14:textId="77777777" w:rsidR="005D7ED3" w:rsidRPr="006E4D4B" w:rsidRDefault="005D7ED3" w:rsidP="005D7ED3">
      <w:pPr>
        <w:spacing w:before="0" w:after="0" w:line="240" w:lineRule="auto"/>
        <w:jc w:val="center"/>
        <w:rPr>
          <w:rFonts w:cs="Arial"/>
        </w:rPr>
      </w:pPr>
    </w:p>
    <w:p w14:paraId="64C26285" w14:textId="77777777" w:rsidR="005D7ED3" w:rsidRPr="006E4D4B" w:rsidRDefault="005D7ED3" w:rsidP="005D7ED3">
      <w:pPr>
        <w:spacing w:before="0" w:after="0" w:line="240" w:lineRule="auto"/>
        <w:jc w:val="center"/>
        <w:rPr>
          <w:rFonts w:cs="Arial"/>
        </w:rPr>
      </w:pPr>
    </w:p>
    <w:p w14:paraId="104A6A40" w14:textId="77777777" w:rsidR="005D7ED3" w:rsidRPr="006E4D4B" w:rsidRDefault="005D7ED3" w:rsidP="005D7ED3">
      <w:pPr>
        <w:spacing w:before="0" w:after="0" w:line="240" w:lineRule="auto"/>
        <w:jc w:val="center"/>
        <w:rPr>
          <w:rFonts w:cs="Arial"/>
        </w:rPr>
      </w:pPr>
    </w:p>
    <w:p w14:paraId="11DADC3D" w14:textId="77777777" w:rsidR="005D7ED3" w:rsidRPr="006E4D4B" w:rsidRDefault="005D7ED3" w:rsidP="005D7ED3">
      <w:pPr>
        <w:spacing w:before="0" w:after="0" w:line="240" w:lineRule="auto"/>
        <w:jc w:val="center"/>
        <w:rPr>
          <w:rFonts w:cs="Arial"/>
        </w:rPr>
      </w:pPr>
    </w:p>
    <w:p w14:paraId="143FD27A" w14:textId="77777777" w:rsidR="005D7ED3" w:rsidRPr="006E4D4B" w:rsidRDefault="005D7ED3" w:rsidP="005D7ED3">
      <w:pPr>
        <w:spacing w:before="0" w:after="0" w:line="240" w:lineRule="auto"/>
        <w:jc w:val="center"/>
        <w:rPr>
          <w:rFonts w:cs="Arial"/>
        </w:rPr>
      </w:pPr>
    </w:p>
    <w:p w14:paraId="6F7A3C47" w14:textId="77777777" w:rsidR="005D7ED3" w:rsidRPr="006E4D4B" w:rsidRDefault="005D7ED3" w:rsidP="005D7ED3">
      <w:pPr>
        <w:spacing w:before="0" w:after="0" w:line="240" w:lineRule="auto"/>
        <w:jc w:val="center"/>
        <w:rPr>
          <w:rFonts w:cs="Arial"/>
        </w:rPr>
      </w:pPr>
    </w:p>
    <w:p w14:paraId="3F676535" w14:textId="77777777" w:rsidR="005D7ED3" w:rsidRPr="006E4D4B" w:rsidRDefault="005D7ED3" w:rsidP="005D7ED3">
      <w:pPr>
        <w:spacing w:before="0" w:after="0" w:line="240" w:lineRule="auto"/>
        <w:jc w:val="center"/>
        <w:rPr>
          <w:rFonts w:cs="Arial"/>
        </w:rPr>
      </w:pPr>
    </w:p>
    <w:p w14:paraId="7CA26E01" w14:textId="77777777" w:rsidR="005D7ED3" w:rsidRPr="006E4D4B" w:rsidRDefault="005D7ED3" w:rsidP="005D7ED3">
      <w:pPr>
        <w:spacing w:before="0" w:after="0" w:line="240" w:lineRule="auto"/>
        <w:jc w:val="center"/>
        <w:rPr>
          <w:rFonts w:cs="Arial"/>
          <w:b/>
          <w:sz w:val="28"/>
        </w:rPr>
      </w:pPr>
      <w:r w:rsidRPr="006E4D4B">
        <w:rPr>
          <w:rFonts w:cs="Arial"/>
          <w:b/>
          <w:sz w:val="28"/>
        </w:rPr>
        <w:t>Assis/SP</w:t>
      </w:r>
    </w:p>
    <w:p w14:paraId="7E630EB3" w14:textId="4BDFA706" w:rsidR="00045405" w:rsidRDefault="005D7ED3" w:rsidP="00045405">
      <w:pPr>
        <w:spacing w:before="0" w:after="0" w:line="240" w:lineRule="auto"/>
        <w:jc w:val="center"/>
        <w:rPr>
          <w:rFonts w:cs="Arial"/>
          <w:b/>
          <w:sz w:val="28"/>
        </w:rPr>
      </w:pPr>
      <w:r w:rsidRPr="006E4D4B">
        <w:rPr>
          <w:rFonts w:cs="Arial"/>
          <w:b/>
          <w:sz w:val="28"/>
        </w:rPr>
        <w:t>Ano</w:t>
      </w:r>
      <w:r w:rsidR="00A413AA">
        <w:rPr>
          <w:rFonts w:cs="Arial"/>
          <w:b/>
          <w:sz w:val="28"/>
        </w:rPr>
        <w:t xml:space="preserve"> </w:t>
      </w:r>
      <w:r w:rsidR="00C32A8D">
        <w:rPr>
          <w:rFonts w:cs="Arial"/>
          <w:b/>
          <w:sz w:val="28"/>
        </w:rPr>
        <w:t>2020</w:t>
      </w:r>
      <w:r w:rsidR="00045405">
        <w:rPr>
          <w:rFonts w:cs="Arial"/>
          <w:b/>
          <w:sz w:val="28"/>
        </w:rPr>
        <w:br w:type="page"/>
      </w:r>
    </w:p>
    <w:p w14:paraId="3937F06C" w14:textId="1789BE80" w:rsidR="00263A17" w:rsidRDefault="00F32D07" w:rsidP="00263A17">
      <w:pPr>
        <w:jc w:val="center"/>
      </w:pPr>
      <w:r w:rsidRPr="0004133A">
        <w:rPr>
          <w:rFonts w:cs="Arial"/>
          <w:noProof/>
          <w:sz w:val="4"/>
          <w:lang w:eastAsia="pt-BR"/>
        </w:rPr>
        <w:lastRenderedPageBreak/>
        <w:drawing>
          <wp:inline distT="0" distB="0" distL="0" distR="0" wp14:anchorId="120B7BC0" wp14:editId="6761370C">
            <wp:extent cx="5503545" cy="362585"/>
            <wp:effectExtent l="0" t="0" r="1905" b="0"/>
            <wp:docPr id="2"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3545" cy="362585"/>
                    </a:xfrm>
                    <a:prstGeom prst="rect">
                      <a:avLst/>
                    </a:prstGeom>
                    <a:noFill/>
                    <a:ln>
                      <a:noFill/>
                    </a:ln>
                  </pic:spPr>
                </pic:pic>
              </a:graphicData>
            </a:graphic>
          </wp:inline>
        </w:drawing>
      </w:r>
    </w:p>
    <w:p w14:paraId="320F41C4" w14:textId="77777777" w:rsidR="00263A17" w:rsidRPr="006E4D4B" w:rsidRDefault="00263A17" w:rsidP="00263A17">
      <w:pPr>
        <w:spacing w:before="0" w:after="0" w:line="240" w:lineRule="auto"/>
        <w:jc w:val="center"/>
        <w:rPr>
          <w:rFonts w:cs="Arial"/>
          <w:sz w:val="28"/>
        </w:rPr>
      </w:pPr>
    </w:p>
    <w:p w14:paraId="0E5AD093" w14:textId="77777777" w:rsidR="00263A17" w:rsidRPr="006E4D4B" w:rsidRDefault="00263A17" w:rsidP="00263A17">
      <w:pPr>
        <w:spacing w:before="0" w:after="0" w:line="240" w:lineRule="auto"/>
        <w:jc w:val="center"/>
        <w:rPr>
          <w:rFonts w:cs="Arial"/>
          <w:sz w:val="28"/>
        </w:rPr>
      </w:pPr>
    </w:p>
    <w:p w14:paraId="4D005F1C" w14:textId="77777777" w:rsidR="00263A17" w:rsidRDefault="00263A17" w:rsidP="00263A17">
      <w:pPr>
        <w:spacing w:before="0" w:after="0" w:line="240" w:lineRule="auto"/>
        <w:jc w:val="center"/>
        <w:rPr>
          <w:rFonts w:cs="Arial"/>
          <w:sz w:val="28"/>
        </w:rPr>
      </w:pPr>
    </w:p>
    <w:p w14:paraId="224D887F" w14:textId="77777777" w:rsidR="00263A17" w:rsidRPr="006E4D4B" w:rsidRDefault="00263A17" w:rsidP="00263A17">
      <w:pPr>
        <w:spacing w:before="0" w:after="0" w:line="240" w:lineRule="auto"/>
        <w:jc w:val="center"/>
        <w:rPr>
          <w:rFonts w:cs="Arial"/>
          <w:sz w:val="28"/>
        </w:rPr>
      </w:pPr>
    </w:p>
    <w:p w14:paraId="137A2304" w14:textId="02834F28" w:rsidR="00263A17" w:rsidRPr="006E4D4B" w:rsidRDefault="004C6450" w:rsidP="004C6450">
      <w:pPr>
        <w:tabs>
          <w:tab w:val="left" w:pos="5291"/>
        </w:tabs>
        <w:spacing w:before="0" w:after="0" w:line="240" w:lineRule="auto"/>
        <w:jc w:val="left"/>
        <w:rPr>
          <w:rFonts w:cs="Arial"/>
          <w:sz w:val="28"/>
        </w:rPr>
      </w:pPr>
      <w:r>
        <w:rPr>
          <w:rFonts w:cs="Arial"/>
          <w:sz w:val="28"/>
        </w:rPr>
        <w:tab/>
      </w:r>
    </w:p>
    <w:p w14:paraId="4F9E10BE" w14:textId="591D33D8" w:rsidR="00263A17" w:rsidRPr="00965C90" w:rsidRDefault="004C6450" w:rsidP="00263A17">
      <w:pPr>
        <w:spacing w:before="0" w:after="0" w:line="240" w:lineRule="auto"/>
        <w:jc w:val="center"/>
        <w:rPr>
          <w:rFonts w:cs="Arial"/>
          <w:b/>
          <w:caps/>
          <w:sz w:val="28"/>
        </w:rPr>
      </w:pPr>
      <w:r>
        <w:rPr>
          <w:rFonts w:cs="Arial"/>
          <w:b/>
          <w:caps/>
          <w:sz w:val="28"/>
        </w:rPr>
        <w:t>cristhian nunes dias</w:t>
      </w:r>
    </w:p>
    <w:p w14:paraId="7DF51D04" w14:textId="77777777" w:rsidR="00263A17" w:rsidRPr="006E4D4B" w:rsidRDefault="00263A17" w:rsidP="00263A17">
      <w:pPr>
        <w:spacing w:before="0" w:after="0" w:line="240" w:lineRule="auto"/>
        <w:jc w:val="center"/>
        <w:rPr>
          <w:rFonts w:cs="Arial"/>
          <w:sz w:val="28"/>
        </w:rPr>
      </w:pPr>
    </w:p>
    <w:p w14:paraId="3F67140B" w14:textId="77777777" w:rsidR="00263A17" w:rsidRPr="006E4D4B" w:rsidRDefault="00263A17" w:rsidP="00263A17">
      <w:pPr>
        <w:spacing w:before="0" w:after="0" w:line="240" w:lineRule="auto"/>
        <w:jc w:val="center"/>
        <w:rPr>
          <w:rFonts w:cs="Arial"/>
          <w:sz w:val="28"/>
        </w:rPr>
      </w:pPr>
    </w:p>
    <w:p w14:paraId="7078D1EB" w14:textId="77777777" w:rsidR="00263A17" w:rsidRPr="006E4D4B" w:rsidRDefault="00263A17" w:rsidP="00263A17">
      <w:pPr>
        <w:spacing w:before="0" w:after="0" w:line="240" w:lineRule="auto"/>
        <w:jc w:val="center"/>
        <w:rPr>
          <w:rFonts w:cs="Arial"/>
          <w:sz w:val="28"/>
        </w:rPr>
      </w:pPr>
    </w:p>
    <w:p w14:paraId="661A2219" w14:textId="77777777" w:rsidR="00263A17" w:rsidRPr="006E4D4B" w:rsidRDefault="00263A17" w:rsidP="00263A17">
      <w:pPr>
        <w:spacing w:before="0" w:after="0" w:line="240" w:lineRule="auto"/>
        <w:jc w:val="center"/>
        <w:rPr>
          <w:rFonts w:cs="Arial"/>
          <w:sz w:val="28"/>
        </w:rPr>
      </w:pPr>
    </w:p>
    <w:p w14:paraId="139B117F" w14:textId="77777777" w:rsidR="00263A17" w:rsidRPr="006E4D4B" w:rsidRDefault="00263A17" w:rsidP="00263A17">
      <w:pPr>
        <w:spacing w:before="0" w:after="0" w:line="240" w:lineRule="auto"/>
        <w:jc w:val="center"/>
        <w:rPr>
          <w:rFonts w:cs="Arial"/>
          <w:sz w:val="28"/>
        </w:rPr>
      </w:pPr>
    </w:p>
    <w:p w14:paraId="3EFAE4A4" w14:textId="77777777" w:rsidR="00263A17" w:rsidRPr="006E4D4B" w:rsidRDefault="00263A17" w:rsidP="00263A17">
      <w:pPr>
        <w:spacing w:before="0" w:after="0" w:line="240" w:lineRule="auto"/>
        <w:jc w:val="center"/>
        <w:rPr>
          <w:rFonts w:cs="Arial"/>
          <w:sz w:val="28"/>
        </w:rPr>
      </w:pPr>
    </w:p>
    <w:p w14:paraId="3A224790" w14:textId="77777777" w:rsidR="00263A17" w:rsidRDefault="00263A17" w:rsidP="00263A17">
      <w:pPr>
        <w:spacing w:before="0" w:after="0" w:line="240" w:lineRule="auto"/>
        <w:jc w:val="center"/>
        <w:rPr>
          <w:rFonts w:cs="Arial"/>
          <w:sz w:val="28"/>
        </w:rPr>
      </w:pPr>
    </w:p>
    <w:p w14:paraId="50202CF0" w14:textId="77777777" w:rsidR="00263A17" w:rsidRPr="006E4D4B" w:rsidRDefault="00263A17" w:rsidP="00263A17">
      <w:pPr>
        <w:spacing w:before="0" w:after="0" w:line="240" w:lineRule="auto"/>
        <w:jc w:val="center"/>
        <w:rPr>
          <w:rFonts w:cs="Arial"/>
          <w:sz w:val="28"/>
        </w:rPr>
      </w:pPr>
    </w:p>
    <w:p w14:paraId="7D68D3EB" w14:textId="77777777" w:rsidR="00263A17" w:rsidRDefault="00263A17" w:rsidP="00263A17">
      <w:pPr>
        <w:spacing w:before="0" w:after="0" w:line="240" w:lineRule="auto"/>
        <w:jc w:val="center"/>
        <w:rPr>
          <w:rFonts w:cs="Arial"/>
          <w:sz w:val="28"/>
        </w:rPr>
      </w:pPr>
    </w:p>
    <w:p w14:paraId="3996CB51" w14:textId="77777777" w:rsidR="00263A17" w:rsidRPr="006E4D4B" w:rsidRDefault="00263A17" w:rsidP="00263A17">
      <w:pPr>
        <w:spacing w:before="0" w:after="0" w:line="240" w:lineRule="auto"/>
        <w:jc w:val="center"/>
        <w:rPr>
          <w:rFonts w:cs="Arial"/>
          <w:sz w:val="28"/>
        </w:rPr>
      </w:pPr>
    </w:p>
    <w:p w14:paraId="6902C075" w14:textId="77777777" w:rsidR="00263A17" w:rsidRDefault="00263A17" w:rsidP="00263A17">
      <w:pPr>
        <w:spacing w:before="0" w:after="0" w:line="240" w:lineRule="auto"/>
        <w:jc w:val="center"/>
        <w:rPr>
          <w:rFonts w:cs="Arial"/>
          <w:sz w:val="28"/>
        </w:rPr>
      </w:pPr>
    </w:p>
    <w:p w14:paraId="299E4722" w14:textId="77777777" w:rsidR="00263A17" w:rsidRPr="006E4D4B" w:rsidRDefault="00263A17" w:rsidP="00263A17">
      <w:pPr>
        <w:spacing w:before="0" w:after="0" w:line="240" w:lineRule="auto"/>
        <w:jc w:val="center"/>
        <w:rPr>
          <w:rFonts w:cs="Arial"/>
          <w:sz w:val="28"/>
        </w:rPr>
      </w:pPr>
    </w:p>
    <w:p w14:paraId="381BBC24" w14:textId="77777777" w:rsidR="00263A17" w:rsidRPr="006E4D4B" w:rsidRDefault="00263A17" w:rsidP="00263A17">
      <w:pPr>
        <w:spacing w:before="0" w:after="0" w:line="240" w:lineRule="auto"/>
        <w:jc w:val="center"/>
        <w:rPr>
          <w:rFonts w:cs="Arial"/>
          <w:sz w:val="28"/>
        </w:rPr>
      </w:pPr>
    </w:p>
    <w:p w14:paraId="1B0D9449" w14:textId="764E411D" w:rsidR="00263A17" w:rsidRPr="00965C90" w:rsidRDefault="004C6450" w:rsidP="00263A17">
      <w:pPr>
        <w:spacing w:before="0" w:after="0" w:line="240" w:lineRule="auto"/>
        <w:jc w:val="center"/>
        <w:rPr>
          <w:rFonts w:cs="Arial"/>
          <w:caps/>
        </w:rPr>
      </w:pPr>
      <w:r>
        <w:rPr>
          <w:rFonts w:cs="Arial"/>
          <w:b/>
          <w:caps/>
          <w:sz w:val="28"/>
          <w:szCs w:val="28"/>
        </w:rPr>
        <w:t>aplicativo para controle financeiro utilizando flutter</w:t>
      </w:r>
    </w:p>
    <w:p w14:paraId="72FE7AE0" w14:textId="77777777" w:rsidR="00263A17" w:rsidRPr="006E4D4B" w:rsidRDefault="00263A17" w:rsidP="00263A17">
      <w:pPr>
        <w:spacing w:before="0" w:after="0" w:line="240" w:lineRule="auto"/>
        <w:jc w:val="center"/>
        <w:rPr>
          <w:rFonts w:cs="Arial"/>
        </w:rPr>
      </w:pPr>
    </w:p>
    <w:p w14:paraId="27BCD2B8" w14:textId="77777777" w:rsidR="00263A17" w:rsidRPr="006E4D4B" w:rsidRDefault="00263A17" w:rsidP="00263A17">
      <w:pPr>
        <w:spacing w:before="0" w:after="0" w:line="240" w:lineRule="auto"/>
        <w:jc w:val="center"/>
        <w:rPr>
          <w:rFonts w:cs="Arial"/>
        </w:rPr>
      </w:pPr>
    </w:p>
    <w:p w14:paraId="11ECB3B0" w14:textId="77777777" w:rsidR="00263A17" w:rsidRPr="006E4D4B" w:rsidRDefault="00263A17" w:rsidP="00263A17">
      <w:pPr>
        <w:spacing w:before="0" w:after="0" w:line="240" w:lineRule="auto"/>
        <w:jc w:val="center"/>
        <w:rPr>
          <w:rFonts w:cs="Arial"/>
        </w:rPr>
      </w:pPr>
    </w:p>
    <w:p w14:paraId="40B62E6B" w14:textId="0B9BC000" w:rsidR="00263A17" w:rsidRDefault="008176CD" w:rsidP="00263A17">
      <w:pPr>
        <w:autoSpaceDN w:val="0"/>
        <w:adjustRightInd w:val="0"/>
        <w:spacing w:before="0" w:after="0" w:line="240" w:lineRule="auto"/>
        <w:ind w:left="4536"/>
        <w:rPr>
          <w:rFonts w:cs="Arial"/>
          <w:color w:val="000000"/>
          <w:sz w:val="20"/>
          <w:szCs w:val="20"/>
          <w:lang w:eastAsia="pt-BR"/>
        </w:rPr>
      </w:pPr>
      <w:r>
        <w:rPr>
          <w:rFonts w:cs="Arial"/>
          <w:color w:val="000000"/>
          <w:sz w:val="20"/>
          <w:szCs w:val="20"/>
          <w:lang w:eastAsia="pt-BR"/>
        </w:rPr>
        <w:t xml:space="preserve">Exame de Qualificação como requisito para o </w:t>
      </w:r>
      <w:r w:rsidR="006562E0">
        <w:rPr>
          <w:rFonts w:cs="Arial"/>
          <w:color w:val="000000"/>
          <w:sz w:val="20"/>
          <w:szCs w:val="20"/>
          <w:lang w:eastAsia="pt-BR"/>
        </w:rPr>
        <w:t xml:space="preserve">Trabalho </w:t>
      </w:r>
      <w:r w:rsidR="00965C90">
        <w:rPr>
          <w:rFonts w:cs="Arial"/>
          <w:color w:val="000000"/>
          <w:sz w:val="20"/>
          <w:szCs w:val="20"/>
          <w:lang w:eastAsia="pt-BR"/>
        </w:rPr>
        <w:t xml:space="preserve">de </w:t>
      </w:r>
      <w:r w:rsidR="006562E0">
        <w:rPr>
          <w:rFonts w:cs="Arial"/>
          <w:color w:val="000000"/>
          <w:sz w:val="20"/>
          <w:szCs w:val="20"/>
          <w:lang w:eastAsia="pt-BR"/>
        </w:rPr>
        <w:t>Conclusão de Curso</w:t>
      </w:r>
      <w:r w:rsidR="00965C90">
        <w:rPr>
          <w:rFonts w:cs="Arial"/>
          <w:color w:val="000000"/>
          <w:sz w:val="20"/>
          <w:szCs w:val="20"/>
          <w:lang w:eastAsia="pt-BR"/>
        </w:rPr>
        <w:t xml:space="preserve"> apresentado ao curso de</w:t>
      </w:r>
      <w:r w:rsidR="004C6450">
        <w:rPr>
          <w:rFonts w:cs="Arial"/>
          <w:color w:val="000000"/>
          <w:sz w:val="20"/>
          <w:szCs w:val="20"/>
          <w:lang w:eastAsia="pt-BR"/>
        </w:rPr>
        <w:t xml:space="preserve"> Análise e Desenvolvimento de </w:t>
      </w:r>
      <w:r w:rsidR="002B1D97">
        <w:rPr>
          <w:rFonts w:cs="Arial"/>
          <w:color w:val="000000"/>
          <w:sz w:val="20"/>
          <w:szCs w:val="20"/>
          <w:lang w:eastAsia="pt-BR"/>
        </w:rPr>
        <w:t>Sistemas do</w:t>
      </w:r>
      <w:r w:rsidR="00263A17">
        <w:rPr>
          <w:rFonts w:cs="Arial"/>
          <w:color w:val="000000"/>
          <w:sz w:val="20"/>
          <w:szCs w:val="20"/>
          <w:lang w:eastAsia="pt-BR"/>
        </w:rPr>
        <w:t xml:space="preserve"> Instituto Municipal de Ensino Superior de Assis – IMESA e a Fundação Educacional do Município de Assis – FEMA, como requisito parcial à obtenção do Certificado de Conclusão.</w:t>
      </w:r>
    </w:p>
    <w:p w14:paraId="281FA3A7" w14:textId="77777777" w:rsidR="00263A17" w:rsidRDefault="00263A17" w:rsidP="00263A17">
      <w:pPr>
        <w:autoSpaceDN w:val="0"/>
        <w:adjustRightInd w:val="0"/>
        <w:spacing w:before="0" w:after="0" w:line="240" w:lineRule="auto"/>
        <w:ind w:left="4536"/>
        <w:rPr>
          <w:rFonts w:cs="Arial"/>
          <w:color w:val="000000"/>
          <w:sz w:val="20"/>
          <w:szCs w:val="20"/>
          <w:lang w:eastAsia="pt-BR"/>
        </w:rPr>
      </w:pPr>
    </w:p>
    <w:p w14:paraId="60D5FCE8" w14:textId="67024680" w:rsidR="00263A17"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Orientando(a):</w:t>
      </w:r>
      <w:r w:rsidR="004C6450">
        <w:rPr>
          <w:rFonts w:cs="Arial"/>
          <w:b/>
          <w:bCs/>
          <w:color w:val="000000"/>
          <w:sz w:val="20"/>
          <w:szCs w:val="20"/>
          <w:lang w:eastAsia="pt-BR"/>
        </w:rPr>
        <w:t xml:space="preserve"> Cristhian Nunes Dias</w:t>
      </w:r>
    </w:p>
    <w:p w14:paraId="0C5435D0" w14:textId="3F8EB7DF" w:rsidR="00263A17" w:rsidRPr="00815B04" w:rsidRDefault="00263A17" w:rsidP="00263A17">
      <w:pPr>
        <w:autoSpaceDN w:val="0"/>
        <w:adjustRightInd w:val="0"/>
        <w:spacing w:before="0" w:after="0" w:line="240" w:lineRule="auto"/>
        <w:ind w:left="4536"/>
        <w:rPr>
          <w:rFonts w:cs="Arial"/>
          <w:b/>
          <w:bCs/>
          <w:color w:val="000000"/>
          <w:sz w:val="20"/>
          <w:szCs w:val="20"/>
          <w:lang w:eastAsia="pt-BR"/>
        </w:rPr>
      </w:pPr>
      <w:r>
        <w:rPr>
          <w:rFonts w:cs="Arial"/>
          <w:b/>
          <w:bCs/>
          <w:color w:val="000000"/>
          <w:sz w:val="20"/>
          <w:szCs w:val="20"/>
          <w:lang w:eastAsia="pt-BR"/>
        </w:rPr>
        <w:t>Orientador(a):</w:t>
      </w:r>
      <w:r w:rsidR="004C6450">
        <w:rPr>
          <w:rFonts w:cs="Arial"/>
          <w:b/>
          <w:bCs/>
          <w:color w:val="000000"/>
          <w:sz w:val="20"/>
          <w:szCs w:val="20"/>
          <w:lang w:eastAsia="pt-BR"/>
        </w:rPr>
        <w:t xml:space="preserve"> Dr. Almir Rogério Camolesi</w:t>
      </w:r>
    </w:p>
    <w:p w14:paraId="15A124C3" w14:textId="77777777" w:rsidR="00263A17" w:rsidRPr="006E4D4B" w:rsidRDefault="00263A17" w:rsidP="00263A17">
      <w:pPr>
        <w:spacing w:before="0" w:after="0" w:line="240" w:lineRule="auto"/>
        <w:jc w:val="center"/>
        <w:rPr>
          <w:rFonts w:cs="Arial"/>
        </w:rPr>
      </w:pPr>
    </w:p>
    <w:p w14:paraId="620C0928" w14:textId="77777777" w:rsidR="00263A17" w:rsidRPr="006E4D4B" w:rsidRDefault="00263A17" w:rsidP="00263A17">
      <w:pPr>
        <w:spacing w:before="0" w:after="0" w:line="240" w:lineRule="auto"/>
        <w:jc w:val="center"/>
        <w:rPr>
          <w:rFonts w:cs="Arial"/>
        </w:rPr>
      </w:pPr>
    </w:p>
    <w:p w14:paraId="02C825D7" w14:textId="77777777" w:rsidR="00263A17" w:rsidRPr="006E4D4B" w:rsidRDefault="00263A17" w:rsidP="00263A17">
      <w:pPr>
        <w:spacing w:before="0" w:after="0" w:line="240" w:lineRule="auto"/>
        <w:jc w:val="center"/>
        <w:rPr>
          <w:rFonts w:cs="Arial"/>
        </w:rPr>
      </w:pPr>
    </w:p>
    <w:p w14:paraId="53606892" w14:textId="77777777" w:rsidR="00263A17" w:rsidRPr="006E4D4B" w:rsidRDefault="00263A17" w:rsidP="00263A17">
      <w:pPr>
        <w:spacing w:before="0" w:after="0" w:line="240" w:lineRule="auto"/>
        <w:jc w:val="center"/>
        <w:rPr>
          <w:rFonts w:cs="Arial"/>
        </w:rPr>
      </w:pPr>
    </w:p>
    <w:p w14:paraId="34987D1D" w14:textId="77777777" w:rsidR="00263A17" w:rsidRPr="006E4D4B" w:rsidRDefault="00263A17" w:rsidP="00263A17">
      <w:pPr>
        <w:spacing w:before="0" w:after="0" w:line="240" w:lineRule="auto"/>
        <w:jc w:val="center"/>
        <w:rPr>
          <w:rFonts w:cs="Arial"/>
        </w:rPr>
      </w:pPr>
    </w:p>
    <w:p w14:paraId="5904845F" w14:textId="77777777" w:rsidR="00263A17" w:rsidRDefault="00263A17" w:rsidP="00263A17">
      <w:pPr>
        <w:spacing w:before="0" w:after="0" w:line="240" w:lineRule="auto"/>
        <w:jc w:val="center"/>
        <w:rPr>
          <w:rFonts w:cs="Arial"/>
        </w:rPr>
      </w:pPr>
    </w:p>
    <w:p w14:paraId="1D570B41" w14:textId="77777777" w:rsidR="00263A17" w:rsidRDefault="00263A17" w:rsidP="00263A17">
      <w:pPr>
        <w:spacing w:before="0" w:after="0" w:line="240" w:lineRule="auto"/>
        <w:jc w:val="center"/>
        <w:rPr>
          <w:rFonts w:cs="Arial"/>
        </w:rPr>
      </w:pPr>
    </w:p>
    <w:p w14:paraId="2F576ED1" w14:textId="77777777" w:rsidR="00263A17" w:rsidRPr="006E4D4B" w:rsidRDefault="00263A17" w:rsidP="00263A17">
      <w:pPr>
        <w:spacing w:before="0" w:after="0" w:line="240" w:lineRule="auto"/>
        <w:jc w:val="center"/>
        <w:rPr>
          <w:rFonts w:cs="Arial"/>
        </w:rPr>
      </w:pPr>
    </w:p>
    <w:p w14:paraId="50B881CA" w14:textId="77777777" w:rsidR="00263A17" w:rsidRPr="006E4D4B" w:rsidRDefault="00263A17" w:rsidP="00263A17">
      <w:pPr>
        <w:spacing w:before="0" w:after="0" w:line="240" w:lineRule="auto"/>
        <w:jc w:val="center"/>
        <w:rPr>
          <w:rFonts w:cs="Arial"/>
        </w:rPr>
      </w:pPr>
    </w:p>
    <w:p w14:paraId="5158109A" w14:textId="77777777" w:rsidR="00263A17" w:rsidRPr="006E4D4B" w:rsidRDefault="00263A17" w:rsidP="00263A17">
      <w:pPr>
        <w:spacing w:before="0" w:after="0" w:line="240" w:lineRule="auto"/>
        <w:jc w:val="center"/>
        <w:rPr>
          <w:rFonts w:cs="Arial"/>
        </w:rPr>
      </w:pPr>
    </w:p>
    <w:p w14:paraId="3A81C534" w14:textId="77777777" w:rsidR="00263A17" w:rsidRPr="006E4D4B" w:rsidRDefault="00263A17" w:rsidP="00263A17">
      <w:pPr>
        <w:spacing w:before="0" w:after="0" w:line="240" w:lineRule="auto"/>
        <w:jc w:val="center"/>
        <w:rPr>
          <w:rFonts w:cs="Arial"/>
        </w:rPr>
      </w:pPr>
    </w:p>
    <w:p w14:paraId="1F772CE4" w14:textId="77777777" w:rsidR="00263A17" w:rsidRPr="006E4D4B" w:rsidRDefault="00263A17" w:rsidP="00263A17">
      <w:pPr>
        <w:spacing w:before="0" w:after="0" w:line="240" w:lineRule="auto"/>
        <w:jc w:val="center"/>
        <w:rPr>
          <w:rFonts w:cs="Arial"/>
          <w:b/>
          <w:sz w:val="28"/>
        </w:rPr>
      </w:pPr>
      <w:r w:rsidRPr="006E4D4B">
        <w:rPr>
          <w:rFonts w:cs="Arial"/>
          <w:b/>
          <w:sz w:val="28"/>
        </w:rPr>
        <w:t>Assis/SP</w:t>
      </w:r>
    </w:p>
    <w:p w14:paraId="7628FC99" w14:textId="5E1767A5" w:rsidR="002E68D8" w:rsidRDefault="00263A17" w:rsidP="008C312A">
      <w:pPr>
        <w:spacing w:before="0" w:after="0" w:line="240" w:lineRule="auto"/>
        <w:jc w:val="center"/>
        <w:rPr>
          <w:rFonts w:cs="Arial"/>
          <w:b/>
          <w:sz w:val="28"/>
        </w:rPr>
      </w:pPr>
      <w:r w:rsidRPr="006E4D4B">
        <w:rPr>
          <w:rFonts w:cs="Arial"/>
          <w:b/>
          <w:sz w:val="28"/>
        </w:rPr>
        <w:t>Ano</w:t>
      </w:r>
      <w:r w:rsidR="002B1D97">
        <w:rPr>
          <w:rFonts w:cs="Arial"/>
          <w:b/>
          <w:sz w:val="28"/>
        </w:rPr>
        <w:t xml:space="preserve"> 20</w:t>
      </w:r>
      <w:r w:rsidR="008176CD">
        <w:rPr>
          <w:rFonts w:cs="Arial"/>
          <w:b/>
          <w:sz w:val="28"/>
        </w:rPr>
        <w:t>20</w:t>
      </w:r>
      <w:r>
        <w:rPr>
          <w:rFonts w:cs="Arial"/>
          <w:b/>
          <w:sz w:val="28"/>
        </w:rPr>
        <w:br w:type="page"/>
      </w:r>
    </w:p>
    <w:p w14:paraId="1D6F6854" w14:textId="19A969B3" w:rsidR="00A81ED7" w:rsidRPr="000E1A20" w:rsidRDefault="008C312A" w:rsidP="00A81ED7">
      <w:pPr>
        <w:spacing w:before="0" w:after="0" w:line="240" w:lineRule="auto"/>
        <w:jc w:val="center"/>
        <w:rPr>
          <w:rFonts w:cs="Arial"/>
          <w:b/>
          <w:caps/>
          <w:sz w:val="28"/>
          <w:szCs w:val="28"/>
        </w:rPr>
      </w:pPr>
      <w:r w:rsidRPr="000E1A20">
        <w:rPr>
          <w:rFonts w:cs="Arial"/>
          <w:b/>
          <w:caps/>
          <w:sz w:val="28"/>
          <w:szCs w:val="28"/>
        </w:rPr>
        <w:lastRenderedPageBreak/>
        <w:t>aplicativo para controle financeiro utilizando flutter</w:t>
      </w:r>
    </w:p>
    <w:p w14:paraId="560223F9" w14:textId="77777777" w:rsidR="00A81ED7" w:rsidRPr="006E4D4B" w:rsidRDefault="00A81ED7" w:rsidP="00A81ED7">
      <w:pPr>
        <w:spacing w:before="0" w:after="0" w:line="240" w:lineRule="auto"/>
        <w:jc w:val="center"/>
        <w:rPr>
          <w:rFonts w:cs="Arial"/>
          <w:sz w:val="28"/>
        </w:rPr>
      </w:pPr>
    </w:p>
    <w:p w14:paraId="2B2AEFE9" w14:textId="77777777" w:rsidR="00A81ED7" w:rsidRDefault="00A81ED7" w:rsidP="00A81ED7">
      <w:pPr>
        <w:spacing w:before="0" w:after="0" w:line="240" w:lineRule="auto"/>
        <w:jc w:val="center"/>
        <w:rPr>
          <w:rFonts w:cs="Arial"/>
          <w:sz w:val="28"/>
        </w:rPr>
      </w:pPr>
    </w:p>
    <w:p w14:paraId="29427910" w14:textId="77777777" w:rsidR="00A81ED7" w:rsidRDefault="00A81ED7" w:rsidP="00A81ED7">
      <w:pPr>
        <w:spacing w:before="0" w:after="0" w:line="240" w:lineRule="auto"/>
        <w:jc w:val="center"/>
        <w:rPr>
          <w:rFonts w:cs="Arial"/>
          <w:sz w:val="28"/>
        </w:rPr>
      </w:pPr>
    </w:p>
    <w:p w14:paraId="762B3639" w14:textId="77777777" w:rsidR="00053C44" w:rsidRDefault="00053C44" w:rsidP="00A81ED7">
      <w:pPr>
        <w:spacing w:before="0" w:after="0" w:line="240" w:lineRule="auto"/>
        <w:jc w:val="center"/>
        <w:rPr>
          <w:rFonts w:cs="Arial"/>
          <w:sz w:val="28"/>
        </w:rPr>
      </w:pPr>
    </w:p>
    <w:p w14:paraId="72CC199F" w14:textId="77777777" w:rsidR="00A81ED7" w:rsidRPr="006E4D4B" w:rsidRDefault="00A81ED7" w:rsidP="00A81ED7">
      <w:pPr>
        <w:spacing w:before="0" w:after="0" w:line="240" w:lineRule="auto"/>
        <w:jc w:val="center"/>
        <w:rPr>
          <w:rFonts w:cs="Arial"/>
          <w:sz w:val="28"/>
        </w:rPr>
      </w:pPr>
    </w:p>
    <w:p w14:paraId="1AFFDEC7" w14:textId="77777777" w:rsidR="00A81ED7" w:rsidRPr="00A81ED7" w:rsidRDefault="00A81ED7" w:rsidP="00A81ED7">
      <w:pPr>
        <w:spacing w:before="0" w:after="0" w:line="240" w:lineRule="auto"/>
        <w:jc w:val="center"/>
        <w:rPr>
          <w:rFonts w:cs="Arial"/>
        </w:rPr>
      </w:pPr>
    </w:p>
    <w:p w14:paraId="65122F10" w14:textId="2C9E93B0" w:rsidR="00A81ED7" w:rsidRPr="00053C44" w:rsidRDefault="00333EFC" w:rsidP="00A81ED7">
      <w:pPr>
        <w:spacing w:before="0" w:after="0" w:line="240" w:lineRule="auto"/>
        <w:jc w:val="center"/>
        <w:rPr>
          <w:rFonts w:cs="Arial"/>
          <w:caps/>
        </w:rPr>
      </w:pPr>
      <w:r>
        <w:rPr>
          <w:rFonts w:cs="Arial"/>
          <w:caps/>
        </w:rPr>
        <w:t>cristhian nunes dias</w:t>
      </w:r>
    </w:p>
    <w:p w14:paraId="05A4708D" w14:textId="77777777" w:rsidR="00A81ED7" w:rsidRPr="006E4D4B" w:rsidRDefault="00A81ED7" w:rsidP="00A81ED7">
      <w:pPr>
        <w:spacing w:before="0" w:after="0" w:line="240" w:lineRule="auto"/>
        <w:jc w:val="center"/>
        <w:rPr>
          <w:rFonts w:cs="Arial"/>
          <w:sz w:val="28"/>
        </w:rPr>
      </w:pPr>
    </w:p>
    <w:p w14:paraId="107E8EBE" w14:textId="77777777" w:rsidR="00A81ED7" w:rsidRPr="006E4D4B" w:rsidRDefault="00A81ED7" w:rsidP="00A81ED7">
      <w:pPr>
        <w:spacing w:before="0" w:after="0" w:line="240" w:lineRule="auto"/>
        <w:jc w:val="center"/>
        <w:rPr>
          <w:rFonts w:cs="Arial"/>
        </w:rPr>
      </w:pPr>
    </w:p>
    <w:p w14:paraId="6236C75E" w14:textId="77777777" w:rsidR="00A81ED7" w:rsidRDefault="00A81ED7" w:rsidP="00A81ED7">
      <w:pPr>
        <w:spacing w:before="0" w:after="0" w:line="240" w:lineRule="auto"/>
        <w:jc w:val="center"/>
        <w:rPr>
          <w:rFonts w:cs="Arial"/>
        </w:rPr>
      </w:pPr>
    </w:p>
    <w:p w14:paraId="6A8B51C3" w14:textId="77777777" w:rsidR="00053C44" w:rsidRDefault="00053C44" w:rsidP="00A81ED7">
      <w:pPr>
        <w:spacing w:before="0" w:after="0" w:line="240" w:lineRule="auto"/>
        <w:jc w:val="center"/>
        <w:rPr>
          <w:rFonts w:cs="Arial"/>
        </w:rPr>
      </w:pPr>
    </w:p>
    <w:p w14:paraId="7DCCA643" w14:textId="77777777" w:rsidR="00053C44" w:rsidRPr="006E4D4B" w:rsidRDefault="00053C44" w:rsidP="00A81ED7">
      <w:pPr>
        <w:spacing w:before="0" w:after="0" w:line="240" w:lineRule="auto"/>
        <w:jc w:val="center"/>
        <w:rPr>
          <w:rFonts w:cs="Arial"/>
        </w:rPr>
      </w:pPr>
    </w:p>
    <w:p w14:paraId="2F136548" w14:textId="77777777" w:rsidR="00A81ED7" w:rsidRPr="006E4D4B" w:rsidRDefault="00A81ED7" w:rsidP="00A81ED7">
      <w:pPr>
        <w:spacing w:before="0" w:after="0" w:line="240" w:lineRule="auto"/>
        <w:jc w:val="center"/>
        <w:rPr>
          <w:rFonts w:cs="Arial"/>
        </w:rPr>
      </w:pPr>
    </w:p>
    <w:p w14:paraId="16214843" w14:textId="13960250" w:rsidR="00A81ED7" w:rsidRPr="006E4D4B" w:rsidRDefault="008176CD" w:rsidP="00A81ED7">
      <w:pPr>
        <w:autoSpaceDN w:val="0"/>
        <w:adjustRightInd w:val="0"/>
        <w:spacing w:before="0" w:after="0" w:line="240" w:lineRule="auto"/>
        <w:ind w:left="4536"/>
        <w:rPr>
          <w:rFonts w:cs="Arial"/>
        </w:rPr>
      </w:pPr>
      <w:r>
        <w:rPr>
          <w:rFonts w:cs="Arial"/>
          <w:color w:val="000000"/>
          <w:sz w:val="20"/>
          <w:szCs w:val="20"/>
          <w:lang w:eastAsia="pt-BR"/>
        </w:rPr>
        <w:t xml:space="preserve">Exame de Qualificação como requisito para o </w:t>
      </w:r>
      <w:r w:rsidR="00A81ED7">
        <w:rPr>
          <w:rFonts w:cs="Arial"/>
          <w:color w:val="000000"/>
          <w:sz w:val="20"/>
          <w:szCs w:val="20"/>
          <w:lang w:eastAsia="pt-BR"/>
        </w:rPr>
        <w:t>Trabalho de Conclusão de Curso apresentado ao Instituto Municipal de Ensino Superior de Assis, como requisito do Curso de Graduação, avaliado pela seguinte comissão examinadora:</w:t>
      </w:r>
    </w:p>
    <w:p w14:paraId="15DDE24C" w14:textId="77777777" w:rsidR="00A81ED7" w:rsidRDefault="00A81ED7" w:rsidP="00A81ED7">
      <w:pPr>
        <w:spacing w:before="0" w:after="0" w:line="240" w:lineRule="auto"/>
        <w:jc w:val="center"/>
        <w:rPr>
          <w:rFonts w:cs="Arial"/>
        </w:rPr>
      </w:pPr>
    </w:p>
    <w:p w14:paraId="7C3F3AAC" w14:textId="77777777" w:rsidR="00EB6115" w:rsidRPr="006E4D4B" w:rsidRDefault="00EB6115" w:rsidP="00A81ED7">
      <w:pPr>
        <w:spacing w:before="0" w:after="0" w:line="240" w:lineRule="auto"/>
        <w:jc w:val="center"/>
        <w:rPr>
          <w:rFonts w:cs="Arial"/>
        </w:rPr>
      </w:pPr>
    </w:p>
    <w:p w14:paraId="20BADA1D" w14:textId="77777777" w:rsidR="00A81ED7" w:rsidRPr="006E4D4B" w:rsidRDefault="00A81ED7" w:rsidP="00A81ED7">
      <w:pPr>
        <w:spacing w:before="0" w:after="0" w:line="240" w:lineRule="auto"/>
        <w:jc w:val="center"/>
        <w:rPr>
          <w:rFonts w:cs="Arial"/>
        </w:rPr>
      </w:pPr>
    </w:p>
    <w:p w14:paraId="3B4E474D" w14:textId="77777777" w:rsidR="00A81ED7" w:rsidRDefault="00A81ED7" w:rsidP="00A81ED7">
      <w:pPr>
        <w:spacing w:before="0" w:after="0" w:line="240" w:lineRule="auto"/>
        <w:jc w:val="center"/>
        <w:rPr>
          <w:rFonts w:cs="Arial"/>
        </w:rPr>
      </w:pPr>
    </w:p>
    <w:p w14:paraId="45123ABA" w14:textId="77777777" w:rsidR="00053C44" w:rsidRPr="006E4D4B" w:rsidRDefault="00053C44" w:rsidP="00A81ED7">
      <w:pPr>
        <w:spacing w:before="0" w:after="0" w:line="240" w:lineRule="auto"/>
        <w:jc w:val="center"/>
        <w:rPr>
          <w:rFonts w:cs="Arial"/>
        </w:rPr>
      </w:pPr>
    </w:p>
    <w:tbl>
      <w:tblPr>
        <w:tblW w:w="0" w:type="auto"/>
        <w:jc w:val="center"/>
        <w:tblLook w:val="04A0" w:firstRow="1" w:lastRow="0" w:firstColumn="1" w:lastColumn="0" w:noHBand="0" w:noVBand="1"/>
      </w:tblPr>
      <w:tblGrid>
        <w:gridCol w:w="1670"/>
        <w:gridCol w:w="6369"/>
      </w:tblGrid>
      <w:tr w:rsidR="00A81ED7" w:rsidRPr="0004133A" w14:paraId="45F075E7" w14:textId="77777777" w:rsidTr="0004133A">
        <w:trPr>
          <w:jc w:val="center"/>
        </w:trPr>
        <w:tc>
          <w:tcPr>
            <w:tcW w:w="1564" w:type="dxa"/>
            <w:shd w:val="clear" w:color="auto" w:fill="auto"/>
          </w:tcPr>
          <w:p w14:paraId="6763BEAB" w14:textId="77777777" w:rsidR="00A81ED7" w:rsidRPr="0004133A" w:rsidRDefault="00A81ED7" w:rsidP="0004133A">
            <w:pPr>
              <w:spacing w:before="0" w:after="0" w:line="240" w:lineRule="auto"/>
              <w:jc w:val="center"/>
              <w:rPr>
                <w:rFonts w:cs="Arial"/>
                <w:b/>
              </w:rPr>
            </w:pPr>
            <w:r w:rsidRPr="0004133A">
              <w:rPr>
                <w:rFonts w:cs="Arial"/>
                <w:b/>
              </w:rPr>
              <w:t>Orientador:</w:t>
            </w:r>
          </w:p>
        </w:tc>
        <w:tc>
          <w:tcPr>
            <w:tcW w:w="6369" w:type="dxa"/>
            <w:tcBorders>
              <w:bottom w:val="single" w:sz="4" w:space="0" w:color="auto"/>
            </w:tcBorders>
            <w:shd w:val="clear" w:color="auto" w:fill="auto"/>
          </w:tcPr>
          <w:p w14:paraId="7896A2CC" w14:textId="77777777" w:rsidR="00A81ED7" w:rsidRPr="0004133A" w:rsidRDefault="00A81ED7" w:rsidP="0004133A">
            <w:pPr>
              <w:spacing w:before="0" w:after="0" w:line="240" w:lineRule="auto"/>
              <w:jc w:val="center"/>
              <w:rPr>
                <w:rFonts w:cs="Arial"/>
              </w:rPr>
            </w:pPr>
          </w:p>
        </w:tc>
      </w:tr>
      <w:tr w:rsidR="00A81ED7" w:rsidRPr="0004133A" w14:paraId="22DC5D02" w14:textId="77777777" w:rsidTr="0004133A">
        <w:trPr>
          <w:jc w:val="center"/>
        </w:trPr>
        <w:tc>
          <w:tcPr>
            <w:tcW w:w="1564" w:type="dxa"/>
            <w:shd w:val="clear" w:color="auto" w:fill="auto"/>
          </w:tcPr>
          <w:p w14:paraId="34E7FA42"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42787990" w14:textId="3BEB5B73" w:rsidR="00A81ED7" w:rsidRPr="0004133A" w:rsidRDefault="00333EFC" w:rsidP="0004133A">
            <w:pPr>
              <w:spacing w:before="0" w:after="0" w:line="240" w:lineRule="auto"/>
              <w:jc w:val="center"/>
              <w:rPr>
                <w:rFonts w:cs="Arial"/>
              </w:rPr>
            </w:pPr>
            <w:r>
              <w:rPr>
                <w:rFonts w:cs="Arial"/>
              </w:rPr>
              <w:t>Dr. Almir Rogério Camolesi</w:t>
            </w:r>
          </w:p>
        </w:tc>
      </w:tr>
      <w:tr w:rsidR="00A81ED7" w:rsidRPr="0004133A" w14:paraId="30A4F2D0" w14:textId="77777777" w:rsidTr="0004133A">
        <w:trPr>
          <w:jc w:val="center"/>
        </w:trPr>
        <w:tc>
          <w:tcPr>
            <w:tcW w:w="1564" w:type="dxa"/>
            <w:shd w:val="clear" w:color="auto" w:fill="auto"/>
          </w:tcPr>
          <w:p w14:paraId="7AE8EB71"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549D4676" w14:textId="77777777" w:rsidR="00A81ED7" w:rsidRPr="0004133A" w:rsidRDefault="00A81ED7" w:rsidP="0004133A">
            <w:pPr>
              <w:spacing w:before="0" w:after="0" w:line="240" w:lineRule="auto"/>
              <w:jc w:val="center"/>
              <w:rPr>
                <w:rFonts w:cs="Arial"/>
              </w:rPr>
            </w:pPr>
          </w:p>
        </w:tc>
      </w:tr>
      <w:tr w:rsidR="00A81ED7" w:rsidRPr="0004133A" w14:paraId="51D22A97" w14:textId="77777777" w:rsidTr="0004133A">
        <w:trPr>
          <w:jc w:val="center"/>
        </w:trPr>
        <w:tc>
          <w:tcPr>
            <w:tcW w:w="1564" w:type="dxa"/>
            <w:shd w:val="clear" w:color="auto" w:fill="auto"/>
          </w:tcPr>
          <w:p w14:paraId="4303D627" w14:textId="77777777" w:rsidR="00A81ED7" w:rsidRPr="0004133A" w:rsidRDefault="00A81ED7" w:rsidP="0004133A">
            <w:pPr>
              <w:spacing w:before="0" w:after="0" w:line="240" w:lineRule="auto"/>
              <w:jc w:val="center"/>
              <w:rPr>
                <w:rFonts w:cs="Arial"/>
                <w:b/>
              </w:rPr>
            </w:pPr>
            <w:r w:rsidRPr="0004133A">
              <w:rPr>
                <w:rFonts w:cs="Arial"/>
                <w:b/>
              </w:rPr>
              <w:t>Examinador:</w:t>
            </w:r>
          </w:p>
        </w:tc>
        <w:tc>
          <w:tcPr>
            <w:tcW w:w="6369" w:type="dxa"/>
            <w:tcBorders>
              <w:bottom w:val="single" w:sz="4" w:space="0" w:color="auto"/>
            </w:tcBorders>
            <w:shd w:val="clear" w:color="auto" w:fill="auto"/>
          </w:tcPr>
          <w:p w14:paraId="053B5FAD" w14:textId="77777777" w:rsidR="00A81ED7" w:rsidRPr="0004133A" w:rsidRDefault="00A81ED7" w:rsidP="0004133A">
            <w:pPr>
              <w:spacing w:before="0" w:after="0" w:line="240" w:lineRule="auto"/>
              <w:jc w:val="center"/>
              <w:rPr>
                <w:rFonts w:cs="Arial"/>
              </w:rPr>
            </w:pPr>
          </w:p>
        </w:tc>
      </w:tr>
      <w:tr w:rsidR="00A81ED7" w:rsidRPr="0004133A" w14:paraId="5C3427E3" w14:textId="77777777" w:rsidTr="0004133A">
        <w:trPr>
          <w:jc w:val="center"/>
        </w:trPr>
        <w:tc>
          <w:tcPr>
            <w:tcW w:w="1564" w:type="dxa"/>
            <w:shd w:val="clear" w:color="auto" w:fill="auto"/>
          </w:tcPr>
          <w:p w14:paraId="06B8CC49" w14:textId="77777777" w:rsidR="00A81ED7" w:rsidRPr="0004133A" w:rsidRDefault="00A81ED7" w:rsidP="0004133A">
            <w:pPr>
              <w:spacing w:before="0" w:after="0" w:line="240" w:lineRule="auto"/>
              <w:jc w:val="center"/>
              <w:rPr>
                <w:rFonts w:cs="Arial"/>
              </w:rPr>
            </w:pPr>
          </w:p>
        </w:tc>
        <w:tc>
          <w:tcPr>
            <w:tcW w:w="6369" w:type="dxa"/>
            <w:tcBorders>
              <w:top w:val="single" w:sz="4" w:space="0" w:color="auto"/>
            </w:tcBorders>
            <w:shd w:val="clear" w:color="auto" w:fill="auto"/>
          </w:tcPr>
          <w:p w14:paraId="7A81AF6F" w14:textId="01E6771A" w:rsidR="00A81ED7" w:rsidRPr="0004133A" w:rsidRDefault="008176CD" w:rsidP="0004133A">
            <w:pPr>
              <w:spacing w:before="0" w:after="0" w:line="240" w:lineRule="auto"/>
              <w:jc w:val="center"/>
              <w:rPr>
                <w:rFonts w:cs="Arial"/>
              </w:rPr>
            </w:pPr>
            <w:r>
              <w:rPr>
                <w:rFonts w:cs="Arial"/>
              </w:rPr>
              <w:t>Dr. Osmar Aparecido Machado</w:t>
            </w:r>
          </w:p>
        </w:tc>
      </w:tr>
      <w:tr w:rsidR="00A81ED7" w:rsidRPr="0004133A" w14:paraId="754E2439" w14:textId="77777777" w:rsidTr="0004133A">
        <w:trPr>
          <w:jc w:val="center"/>
        </w:trPr>
        <w:tc>
          <w:tcPr>
            <w:tcW w:w="1564" w:type="dxa"/>
            <w:shd w:val="clear" w:color="auto" w:fill="auto"/>
          </w:tcPr>
          <w:p w14:paraId="57EB2553"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7303D6A3" w14:textId="77777777" w:rsidR="00A81ED7" w:rsidRPr="0004133A" w:rsidRDefault="00A81ED7" w:rsidP="0004133A">
            <w:pPr>
              <w:spacing w:before="0" w:after="0" w:line="240" w:lineRule="auto"/>
              <w:jc w:val="center"/>
              <w:rPr>
                <w:rFonts w:cs="Arial"/>
              </w:rPr>
            </w:pPr>
          </w:p>
        </w:tc>
      </w:tr>
      <w:tr w:rsidR="00A81ED7" w:rsidRPr="0004133A" w14:paraId="317BE2FD" w14:textId="77777777" w:rsidTr="0004133A">
        <w:trPr>
          <w:jc w:val="center"/>
        </w:trPr>
        <w:tc>
          <w:tcPr>
            <w:tcW w:w="1564" w:type="dxa"/>
            <w:shd w:val="clear" w:color="auto" w:fill="auto"/>
          </w:tcPr>
          <w:p w14:paraId="51D0860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47B2CD54" w14:textId="77777777" w:rsidR="00A81ED7" w:rsidRPr="0004133A" w:rsidRDefault="00A81ED7" w:rsidP="0004133A">
            <w:pPr>
              <w:spacing w:before="0" w:after="0" w:line="240" w:lineRule="auto"/>
              <w:jc w:val="center"/>
              <w:rPr>
                <w:rFonts w:cs="Arial"/>
              </w:rPr>
            </w:pPr>
          </w:p>
        </w:tc>
      </w:tr>
      <w:tr w:rsidR="00A81ED7" w:rsidRPr="0004133A" w14:paraId="1D924125" w14:textId="77777777" w:rsidTr="0004133A">
        <w:trPr>
          <w:jc w:val="center"/>
        </w:trPr>
        <w:tc>
          <w:tcPr>
            <w:tcW w:w="1564" w:type="dxa"/>
            <w:shd w:val="clear" w:color="auto" w:fill="auto"/>
          </w:tcPr>
          <w:p w14:paraId="78BFC4B8" w14:textId="77777777" w:rsidR="00A81ED7" w:rsidRPr="0004133A" w:rsidRDefault="00A81ED7" w:rsidP="0004133A">
            <w:pPr>
              <w:spacing w:before="0" w:after="0" w:line="240" w:lineRule="auto"/>
              <w:jc w:val="center"/>
              <w:rPr>
                <w:rFonts w:cs="Arial"/>
              </w:rPr>
            </w:pPr>
          </w:p>
        </w:tc>
        <w:tc>
          <w:tcPr>
            <w:tcW w:w="6369" w:type="dxa"/>
            <w:shd w:val="clear" w:color="auto" w:fill="auto"/>
          </w:tcPr>
          <w:p w14:paraId="6FEACB9D" w14:textId="77777777" w:rsidR="00A81ED7" w:rsidRPr="0004133A" w:rsidRDefault="00A81ED7" w:rsidP="0004133A">
            <w:pPr>
              <w:spacing w:before="0" w:after="0" w:line="240" w:lineRule="auto"/>
              <w:jc w:val="center"/>
              <w:rPr>
                <w:rFonts w:cs="Arial"/>
              </w:rPr>
            </w:pPr>
          </w:p>
        </w:tc>
      </w:tr>
    </w:tbl>
    <w:p w14:paraId="0ED9ECB4" w14:textId="77777777" w:rsidR="00A81ED7" w:rsidRPr="006E4D4B" w:rsidRDefault="00A81ED7" w:rsidP="00A81ED7">
      <w:pPr>
        <w:spacing w:before="0" w:after="0" w:line="240" w:lineRule="auto"/>
        <w:jc w:val="center"/>
        <w:rPr>
          <w:rFonts w:cs="Arial"/>
        </w:rPr>
      </w:pPr>
    </w:p>
    <w:p w14:paraId="595A7B13" w14:textId="77777777" w:rsidR="00A81ED7" w:rsidRDefault="00A81ED7" w:rsidP="00A81ED7">
      <w:pPr>
        <w:spacing w:before="0" w:after="0" w:line="240" w:lineRule="auto"/>
        <w:jc w:val="center"/>
        <w:rPr>
          <w:rFonts w:cs="Arial"/>
        </w:rPr>
      </w:pPr>
    </w:p>
    <w:p w14:paraId="7F305EE4" w14:textId="77777777" w:rsidR="00A81ED7" w:rsidRDefault="00A81ED7" w:rsidP="00A81ED7">
      <w:pPr>
        <w:spacing w:before="0" w:after="0" w:line="240" w:lineRule="auto"/>
        <w:jc w:val="center"/>
        <w:rPr>
          <w:rFonts w:cs="Arial"/>
        </w:rPr>
      </w:pPr>
    </w:p>
    <w:p w14:paraId="7DB54C9B" w14:textId="77777777" w:rsidR="00053C44" w:rsidRDefault="00053C44" w:rsidP="00A81ED7">
      <w:pPr>
        <w:spacing w:before="0" w:after="0" w:line="240" w:lineRule="auto"/>
        <w:jc w:val="center"/>
        <w:rPr>
          <w:rFonts w:cs="Arial"/>
        </w:rPr>
      </w:pPr>
    </w:p>
    <w:p w14:paraId="2F48D936" w14:textId="77777777" w:rsidR="00053C44" w:rsidRDefault="00053C44" w:rsidP="00A81ED7">
      <w:pPr>
        <w:spacing w:before="0" w:after="0" w:line="240" w:lineRule="auto"/>
        <w:jc w:val="center"/>
        <w:rPr>
          <w:rFonts w:cs="Arial"/>
        </w:rPr>
      </w:pPr>
    </w:p>
    <w:p w14:paraId="18C1ACAF" w14:textId="77777777" w:rsidR="00053C44" w:rsidRDefault="00053C44" w:rsidP="00A81ED7">
      <w:pPr>
        <w:spacing w:before="0" w:after="0" w:line="240" w:lineRule="auto"/>
        <w:jc w:val="center"/>
        <w:rPr>
          <w:rFonts w:cs="Arial"/>
        </w:rPr>
      </w:pPr>
    </w:p>
    <w:p w14:paraId="590A74AA" w14:textId="77777777" w:rsidR="00053C44" w:rsidRDefault="00053C44" w:rsidP="00A81ED7">
      <w:pPr>
        <w:spacing w:before="0" w:after="0" w:line="240" w:lineRule="auto"/>
        <w:jc w:val="center"/>
        <w:rPr>
          <w:rFonts w:cs="Arial"/>
        </w:rPr>
      </w:pPr>
    </w:p>
    <w:p w14:paraId="012A755A" w14:textId="77777777" w:rsidR="00053C44" w:rsidRDefault="00053C44" w:rsidP="00A81ED7">
      <w:pPr>
        <w:spacing w:before="0" w:after="0" w:line="240" w:lineRule="auto"/>
        <w:jc w:val="center"/>
        <w:rPr>
          <w:rFonts w:cs="Arial"/>
        </w:rPr>
      </w:pPr>
    </w:p>
    <w:p w14:paraId="54E4BE22" w14:textId="74853953" w:rsidR="00053C44" w:rsidRDefault="00053C44" w:rsidP="00A81ED7">
      <w:pPr>
        <w:spacing w:before="0" w:after="0" w:line="240" w:lineRule="auto"/>
        <w:jc w:val="center"/>
        <w:rPr>
          <w:rFonts w:cs="Arial"/>
        </w:rPr>
      </w:pPr>
    </w:p>
    <w:p w14:paraId="665F0048" w14:textId="77777777" w:rsidR="00053C44" w:rsidRDefault="00053C44" w:rsidP="00A81ED7">
      <w:pPr>
        <w:spacing w:before="0" w:after="0" w:line="240" w:lineRule="auto"/>
        <w:jc w:val="center"/>
        <w:rPr>
          <w:rFonts w:cs="Arial"/>
        </w:rPr>
      </w:pPr>
    </w:p>
    <w:p w14:paraId="659ABEF8" w14:textId="77777777" w:rsidR="00053C44" w:rsidRDefault="00053C44" w:rsidP="00A81ED7">
      <w:pPr>
        <w:spacing w:before="0" w:after="0" w:line="240" w:lineRule="auto"/>
        <w:jc w:val="center"/>
        <w:rPr>
          <w:rFonts w:cs="Arial"/>
        </w:rPr>
      </w:pPr>
    </w:p>
    <w:p w14:paraId="7C9D10BF" w14:textId="77777777" w:rsidR="00053C44" w:rsidRDefault="00053C44" w:rsidP="00A81ED7">
      <w:pPr>
        <w:spacing w:before="0" w:after="0" w:line="240" w:lineRule="auto"/>
        <w:jc w:val="center"/>
        <w:rPr>
          <w:rFonts w:cs="Arial"/>
        </w:rPr>
      </w:pPr>
    </w:p>
    <w:p w14:paraId="30987BBB" w14:textId="77777777" w:rsidR="00053C44" w:rsidRDefault="00053C44" w:rsidP="00A81ED7">
      <w:pPr>
        <w:spacing w:before="0" w:after="0" w:line="240" w:lineRule="auto"/>
        <w:jc w:val="center"/>
        <w:rPr>
          <w:rFonts w:cs="Arial"/>
        </w:rPr>
      </w:pPr>
    </w:p>
    <w:p w14:paraId="64CF70A6" w14:textId="77777777" w:rsidR="00A81ED7" w:rsidRPr="006E4D4B" w:rsidRDefault="00A81ED7" w:rsidP="00A81ED7">
      <w:pPr>
        <w:spacing w:before="0" w:after="0" w:line="240" w:lineRule="auto"/>
        <w:jc w:val="center"/>
        <w:rPr>
          <w:rFonts w:cs="Arial"/>
        </w:rPr>
      </w:pPr>
    </w:p>
    <w:p w14:paraId="05218798" w14:textId="77777777" w:rsidR="00A81ED7" w:rsidRPr="006E4D4B" w:rsidRDefault="00A81ED7" w:rsidP="00A81ED7">
      <w:pPr>
        <w:spacing w:before="0" w:after="0" w:line="240" w:lineRule="auto"/>
        <w:jc w:val="center"/>
        <w:rPr>
          <w:rFonts w:cs="Arial"/>
        </w:rPr>
      </w:pPr>
    </w:p>
    <w:p w14:paraId="725B8C49" w14:textId="77777777" w:rsidR="00A81ED7" w:rsidRPr="006E4D4B" w:rsidRDefault="00A81ED7" w:rsidP="00A81ED7">
      <w:pPr>
        <w:spacing w:before="0" w:after="0" w:line="240" w:lineRule="auto"/>
        <w:jc w:val="center"/>
        <w:rPr>
          <w:rFonts w:cs="Arial"/>
        </w:rPr>
      </w:pPr>
    </w:p>
    <w:p w14:paraId="3D21C3F5" w14:textId="77777777" w:rsidR="00A81ED7" w:rsidRPr="006E4D4B" w:rsidRDefault="00A81ED7">
      <w:pPr>
        <w:spacing w:before="0" w:after="0" w:line="240" w:lineRule="auto"/>
        <w:rPr>
          <w:rFonts w:cs="Arial"/>
        </w:rPr>
        <w:pPrChange w:id="0" w:author="Almir Camolesi" w:date="2020-03-30T12:18:00Z">
          <w:pPr>
            <w:spacing w:before="0" w:after="0" w:line="240" w:lineRule="auto"/>
            <w:jc w:val="center"/>
          </w:pPr>
        </w:pPrChange>
      </w:pPr>
    </w:p>
    <w:p w14:paraId="53675629" w14:textId="77777777" w:rsidR="00A81ED7" w:rsidRPr="00053C44" w:rsidRDefault="00A81ED7" w:rsidP="00A81ED7">
      <w:pPr>
        <w:spacing w:before="0" w:after="0" w:line="240" w:lineRule="auto"/>
        <w:jc w:val="center"/>
        <w:rPr>
          <w:rFonts w:cs="Arial"/>
        </w:rPr>
      </w:pPr>
      <w:r w:rsidRPr="00053C44">
        <w:rPr>
          <w:rFonts w:cs="Arial"/>
        </w:rPr>
        <w:t>Assis/SP</w:t>
      </w:r>
    </w:p>
    <w:p w14:paraId="7DA2C4E1" w14:textId="42F0164F" w:rsidR="00D40978" w:rsidRDefault="00A81ED7" w:rsidP="00572799">
      <w:pPr>
        <w:spacing w:before="0" w:after="160" w:line="259" w:lineRule="auto"/>
        <w:jc w:val="center"/>
        <w:rPr>
          <w:rFonts w:cs="Arial"/>
        </w:rPr>
      </w:pPr>
      <w:r w:rsidRPr="00053C44">
        <w:rPr>
          <w:rFonts w:cs="Arial"/>
        </w:rPr>
        <w:lastRenderedPageBreak/>
        <w:t>Ano</w:t>
      </w:r>
      <w:r w:rsidR="00886C24">
        <w:rPr>
          <w:rFonts w:cs="Arial"/>
        </w:rPr>
        <w:t xml:space="preserve"> </w:t>
      </w:r>
      <w:r w:rsidR="008176CD">
        <w:rPr>
          <w:rFonts w:cs="Arial"/>
        </w:rPr>
        <w:t>2020</w:t>
      </w:r>
    </w:p>
    <w:p w14:paraId="4C529D66" w14:textId="77777777" w:rsidR="00D40978" w:rsidRPr="00D72E51" w:rsidRDefault="00D40978" w:rsidP="00D40978">
      <w:pPr>
        <w:spacing w:before="0" w:after="960" w:line="240" w:lineRule="auto"/>
        <w:jc w:val="center"/>
        <w:rPr>
          <w:rFonts w:cs="Arial"/>
          <w:b/>
          <w:caps/>
          <w:sz w:val="28"/>
        </w:rPr>
      </w:pPr>
      <w:r>
        <w:rPr>
          <w:rFonts w:cs="Arial"/>
        </w:rPr>
        <w:br w:type="page"/>
      </w:r>
      <w:r w:rsidRPr="00D72E51">
        <w:rPr>
          <w:rFonts w:cs="Arial"/>
          <w:b/>
          <w:caps/>
          <w:sz w:val="28"/>
        </w:rPr>
        <w:lastRenderedPageBreak/>
        <w:t>dedicatória</w:t>
      </w:r>
    </w:p>
    <w:p w14:paraId="186D3783" w14:textId="3F5AB78D" w:rsidR="00E5053E" w:rsidRDefault="00D40978" w:rsidP="00D40978">
      <w:pPr>
        <w:spacing w:before="0" w:after="160" w:line="259" w:lineRule="auto"/>
        <w:jc w:val="left"/>
        <w:rPr>
          <w:rFonts w:cs="Arial"/>
          <w:b/>
          <w:sz w:val="28"/>
        </w:rPr>
      </w:pPr>
      <w:r w:rsidRPr="00D72E51">
        <w:rPr>
          <w:rFonts w:cs="Arial"/>
          <w:b/>
          <w:noProof/>
          <w:sz w:val="28"/>
          <w:lang w:eastAsia="pt-BR"/>
        </w:rPr>
        <mc:AlternateContent>
          <mc:Choice Requires="wps">
            <w:drawing>
              <wp:anchor distT="45720" distB="45720" distL="114300" distR="114300" simplePos="0" relativeHeight="251659264" behindDoc="0" locked="0" layoutInCell="1" allowOverlap="1" wp14:anchorId="30F74DD2" wp14:editId="1A7131BB">
                <wp:simplePos x="0" y="0"/>
                <wp:positionH relativeFrom="margin">
                  <wp:posOffset>2557145</wp:posOffset>
                </wp:positionH>
                <wp:positionV relativeFrom="margin">
                  <wp:posOffset>6781165</wp:posOffset>
                </wp:positionV>
                <wp:extent cx="3535045" cy="1404620"/>
                <wp:effectExtent l="0" t="0" r="825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18FAA484" w14:textId="1E53E3DB" w:rsidR="006C5499" w:rsidRPr="00D40978" w:rsidRDefault="006C5499"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 e me ajudaram para estudar e ter uma vida melhor. Da mesma forma dedico-o para meu amigo, professor e orientador Almir Rogério Camolesi por sempre confiar no meu potencial, me ensinar tudo que sei hoje e me dar forças para continuar.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F74DD2" id="_x0000_t202" coordsize="21600,21600" o:spt="202" path="m,l,21600r21600,l21600,xe">
                <v:stroke joinstyle="miter"/>
                <v:path gradientshapeok="t" o:connecttype="rect"/>
              </v:shapetype>
              <v:shape id="Caixa de Texto 2" o:spid="_x0000_s1026" type="#_x0000_t202" style="position:absolute;margin-left:201.35pt;margin-top:533.95pt;width:278.3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" stroked="f">
                <v:textbox style="mso-fit-shape-to-text:t">
                  <w:txbxContent>
                    <w:p w14:paraId="18FAA484" w14:textId="1E53E3DB" w:rsidR="006C5499" w:rsidRPr="00D40978" w:rsidRDefault="006C5499" w:rsidP="00D40978">
                      <w:pPr>
                        <w:spacing w:before="0" w:after="0" w:line="276" w:lineRule="auto"/>
                      </w:pPr>
                      <w:r w:rsidRPr="00D40978">
                        <w:t xml:space="preserve">Dedico este trabalho primeiramente a Deus que está sempre me dando forças para continuar apesar de todas as dificuldades, </w:t>
                      </w:r>
                      <w:r>
                        <w:t>a minha mãe Vera Lúcia Nunes Dias e meu pai Aparecido Ferreira Dias que sempre me cobraram e me ajudaram para estudar e ter uma vida melhor. Da mesma forma dedico-o para meu amigo, professor e orientador Almir Rogério Camolesi por sempre confiar no meu potencial, me ensinar tudo que sei hoje e me dar forças para continuar.</w:t>
                      </w:r>
                    </w:p>
                  </w:txbxContent>
                </v:textbox>
                <w10:wrap type="square" anchorx="margin" anchory="margin"/>
              </v:shape>
            </w:pict>
          </mc:Fallback>
        </mc:AlternateContent>
      </w:r>
      <w:r>
        <w:rPr>
          <w:rFonts w:cs="Arial"/>
          <w:b/>
          <w:sz w:val="28"/>
        </w:rPr>
        <w:br w:type="page"/>
      </w:r>
    </w:p>
    <w:p w14:paraId="005519C9" w14:textId="137015AF" w:rsidR="00E5053E" w:rsidRDefault="00E5053E" w:rsidP="00E5053E">
      <w:pPr>
        <w:spacing w:before="0" w:after="960" w:line="240" w:lineRule="auto"/>
        <w:jc w:val="center"/>
        <w:rPr>
          <w:rFonts w:cs="Arial"/>
          <w:b/>
          <w:caps/>
          <w:sz w:val="28"/>
        </w:rPr>
      </w:pPr>
      <w:r w:rsidRPr="00DF424F">
        <w:rPr>
          <w:rFonts w:cs="Arial"/>
          <w:b/>
          <w:caps/>
          <w:sz w:val="28"/>
        </w:rPr>
        <w:lastRenderedPageBreak/>
        <w:t>Agradecimento</w:t>
      </w:r>
      <w:r>
        <w:rPr>
          <w:rFonts w:cs="Arial"/>
          <w:b/>
          <w:caps/>
          <w:sz w:val="28"/>
        </w:rPr>
        <w:t>s</w:t>
      </w:r>
    </w:p>
    <w:p w14:paraId="7B49CD77" w14:textId="40E9EA79" w:rsidR="00FC74EE" w:rsidRDefault="00E5053E" w:rsidP="00E5053E">
      <w:pPr>
        <w:spacing w:before="0" w:after="960" w:line="240" w:lineRule="auto"/>
        <w:rPr>
          <w:rFonts w:eastAsia="Times New Roman" w:cs="Arial"/>
          <w:szCs w:val="24"/>
          <w:lang w:eastAsia="pt-BR"/>
        </w:rPr>
      </w:pPr>
      <w:r>
        <w:rPr>
          <w:rFonts w:eastAsia="Times New Roman" w:cs="Arial"/>
          <w:szCs w:val="24"/>
          <w:lang w:eastAsia="pt-BR"/>
        </w:rPr>
        <w:t xml:space="preserve">Agradeço a Deus por sempre estar do meu lado, me ajudando e dando forças para continuar e por me dar condições físicas e psicológicas para trabalhar e </w:t>
      </w:r>
      <w:r w:rsidR="00FC74EE">
        <w:rPr>
          <w:rFonts w:eastAsia="Times New Roman" w:cs="Arial"/>
          <w:szCs w:val="24"/>
          <w:lang w:eastAsia="pt-BR"/>
        </w:rPr>
        <w:t>continuar estudando. Por tod</w:t>
      </w:r>
      <w:r w:rsidR="008176CD">
        <w:rPr>
          <w:rFonts w:eastAsia="Times New Roman" w:cs="Arial"/>
          <w:szCs w:val="24"/>
          <w:lang w:eastAsia="pt-BR"/>
        </w:rPr>
        <w:t>a a</w:t>
      </w:r>
      <w:r w:rsidR="00FC74EE">
        <w:rPr>
          <w:rFonts w:eastAsia="Times New Roman" w:cs="Arial"/>
          <w:szCs w:val="24"/>
          <w:lang w:eastAsia="pt-BR"/>
        </w:rPr>
        <w:t xml:space="preserve"> experiência vivida e</w:t>
      </w:r>
      <w:r w:rsidR="008176CD">
        <w:rPr>
          <w:rFonts w:eastAsia="Times New Roman" w:cs="Arial"/>
          <w:szCs w:val="24"/>
          <w:lang w:eastAsia="pt-BR"/>
        </w:rPr>
        <w:t xml:space="preserve"> a</w:t>
      </w:r>
      <w:r w:rsidR="00FC74EE">
        <w:rPr>
          <w:rFonts w:eastAsia="Times New Roman" w:cs="Arial"/>
          <w:szCs w:val="24"/>
          <w:lang w:eastAsia="pt-BR"/>
        </w:rPr>
        <w:t xml:space="preserve"> sabedoria que me foi dada.</w:t>
      </w:r>
    </w:p>
    <w:p w14:paraId="5BCAF043" w14:textId="5AFFF83D" w:rsidR="00E5053E" w:rsidRDefault="00FC74EE" w:rsidP="00E5053E">
      <w:pPr>
        <w:spacing w:before="0" w:after="960" w:line="240" w:lineRule="auto"/>
        <w:rPr>
          <w:rFonts w:eastAsia="Times New Roman" w:cs="Arial"/>
          <w:szCs w:val="24"/>
          <w:lang w:eastAsia="pt-BR"/>
        </w:rPr>
      </w:pPr>
      <w:r>
        <w:rPr>
          <w:rFonts w:eastAsia="Times New Roman" w:cs="Arial"/>
          <w:szCs w:val="24"/>
          <w:lang w:eastAsia="pt-BR"/>
        </w:rPr>
        <w:t>Agradeço aos meus pais Aparecido Ferreira Dias e Vera Lúcia Nunes Dias por sempre me ajudar a conquistar tudo que tenho hoje, e por me dar privilégios que foram cruciais para o término desse trabalho. Pela apoio inco</w:t>
      </w:r>
      <w:r w:rsidR="006E69FE">
        <w:rPr>
          <w:rFonts w:eastAsia="Times New Roman" w:cs="Arial"/>
          <w:szCs w:val="24"/>
          <w:lang w:eastAsia="pt-BR"/>
        </w:rPr>
        <w:t>ndicional que me proporcionaram desde sempre.</w:t>
      </w:r>
    </w:p>
    <w:p w14:paraId="4BC3E65F" w14:textId="5B610676"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aos meus amigos de trabalho e de faculdade que me ajudaram nesse caminho, pela paciência e pela confiança.</w:t>
      </w:r>
    </w:p>
    <w:p w14:paraId="3441BE20" w14:textId="23EC66A3" w:rsidR="00A4402A" w:rsidRDefault="00A4402A" w:rsidP="00E5053E">
      <w:pPr>
        <w:spacing w:before="0" w:after="960" w:line="240" w:lineRule="auto"/>
        <w:rPr>
          <w:rFonts w:eastAsia="Times New Roman" w:cs="Arial"/>
          <w:szCs w:val="24"/>
          <w:lang w:eastAsia="pt-BR"/>
        </w:rPr>
      </w:pPr>
      <w:r>
        <w:rPr>
          <w:rFonts w:eastAsia="Times New Roman" w:cs="Arial"/>
          <w:szCs w:val="24"/>
          <w:lang w:eastAsia="pt-BR"/>
        </w:rPr>
        <w:t>Agradeço principalmente ao meu amigo, professor e orientador Dr. Almir Rogério Camolesi, por sempre me ajudar a crescer profissionalmente</w:t>
      </w:r>
      <w:r w:rsidR="00050773">
        <w:rPr>
          <w:rFonts w:eastAsia="Times New Roman" w:cs="Arial"/>
          <w:szCs w:val="24"/>
          <w:lang w:eastAsia="pt-BR"/>
        </w:rPr>
        <w:t xml:space="preserve"> e individualmente</w:t>
      </w:r>
      <w:r>
        <w:rPr>
          <w:rFonts w:eastAsia="Times New Roman" w:cs="Arial"/>
          <w:szCs w:val="24"/>
          <w:lang w:eastAsia="pt-BR"/>
        </w:rPr>
        <w:t>, por estar comigo</w:t>
      </w:r>
      <w:r w:rsidR="00050773">
        <w:rPr>
          <w:rFonts w:eastAsia="Times New Roman" w:cs="Arial"/>
          <w:szCs w:val="24"/>
          <w:lang w:eastAsia="pt-BR"/>
        </w:rPr>
        <w:t xml:space="preserve"> nessa caminhada estressante, e toda vez utilizando seu vasto conhecimento para nos ensinar</w:t>
      </w:r>
      <w:r w:rsidR="00537307">
        <w:rPr>
          <w:rFonts w:eastAsia="Times New Roman" w:cs="Arial"/>
          <w:szCs w:val="24"/>
          <w:lang w:eastAsia="pt-BR"/>
        </w:rPr>
        <w:t xml:space="preserve"> e motivar par melhorar</w:t>
      </w:r>
      <w:r w:rsidR="00050773">
        <w:rPr>
          <w:rFonts w:eastAsia="Times New Roman" w:cs="Arial"/>
          <w:szCs w:val="24"/>
          <w:lang w:eastAsia="pt-BR"/>
        </w:rPr>
        <w:t>. Pois trata-se de uma pessoa que quer o bem de seus alunos</w:t>
      </w:r>
      <w:r w:rsidR="0023203F">
        <w:rPr>
          <w:rFonts w:eastAsia="Times New Roman" w:cs="Arial"/>
          <w:szCs w:val="24"/>
          <w:lang w:eastAsia="pt-BR"/>
        </w:rPr>
        <w:t xml:space="preserve"> acima de tudo</w:t>
      </w:r>
      <w:r w:rsidR="00050773">
        <w:rPr>
          <w:rFonts w:eastAsia="Times New Roman" w:cs="Arial"/>
          <w:szCs w:val="24"/>
          <w:lang w:eastAsia="pt-BR"/>
        </w:rPr>
        <w:t>.</w:t>
      </w:r>
      <w:r>
        <w:rPr>
          <w:rFonts w:eastAsia="Times New Roman" w:cs="Arial"/>
          <w:szCs w:val="24"/>
          <w:lang w:eastAsia="pt-BR"/>
        </w:rPr>
        <w:t xml:space="preserve"> </w:t>
      </w:r>
    </w:p>
    <w:p w14:paraId="75E0CC34" w14:textId="7C77AC75" w:rsidR="00790CBA" w:rsidRDefault="00790CBA" w:rsidP="00E5053E">
      <w:pPr>
        <w:spacing w:before="0" w:after="960" w:line="240" w:lineRule="auto"/>
        <w:rPr>
          <w:rFonts w:eastAsia="Times New Roman" w:cs="Arial"/>
          <w:szCs w:val="24"/>
          <w:lang w:eastAsia="pt-BR"/>
        </w:rPr>
      </w:pPr>
      <w:r>
        <w:rPr>
          <w:rFonts w:eastAsia="Times New Roman" w:cs="Arial"/>
          <w:szCs w:val="24"/>
          <w:lang w:eastAsia="pt-BR"/>
        </w:rPr>
        <w:t>Agradeço à você que está</w:t>
      </w:r>
      <w:r w:rsidR="00B65D99">
        <w:rPr>
          <w:rFonts w:eastAsia="Times New Roman" w:cs="Arial"/>
          <w:szCs w:val="24"/>
          <w:lang w:eastAsia="pt-BR"/>
        </w:rPr>
        <w:t xml:space="preserve"> lendo meu trabalho.</w:t>
      </w:r>
    </w:p>
    <w:p w14:paraId="4DFC862F" w14:textId="77777777" w:rsidR="00E5053E" w:rsidRDefault="00E5053E" w:rsidP="00E5053E">
      <w:pPr>
        <w:spacing w:before="0" w:after="960" w:line="240" w:lineRule="auto"/>
        <w:rPr>
          <w:rFonts w:eastAsia="Times New Roman" w:cs="Arial"/>
          <w:szCs w:val="24"/>
          <w:lang w:eastAsia="pt-BR"/>
        </w:rPr>
      </w:pPr>
    </w:p>
    <w:p w14:paraId="6BB487F9" w14:textId="77777777" w:rsidR="00E5053E" w:rsidRDefault="00E5053E" w:rsidP="00E5053E">
      <w:pPr>
        <w:spacing w:before="0" w:after="960" w:line="240" w:lineRule="auto"/>
        <w:rPr>
          <w:rFonts w:eastAsia="Times New Roman" w:cs="Arial"/>
          <w:szCs w:val="24"/>
          <w:lang w:eastAsia="pt-BR"/>
        </w:rPr>
      </w:pPr>
    </w:p>
    <w:p w14:paraId="07D13F91" w14:textId="77777777" w:rsidR="00E5053E" w:rsidRDefault="00E5053E" w:rsidP="00E5053E">
      <w:pPr>
        <w:spacing w:before="0" w:after="960" w:line="240" w:lineRule="auto"/>
        <w:rPr>
          <w:rFonts w:eastAsia="Times New Roman" w:cs="Arial"/>
          <w:szCs w:val="24"/>
          <w:lang w:eastAsia="pt-BR"/>
        </w:rPr>
      </w:pPr>
    </w:p>
    <w:p w14:paraId="01804491" w14:textId="77777777" w:rsidR="00E5053E" w:rsidRDefault="00E5053E" w:rsidP="00E5053E">
      <w:pPr>
        <w:spacing w:before="0" w:after="960" w:line="240" w:lineRule="auto"/>
        <w:rPr>
          <w:rFonts w:eastAsia="Times New Roman" w:cs="Arial"/>
          <w:szCs w:val="24"/>
          <w:lang w:eastAsia="pt-BR"/>
        </w:rPr>
      </w:pPr>
    </w:p>
    <w:p w14:paraId="30D32C91" w14:textId="77B2F557" w:rsidR="00E5053E" w:rsidRDefault="00E5053E" w:rsidP="00E5053E">
      <w:pPr>
        <w:spacing w:before="0" w:after="960" w:line="240" w:lineRule="auto"/>
        <w:rPr>
          <w:rFonts w:eastAsia="Times New Roman" w:cs="Arial"/>
          <w:szCs w:val="24"/>
          <w:lang w:eastAsia="pt-BR"/>
        </w:rPr>
      </w:pPr>
    </w:p>
    <w:p w14:paraId="61286C78" w14:textId="52913301" w:rsidR="008B41BA" w:rsidRDefault="008B41BA" w:rsidP="00E5053E">
      <w:pPr>
        <w:spacing w:before="0" w:after="960" w:line="240" w:lineRule="auto"/>
        <w:rPr>
          <w:rFonts w:eastAsia="Times New Roman" w:cs="Arial"/>
          <w:szCs w:val="24"/>
          <w:lang w:eastAsia="pt-BR"/>
        </w:rPr>
      </w:pPr>
    </w:p>
    <w:p w14:paraId="66D62FA0" w14:textId="66122017" w:rsidR="008B41BA" w:rsidRDefault="008B41BA" w:rsidP="00E5053E">
      <w:pPr>
        <w:spacing w:before="0" w:after="960" w:line="240" w:lineRule="auto"/>
        <w:rPr>
          <w:rFonts w:eastAsia="Times New Roman" w:cs="Arial"/>
          <w:szCs w:val="24"/>
          <w:lang w:eastAsia="pt-BR"/>
        </w:rPr>
      </w:pPr>
    </w:p>
    <w:p w14:paraId="41EE0CE1" w14:textId="6E4D709C" w:rsidR="008B41BA" w:rsidRDefault="008B41BA" w:rsidP="00E5053E">
      <w:pPr>
        <w:spacing w:before="0" w:after="960" w:line="240" w:lineRule="auto"/>
        <w:rPr>
          <w:rFonts w:eastAsia="Times New Roman" w:cs="Arial"/>
          <w:szCs w:val="24"/>
          <w:lang w:eastAsia="pt-BR"/>
        </w:rPr>
      </w:pPr>
    </w:p>
    <w:p w14:paraId="6470E1F6" w14:textId="2D5B8CD3" w:rsidR="008B41BA" w:rsidRDefault="008B41BA" w:rsidP="00E5053E">
      <w:pPr>
        <w:spacing w:before="0" w:after="960" w:line="240" w:lineRule="auto"/>
        <w:rPr>
          <w:rFonts w:eastAsia="Times New Roman" w:cs="Arial"/>
          <w:szCs w:val="24"/>
          <w:lang w:eastAsia="pt-BR"/>
        </w:rPr>
      </w:pPr>
    </w:p>
    <w:p w14:paraId="59998C7B" w14:textId="16778193" w:rsidR="008B41BA" w:rsidRDefault="008B41BA" w:rsidP="00E5053E">
      <w:pPr>
        <w:spacing w:before="0" w:after="960" w:line="240" w:lineRule="auto"/>
        <w:rPr>
          <w:rFonts w:eastAsia="Times New Roman" w:cs="Arial"/>
          <w:szCs w:val="24"/>
          <w:lang w:eastAsia="pt-BR"/>
        </w:rPr>
      </w:pPr>
    </w:p>
    <w:p w14:paraId="72AF3D05" w14:textId="3304317A" w:rsidR="008B41BA" w:rsidRDefault="008B41BA" w:rsidP="00E5053E">
      <w:pPr>
        <w:spacing w:before="0" w:after="960" w:line="240" w:lineRule="auto"/>
        <w:rPr>
          <w:rFonts w:eastAsia="Times New Roman" w:cs="Arial"/>
          <w:szCs w:val="24"/>
          <w:lang w:eastAsia="pt-BR"/>
        </w:rPr>
      </w:pPr>
    </w:p>
    <w:p w14:paraId="47C4F010" w14:textId="190EB8D0" w:rsidR="008B41BA" w:rsidRDefault="008B41BA" w:rsidP="00E5053E">
      <w:pPr>
        <w:spacing w:before="0" w:after="960" w:line="240" w:lineRule="auto"/>
        <w:rPr>
          <w:rFonts w:eastAsia="Times New Roman" w:cs="Arial"/>
          <w:szCs w:val="24"/>
          <w:lang w:eastAsia="pt-BR"/>
        </w:rPr>
      </w:pPr>
    </w:p>
    <w:p w14:paraId="306191DE" w14:textId="089A8B32" w:rsidR="00E5053E" w:rsidRDefault="00E5053E" w:rsidP="00E5053E">
      <w:pPr>
        <w:spacing w:before="0" w:after="960" w:line="240" w:lineRule="auto"/>
        <w:rPr>
          <w:rFonts w:eastAsia="Times New Roman" w:cs="Arial"/>
          <w:szCs w:val="24"/>
          <w:lang w:eastAsia="pt-BR"/>
        </w:rPr>
      </w:pPr>
    </w:p>
    <w:p w14:paraId="2A25B2CD" w14:textId="075B31E9" w:rsidR="00E5053E" w:rsidRDefault="00E5053E" w:rsidP="00E5053E">
      <w:pPr>
        <w:spacing w:before="0" w:after="960" w:line="240" w:lineRule="auto"/>
        <w:rPr>
          <w:rFonts w:eastAsia="Times New Roman" w:cs="Arial"/>
          <w:szCs w:val="24"/>
          <w:lang w:eastAsia="pt-BR"/>
        </w:rPr>
      </w:pPr>
    </w:p>
    <w:p w14:paraId="61F3844E" w14:textId="77777777" w:rsidR="008B41BA" w:rsidRDefault="008B41BA" w:rsidP="00E5053E">
      <w:pPr>
        <w:spacing w:before="0" w:after="960" w:line="240" w:lineRule="auto"/>
        <w:rPr>
          <w:rFonts w:cs="Arial"/>
          <w:b/>
          <w:caps/>
          <w:sz w:val="28"/>
        </w:rPr>
      </w:pPr>
    </w:p>
    <w:p w14:paraId="034926B3" w14:textId="04C35583" w:rsidR="00E5053E" w:rsidRDefault="008B41BA" w:rsidP="008B41BA">
      <w:pPr>
        <w:jc w:val="right"/>
      </w:pPr>
      <w:r w:rsidRPr="00D72E51">
        <w:rPr>
          <w:noProof/>
          <w:lang w:eastAsia="pt-BR"/>
        </w:rPr>
        <mc:AlternateContent>
          <mc:Choice Requires="wps">
            <w:drawing>
              <wp:anchor distT="45720" distB="45720" distL="114300" distR="114300" simplePos="0" relativeHeight="251661312" behindDoc="0" locked="0" layoutInCell="1" allowOverlap="1" wp14:anchorId="014D7CDC" wp14:editId="10107209">
                <wp:simplePos x="0" y="0"/>
                <wp:positionH relativeFrom="margin">
                  <wp:posOffset>2872798</wp:posOffset>
                </wp:positionH>
                <wp:positionV relativeFrom="margin">
                  <wp:posOffset>7864689</wp:posOffset>
                </wp:positionV>
                <wp:extent cx="3535045" cy="1404620"/>
                <wp:effectExtent l="0" t="0" r="8255" b="635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045" cy="1404620"/>
                        </a:xfrm>
                        <a:prstGeom prst="rect">
                          <a:avLst/>
                        </a:prstGeom>
                        <a:solidFill>
                          <a:srgbClr val="FFFFFF"/>
                        </a:solidFill>
                        <a:ln w="9525">
                          <a:noFill/>
                          <a:miter lim="800000"/>
                          <a:headEnd/>
                          <a:tailEnd/>
                        </a:ln>
                      </wps:spPr>
                      <wps:txbx>
                        <w:txbxContent>
                          <w:p w14:paraId="727A5C0A" w14:textId="2E934335" w:rsidR="006C5499" w:rsidRDefault="006C5499" w:rsidP="008B41BA">
                            <w:pPr>
                              <w:spacing w:before="100" w:beforeAutospacing="1" w:after="0" w:line="240" w:lineRule="auto"/>
                            </w:pPr>
                            <w:r>
                              <w:t>“</w:t>
                            </w:r>
                            <w:r w:rsidRPr="008B41BA">
                              <w:t>Não espere o futuro mudar tua vida, porque o futuro é a consequência do presente.</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D7CDC" id="_x0000_s1027" type="#_x0000_t202" style="position:absolute;left:0;text-align:left;margin-left:226.2pt;margin-top:619.25pt;width:278.3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" stroked="f">
                <v:textbox style="mso-fit-shape-to-text:t">
                  <w:txbxContent>
                    <w:p w14:paraId="727A5C0A" w14:textId="2E934335" w:rsidR="006C5499" w:rsidRDefault="006C5499" w:rsidP="008B41BA">
                      <w:pPr>
                        <w:spacing w:before="100" w:beforeAutospacing="1" w:after="0" w:line="240" w:lineRule="auto"/>
                      </w:pPr>
                      <w:r>
                        <w:t>“</w:t>
                      </w:r>
                      <w:r w:rsidRPr="008B41BA">
                        <w:t>Não espere o futuro mudar tua vida, porque o futuro é a consequência do presente.</w:t>
                      </w:r>
                      <w:r>
                        <w:t>”</w:t>
                      </w:r>
                    </w:p>
                  </w:txbxContent>
                </v:textbox>
                <w10:wrap type="square" anchorx="margin" anchory="margin"/>
              </v:shape>
            </w:pict>
          </mc:Fallback>
        </mc:AlternateContent>
      </w:r>
      <w:r>
        <w:t>Racionais Mc’s</w:t>
      </w:r>
    </w:p>
    <w:p w14:paraId="20CA7A9E" w14:textId="77777777" w:rsidR="00927158" w:rsidRDefault="00927158" w:rsidP="00927158">
      <w:pPr>
        <w:spacing w:before="0" w:after="160" w:line="259" w:lineRule="auto"/>
        <w:jc w:val="center"/>
        <w:rPr>
          <w:rFonts w:cs="Arial"/>
          <w:b/>
          <w:caps/>
          <w:sz w:val="28"/>
        </w:rPr>
      </w:pPr>
      <w:r w:rsidRPr="00200FC3">
        <w:rPr>
          <w:rFonts w:cs="Arial"/>
          <w:b/>
          <w:caps/>
          <w:sz w:val="28"/>
        </w:rPr>
        <w:lastRenderedPageBreak/>
        <w:t>Resumo</w:t>
      </w:r>
    </w:p>
    <w:p w14:paraId="496D07AB" w14:textId="77777777" w:rsidR="00625EA6" w:rsidRPr="00AD73B2" w:rsidRDefault="00625EA6" w:rsidP="00927158">
      <w:pPr>
        <w:spacing w:before="0" w:after="160" w:line="259" w:lineRule="auto"/>
        <w:jc w:val="center"/>
        <w:rPr>
          <w:rFonts w:cs="Arial"/>
          <w:b/>
          <w:sz w:val="28"/>
        </w:rPr>
      </w:pPr>
    </w:p>
    <w:p w14:paraId="222F04D4" w14:textId="465F79A1" w:rsidR="00927158" w:rsidRDefault="00191186" w:rsidP="00191186">
      <w:pPr>
        <w:spacing w:before="0" w:after="0" w:line="240" w:lineRule="auto"/>
      </w:pPr>
      <w:r>
        <w:t xml:space="preserve">As empresas hoje precisam de desenvolvimento produtivo e com uma ótima qualidade de sotfware, </w:t>
      </w:r>
      <w:r w:rsidR="00B4577E">
        <w:t xml:space="preserve">e </w:t>
      </w:r>
      <w:r>
        <w:t xml:space="preserve">isso não é nenhuma novidade. </w:t>
      </w:r>
      <w:r w:rsidR="00B4577E">
        <w:t>Dito</w:t>
      </w:r>
      <w:r>
        <w:t xml:space="preserve"> isso</w:t>
      </w:r>
      <w:r w:rsidR="00B4577E">
        <w:t>,</w:t>
      </w:r>
      <w:r>
        <w:t xml:space="preserve"> foram lançadas várias tecnologias para auxiliar, porém a que será falada nesse trabalho é </w:t>
      </w:r>
      <w:r w:rsidR="00A444F2">
        <w:t>o Flutter, que através dele será desenvolvido um aplicativo de controle financeiro.</w:t>
      </w:r>
    </w:p>
    <w:p w14:paraId="1E3B5C37" w14:textId="35DD04EA" w:rsidR="00AE6190" w:rsidRDefault="00AE6190" w:rsidP="00191186">
      <w:pPr>
        <w:spacing w:before="0" w:after="0" w:line="240" w:lineRule="auto"/>
      </w:pPr>
      <w:r>
        <w:t>O objetivo do presente trabalho é o controle financeiro de forma simples</w:t>
      </w:r>
      <w:r w:rsidR="00E5296B">
        <w:t xml:space="preserve"> e objetiva</w:t>
      </w:r>
      <w:r>
        <w:t xml:space="preserve"> com ênfase no desenvolvi</w:t>
      </w:r>
      <w:r w:rsidR="00490BEC">
        <w:t xml:space="preserve">mento com a ferramenta Flutter, de forma que, </w:t>
      </w:r>
      <w:r w:rsidR="007029D8">
        <w:t xml:space="preserve">os leitores </w:t>
      </w:r>
      <w:r w:rsidR="00490BEC">
        <w:t>inspire</w:t>
      </w:r>
      <w:r w:rsidR="007029D8">
        <w:t>m</w:t>
      </w:r>
      <w:r w:rsidR="00490BEC">
        <w:t xml:space="preserve">-se por essa </w:t>
      </w:r>
      <w:r w:rsidR="004D6AB0">
        <w:t xml:space="preserve">nova </w:t>
      </w:r>
      <w:r w:rsidR="00490BEC">
        <w:t xml:space="preserve">tecnologia da Google. </w:t>
      </w:r>
    </w:p>
    <w:p w14:paraId="00D902C0" w14:textId="77777777" w:rsidR="00927158" w:rsidRDefault="00927158" w:rsidP="00927158">
      <w:pPr>
        <w:spacing w:before="0" w:after="0" w:line="240" w:lineRule="auto"/>
        <w:ind w:firstLine="708"/>
      </w:pPr>
    </w:p>
    <w:p w14:paraId="204B290A" w14:textId="7DA1E629" w:rsidR="00927158" w:rsidRPr="00200FC3" w:rsidRDefault="00927158" w:rsidP="00927158">
      <w:pPr>
        <w:spacing w:before="0" w:after="0" w:line="240" w:lineRule="auto"/>
      </w:pPr>
      <w:r>
        <w:rPr>
          <w:b/>
        </w:rPr>
        <w:t>Palavras-chave:</w:t>
      </w:r>
      <w:r w:rsidRPr="00F53BB5">
        <w:t xml:space="preserve"> </w:t>
      </w:r>
      <w:r>
        <w:t>Flutter, Dart, Firebase, Desenvolvimento Híbrido, UML, Astah Community</w:t>
      </w:r>
      <w:r w:rsidR="000A644E">
        <w:t>, Visual Studio Code.</w:t>
      </w:r>
    </w:p>
    <w:p w14:paraId="68C23F9F" w14:textId="6621C14A" w:rsidR="005C64FF" w:rsidRPr="005C64FF" w:rsidRDefault="00927158" w:rsidP="005C64FF">
      <w:pPr>
        <w:spacing w:before="0" w:after="160" w:line="259" w:lineRule="auto"/>
        <w:jc w:val="center"/>
        <w:rPr>
          <w:rFonts w:cs="Arial"/>
          <w:b/>
          <w:caps/>
          <w:sz w:val="28"/>
          <w:lang w:val="en-US"/>
        </w:rPr>
      </w:pPr>
      <w:r w:rsidRPr="00E033D6">
        <w:rPr>
          <w:lang w:val="en-US"/>
        </w:rPr>
        <w:br w:type="page"/>
      </w:r>
      <w:r w:rsidR="005C64FF" w:rsidRPr="005C64FF">
        <w:rPr>
          <w:rFonts w:cs="Arial"/>
          <w:b/>
          <w:caps/>
          <w:sz w:val="28"/>
          <w:lang w:val="en-US"/>
        </w:rPr>
        <w:lastRenderedPageBreak/>
        <w:t>abstract</w:t>
      </w:r>
    </w:p>
    <w:p w14:paraId="7F0FA20E" w14:textId="77777777" w:rsidR="005C64FF" w:rsidRPr="00491B6C" w:rsidRDefault="005C64FF" w:rsidP="005C64FF">
      <w:pPr>
        <w:spacing w:before="0" w:after="160" w:line="259" w:lineRule="auto"/>
        <w:jc w:val="center"/>
        <w:rPr>
          <w:lang w:val="en-US"/>
        </w:rPr>
      </w:pPr>
    </w:p>
    <w:p w14:paraId="6A4678E8" w14:textId="77777777" w:rsidR="00FD1AFB" w:rsidRPr="00FD1AFB" w:rsidRDefault="00FD1AFB" w:rsidP="00FD1AFB">
      <w:pPr>
        <w:rPr>
          <w:lang w:val="en-US"/>
        </w:rPr>
      </w:pPr>
      <w:r w:rsidRPr="00FD1AFB">
        <w:rPr>
          <w:lang w:val="en-US"/>
        </w:rPr>
        <w:t>Companies today need productive development and excellent software quality, and this is nothing new. That said, several technologies were launched to assist, but the one that will be talked about in this work is the Flutter, which through it will be developed a financial control application.</w:t>
      </w:r>
    </w:p>
    <w:p w14:paraId="5E489D01" w14:textId="2C994F99" w:rsidR="005C64FF" w:rsidRDefault="00FD1AFB" w:rsidP="00FD1AFB">
      <w:pPr>
        <w:rPr>
          <w:lang w:val="en-US"/>
        </w:rPr>
      </w:pPr>
      <w:r w:rsidRPr="00FD1AFB">
        <w:rPr>
          <w:lang w:val="en-US"/>
        </w:rPr>
        <w:t>The objective of the present work is the financial control in a simple and objective way with an emphasis on development with the Flutter tool, so that, be inspired by this new technology from Google.</w:t>
      </w:r>
    </w:p>
    <w:p w14:paraId="13963928" w14:textId="77777777" w:rsidR="00E76756" w:rsidRDefault="00E76756" w:rsidP="00FD1AFB">
      <w:pPr>
        <w:rPr>
          <w:lang w:val="en-US"/>
        </w:rPr>
      </w:pPr>
    </w:p>
    <w:p w14:paraId="051B6058" w14:textId="77777777" w:rsidR="00E76756" w:rsidRDefault="00E76756" w:rsidP="00FD1AFB">
      <w:pPr>
        <w:rPr>
          <w:lang w:val="en-US"/>
        </w:rPr>
      </w:pPr>
    </w:p>
    <w:p w14:paraId="064BB4EA" w14:textId="77777777" w:rsidR="00E76756" w:rsidRDefault="00E76756" w:rsidP="00FD1AFB">
      <w:pPr>
        <w:rPr>
          <w:lang w:val="en-US"/>
        </w:rPr>
      </w:pPr>
    </w:p>
    <w:p w14:paraId="2168172D" w14:textId="77777777" w:rsidR="00E76756" w:rsidRDefault="00E76756" w:rsidP="00FD1AFB">
      <w:pPr>
        <w:rPr>
          <w:lang w:val="en-US"/>
        </w:rPr>
      </w:pPr>
    </w:p>
    <w:p w14:paraId="314DEC98" w14:textId="77777777" w:rsidR="00E76756" w:rsidRDefault="00E76756" w:rsidP="00FD1AFB">
      <w:pPr>
        <w:rPr>
          <w:lang w:val="en-US"/>
        </w:rPr>
      </w:pPr>
    </w:p>
    <w:p w14:paraId="157A557E" w14:textId="77777777" w:rsidR="00E76756" w:rsidRDefault="00E76756" w:rsidP="00FD1AFB">
      <w:pPr>
        <w:rPr>
          <w:lang w:val="en-US"/>
        </w:rPr>
      </w:pPr>
    </w:p>
    <w:p w14:paraId="112E8730" w14:textId="77777777" w:rsidR="00E76756" w:rsidRDefault="00E76756" w:rsidP="00FD1AFB">
      <w:pPr>
        <w:rPr>
          <w:lang w:val="en-US"/>
        </w:rPr>
      </w:pPr>
    </w:p>
    <w:p w14:paraId="4104E9B2" w14:textId="77777777" w:rsidR="00E76756" w:rsidRPr="00FD1AFB" w:rsidRDefault="00E76756" w:rsidP="00FD1AFB">
      <w:pPr>
        <w:rPr>
          <w:lang w:val="en-US"/>
        </w:rPr>
      </w:pPr>
    </w:p>
    <w:p w14:paraId="6C80BA00" w14:textId="77777777" w:rsidR="00927158" w:rsidRPr="005C64FF" w:rsidRDefault="00927158" w:rsidP="00927158">
      <w:pPr>
        <w:rPr>
          <w:lang w:val="en-US"/>
        </w:rPr>
      </w:pPr>
    </w:p>
    <w:p w14:paraId="06F6A669" w14:textId="77777777" w:rsidR="00D40978" w:rsidRPr="005C64FF" w:rsidRDefault="00D40978" w:rsidP="00E5053E">
      <w:pPr>
        <w:rPr>
          <w:rFonts w:cs="Arial"/>
          <w:b/>
          <w:sz w:val="28"/>
          <w:lang w:val="en-US"/>
        </w:rPr>
      </w:pPr>
    </w:p>
    <w:p w14:paraId="74862069" w14:textId="77777777" w:rsidR="00E76756" w:rsidRPr="00E94530" w:rsidRDefault="00E76756">
      <w:pPr>
        <w:pStyle w:val="CabealhodoSumrio"/>
        <w:rPr>
          <w:lang w:val="en-US"/>
        </w:rPr>
      </w:pPr>
    </w:p>
    <w:p w14:paraId="589658AD" w14:textId="77777777" w:rsidR="00E76756" w:rsidRPr="00E94530" w:rsidRDefault="00E76756">
      <w:pPr>
        <w:pStyle w:val="CabealhodoSumrio"/>
        <w:rPr>
          <w:lang w:val="en-US"/>
        </w:rPr>
      </w:pPr>
    </w:p>
    <w:p w14:paraId="1AD4BA7E" w14:textId="77777777" w:rsidR="00E76756" w:rsidRPr="00E94530" w:rsidRDefault="00E76756">
      <w:pPr>
        <w:pStyle w:val="CabealhodoSumrio"/>
        <w:rPr>
          <w:lang w:val="en-US"/>
        </w:rPr>
      </w:pPr>
    </w:p>
    <w:p w14:paraId="6E033ED9" w14:textId="77777777" w:rsidR="00E76756" w:rsidRPr="00E94530" w:rsidRDefault="00E76756">
      <w:pPr>
        <w:pStyle w:val="CabealhodoSumrio"/>
        <w:rPr>
          <w:lang w:val="en-US"/>
        </w:rPr>
      </w:pPr>
    </w:p>
    <w:p w14:paraId="6867EC77" w14:textId="77777777" w:rsidR="00302D54" w:rsidRDefault="00302D54">
      <w:pPr>
        <w:pStyle w:val="CabealhodoSumrio"/>
      </w:pPr>
      <w:r>
        <w:lastRenderedPageBreak/>
        <w:t>Sumário</w:t>
      </w:r>
    </w:p>
    <w:p w14:paraId="62D84A27" w14:textId="264C443D" w:rsidR="00302D54" w:rsidRDefault="00302D54"/>
    <w:p w14:paraId="1EA1B08F" w14:textId="77777777" w:rsidR="005D7ED3" w:rsidRDefault="005D7ED3" w:rsidP="005D7ED3"/>
    <w:p w14:paraId="3BFF1120" w14:textId="77777777" w:rsidR="00302D54" w:rsidRDefault="00302D54" w:rsidP="005D7ED3"/>
    <w:p w14:paraId="4340D4C9" w14:textId="77777777" w:rsidR="005D7ED3" w:rsidRDefault="005D7ED3" w:rsidP="005D7ED3">
      <w:pPr>
        <w:sectPr w:rsidR="005D7ED3" w:rsidSect="000176E6">
          <w:headerReference w:type="default" r:id="rId9"/>
          <w:pgSz w:w="11906" w:h="16838"/>
          <w:pgMar w:top="1701" w:right="1134" w:bottom="1134" w:left="1134" w:header="720" w:footer="720" w:gutter="0"/>
          <w:pgNumType w:start="0"/>
          <w:cols w:space="720"/>
          <w:docGrid w:linePitch="360"/>
        </w:sectPr>
      </w:pPr>
    </w:p>
    <w:p w14:paraId="3F06F39E" w14:textId="2808AC66" w:rsidR="009F4495" w:rsidRDefault="00965C90" w:rsidP="009F4495">
      <w:pPr>
        <w:pStyle w:val="Ttulo1"/>
      </w:pPr>
      <w:bookmarkStart w:id="1" w:name="_Toc434956075"/>
      <w:bookmarkStart w:id="2" w:name="_Toc436215888"/>
      <w:r w:rsidRPr="00031D11">
        <w:lastRenderedPageBreak/>
        <w:t>Introdução</w:t>
      </w:r>
      <w:bookmarkEnd w:id="1"/>
      <w:bookmarkEnd w:id="2"/>
    </w:p>
    <w:p w14:paraId="67D7B174" w14:textId="77777777" w:rsidR="004F7F46" w:rsidRDefault="004F7F46" w:rsidP="004F7F46">
      <w:r>
        <w:t>A tecnologia aprimora-se cada vez mais com o passar dos anos. O que antes era feito de forma manuscrita, hoje temos ferramentas na palma da mão que suprem nossas necessidades de maneira mais rápida e eficiente. Com essa grande evolução, conforme Paula (2017) tanto pessoas quanto empresas estão investindo em aplicações móveis para facilitarem o seu dia a dia.</w:t>
      </w:r>
    </w:p>
    <w:p w14:paraId="58BFA8F9" w14:textId="680A200C" w:rsidR="004F7F46" w:rsidRDefault="004F7F46" w:rsidP="004F7F46">
      <w:r>
        <w:t xml:space="preserve">Dito isso, a procura de aplicações fluídas para controle de gastos e planejamento financeiro está cada vez maior. Com base nessas observações, </w:t>
      </w:r>
      <w:r w:rsidR="007D6120">
        <w:t xml:space="preserve">é </w:t>
      </w:r>
      <w:del w:id="3" w:author="Cristhian Dias" w:date="2020-04-07T18:55:00Z">
        <w:r w:rsidR="007D6120" w:rsidDel="006C5499">
          <w:delText xml:space="preserve"> </w:delText>
        </w:r>
      </w:del>
      <w:r>
        <w:t>proposto o desenvolvimento de uma aplicação para gerenciar tais transações.</w:t>
      </w:r>
    </w:p>
    <w:p w14:paraId="4BC23FA2" w14:textId="77777777" w:rsidR="004F7F46" w:rsidRDefault="004F7F46" w:rsidP="004F7F46">
      <w:r>
        <w:t>No desenvolvimento, a administração do tempo é muito importante, pois se feito de maneira correta, a produtividade aumenta significativamente. Hoje no mercado há várias ferramentas para nos auxiliarem, e uma delas é o Flutter</w:t>
      </w:r>
      <w:r>
        <w:rPr>
          <w:rStyle w:val="Refdenotaderodap"/>
        </w:rPr>
        <w:footnoteReference w:id="1"/>
      </w:r>
      <w:r>
        <w:t>, que traz uma facilidade enorme em desenvolver aplicativos móveis de uma forma híbrida sem precisar retrabalhar no código.</w:t>
      </w:r>
    </w:p>
    <w:p w14:paraId="76100842" w14:textId="77777777" w:rsidR="004F7F46" w:rsidRDefault="004F7F46" w:rsidP="004F7F46">
      <w:r>
        <w:t>Segundo Magalhães (2019) o Flutter tem seu próprio framework de processamento, o que quer dizer que ele não dependerá de nada específico de cada plataforma. Todos os efeitos que há no sistema operacional IOS</w:t>
      </w:r>
      <w:r>
        <w:rPr>
          <w:rStyle w:val="Refdenotaderodap"/>
        </w:rPr>
        <w:footnoteReference w:id="2"/>
      </w:r>
      <w:r>
        <w:t xml:space="preserve"> e Android</w:t>
      </w:r>
      <w:r>
        <w:rPr>
          <w:rStyle w:val="Refdenotaderodap"/>
        </w:rPr>
        <w:footnoteReference w:id="3"/>
      </w:r>
      <w:r>
        <w:t xml:space="preserve"> estão incluídos na ferramenta. Nele também contém uma opção de visualização em segundos de todas alterações feitas sem precisar recompilar o aplicativo no celular, isso tudo de forma rápida e simples para o desenvolvimento da aplicação móvel de finanças. </w:t>
      </w:r>
    </w:p>
    <w:p w14:paraId="6019C715" w14:textId="677C55B5" w:rsidR="004F7F46" w:rsidRPr="00E02562" w:rsidRDefault="004F7F46" w:rsidP="004F7F46">
      <w:r>
        <w:t xml:space="preserve">Os aplicativos que se sobressaem no mercado hoje, são os com design mais trabalhados, com animações que chamam atenção e de uma usabilidade rápida. </w:t>
      </w:r>
      <w:r w:rsidR="007D6120">
        <w:t xml:space="preserve">A Tecnologia </w:t>
      </w:r>
      <w:r>
        <w:t>Flutter contém tudo isso, sendo escalável, pois permite uma fácil manutenção de código fonte.</w:t>
      </w:r>
    </w:p>
    <w:p w14:paraId="2210569E" w14:textId="77777777" w:rsidR="004F7F46" w:rsidRPr="004F7F46" w:rsidRDefault="004F7F46" w:rsidP="004F7F46"/>
    <w:p w14:paraId="6FCA863D" w14:textId="1307553A" w:rsidR="009F4495" w:rsidRDefault="009F4495" w:rsidP="009F4495">
      <w:pPr>
        <w:pStyle w:val="Ttulo2"/>
      </w:pPr>
      <w:r>
        <w:lastRenderedPageBreak/>
        <w:t>OBJETIVOS</w:t>
      </w:r>
    </w:p>
    <w:p w14:paraId="66646C56" w14:textId="27F0E96E" w:rsidR="005D45F8" w:rsidRDefault="005D45F8" w:rsidP="009F4495">
      <w:r>
        <w:t xml:space="preserve">Um dos objetivos </w:t>
      </w:r>
      <w:r w:rsidR="009F4495">
        <w:t xml:space="preserve">com o desenvolvimento </w:t>
      </w:r>
      <w:r>
        <w:t xml:space="preserve">e implementação </w:t>
      </w:r>
      <w:r w:rsidR="009F4495">
        <w:t>desse trabalho é produzir</w:t>
      </w:r>
      <w:r>
        <w:t xml:space="preserve"> </w:t>
      </w:r>
      <w:r w:rsidR="007D6120">
        <w:t xml:space="preserve">por meio </w:t>
      </w:r>
      <w:r>
        <w:t>de</w:t>
      </w:r>
      <w:r w:rsidR="009F4495">
        <w:t xml:space="preserve"> um aplicativo hibrido</w:t>
      </w:r>
      <w:r w:rsidR="00C83B73">
        <w:t>,</w:t>
      </w:r>
      <w:r>
        <w:t xml:space="preserve"> informações que auxiliará o usuário a fazer o controle monetário, pois</w:t>
      </w:r>
      <w:r w:rsidR="009F4495">
        <w:t xml:space="preserve"> servirá como suporte financeiro pessoal</w:t>
      </w:r>
      <w:r w:rsidR="00023248">
        <w:t xml:space="preserve"> de diversas despesas pessoais,</w:t>
      </w:r>
      <w:r w:rsidR="004574CF">
        <w:t xml:space="preserve"> </w:t>
      </w:r>
      <w:r w:rsidR="00C83B73">
        <w:t>pois nele será contido</w:t>
      </w:r>
      <w:r w:rsidR="004574CF">
        <w:t xml:space="preserve"> as funcionalidades de inserção, remoção, exclusão e edição de dados de uma </w:t>
      </w:r>
      <w:r w:rsidR="00C83B73">
        <w:t>maneira</w:t>
      </w:r>
      <w:r w:rsidR="004574CF">
        <w:t xml:space="preserve"> simplificada para que não seja dif</w:t>
      </w:r>
      <w:r w:rsidR="00C83B73">
        <w:t xml:space="preserve">ícil de utilizar e </w:t>
      </w:r>
      <w:r w:rsidR="00BE3CBD">
        <w:t>muito menos</w:t>
      </w:r>
      <w:r w:rsidR="00C83B73">
        <w:t xml:space="preserve"> demorado</w:t>
      </w:r>
      <w:r w:rsidR="00BE3CBD">
        <w:t>. Conterá também</w:t>
      </w:r>
      <w:r w:rsidR="00C83B73">
        <w:t xml:space="preserve"> </w:t>
      </w:r>
      <w:r w:rsidR="00023248">
        <w:t>uma interface fluída</w:t>
      </w:r>
      <w:r w:rsidR="00C83B73">
        <w:t>, elegante</w:t>
      </w:r>
      <w:r w:rsidR="00BE3CBD">
        <w:t>,</w:t>
      </w:r>
      <w:r w:rsidR="00C83B73">
        <w:t xml:space="preserve"> sempre</w:t>
      </w:r>
      <w:r w:rsidR="00023248">
        <w:t xml:space="preserve"> priorizando o desempenho</w:t>
      </w:r>
      <w:r w:rsidR="00BE3CBD">
        <w:t>.</w:t>
      </w:r>
      <w:r w:rsidR="009F4495">
        <w:t xml:space="preserve"> </w:t>
      </w:r>
    </w:p>
    <w:p w14:paraId="76657DE0" w14:textId="20F648B8" w:rsidR="00C87C97" w:rsidRDefault="005D45F8" w:rsidP="009F4495">
      <w:r>
        <w:t>Além da aplicação móvel, t</w:t>
      </w:r>
      <w:r w:rsidR="00023248">
        <w:t xml:space="preserve">ambém </w:t>
      </w:r>
      <w:r>
        <w:t>terá como</w:t>
      </w:r>
      <w:r w:rsidR="00023248">
        <w:t xml:space="preserve"> </w:t>
      </w:r>
      <w:r w:rsidR="00F52518">
        <w:t>um dos focos</w:t>
      </w:r>
      <w:r>
        <w:t xml:space="preserve"> expor</w:t>
      </w:r>
      <w:r w:rsidR="008952DF">
        <w:t xml:space="preserve"> </w:t>
      </w:r>
      <w:r w:rsidR="00DA2E20">
        <w:t xml:space="preserve">mais sobre </w:t>
      </w:r>
      <w:r w:rsidR="008952DF">
        <w:t>a ferramenta Flutter, pois trata-se de</w:t>
      </w:r>
      <w:r w:rsidR="009F4495">
        <w:t xml:space="preserve"> uma tecnologia de fácil aprendizagem e com uma </w:t>
      </w:r>
      <w:r w:rsidR="007D6120">
        <w:t>ótimo desempenho utilizar</w:t>
      </w:r>
      <w:r w:rsidR="009F4495">
        <w:t xml:space="preserve"> comunicação nativa com o dispositivo. </w:t>
      </w:r>
    </w:p>
    <w:p w14:paraId="798A0B7F" w14:textId="77777777" w:rsidR="009F4495" w:rsidRDefault="009F4495" w:rsidP="009F4495"/>
    <w:p w14:paraId="3FE80551" w14:textId="2319E2D4" w:rsidR="009F4495" w:rsidRDefault="009F4495" w:rsidP="009F4495">
      <w:pPr>
        <w:pStyle w:val="Ttulo2"/>
      </w:pPr>
      <w:r>
        <w:t>JUSTIFICATIVA</w:t>
      </w:r>
    </w:p>
    <w:p w14:paraId="699B8D98" w14:textId="77777777" w:rsidR="009F4495" w:rsidRDefault="009F4495" w:rsidP="009F4495"/>
    <w:p w14:paraId="0F8A9A95" w14:textId="74E60D41" w:rsidR="004C31DB" w:rsidRDefault="009F4495" w:rsidP="009F4495">
      <w:r w:rsidRPr="004954FA">
        <w:t>Este trabalho se justifica pela necessidade de aprimorar a produtividade em programação móvel híbrida</w:t>
      </w:r>
      <w:r w:rsidR="006F0708">
        <w:t>,</w:t>
      </w:r>
      <w:r w:rsidR="005D38F4">
        <w:t xml:space="preserve"> </w:t>
      </w:r>
      <w:r w:rsidR="007F155B">
        <w:t>utilizando todo</w:t>
      </w:r>
      <w:r w:rsidR="005D38F4">
        <w:t xml:space="preserve"> o conhecimento adquirido pelo curso de Análise e Desenvolvimento de Sistema</w:t>
      </w:r>
      <w:r w:rsidR="004E1DDD">
        <w:t xml:space="preserve"> e juntamente com a </w:t>
      </w:r>
      <w:r w:rsidR="004E1DDD" w:rsidRPr="004E1DDD">
        <w:t>indispensabilidade</w:t>
      </w:r>
      <w:r w:rsidR="004E1DDD">
        <w:t xml:space="preserve"> da aplicação de controle monetário pessoal</w:t>
      </w:r>
      <w:r w:rsidRPr="004954FA">
        <w:t>. Como mencionado anteriormente, a aplicação será para o controle e planejamento financeiro, auxiliando no desenvolvimento rápido e fluído com um melhor aproveitamento de códigos.</w:t>
      </w:r>
      <w:r w:rsidR="004C31DB">
        <w:t xml:space="preserve">  </w:t>
      </w:r>
    </w:p>
    <w:p w14:paraId="3C037F5B" w14:textId="26F87FAC" w:rsidR="009F4495" w:rsidRDefault="004C31DB" w:rsidP="009F4495">
      <w:r>
        <w:t xml:space="preserve">Outra </w:t>
      </w:r>
      <w:r w:rsidR="00A55FC0">
        <w:t>defesa</w:t>
      </w:r>
      <w:r>
        <w:t xml:space="preserve"> para esse trabalho</w:t>
      </w:r>
      <w:r w:rsidR="006F0708">
        <w:t>,</w:t>
      </w:r>
      <w:r>
        <w:t xml:space="preserve"> dá-se pela</w:t>
      </w:r>
      <w:r w:rsidR="00250643">
        <w:t xml:space="preserve"> </w:t>
      </w:r>
      <w:r w:rsidR="00A55FC0">
        <w:t xml:space="preserve">ausência de informações para essa </w:t>
      </w:r>
      <w:r w:rsidR="00250643">
        <w:t>nova tecnologia</w:t>
      </w:r>
      <w:r w:rsidR="006F0708">
        <w:t>,</w:t>
      </w:r>
      <w:r w:rsidR="00250643">
        <w:t xml:space="preserve"> que está crescendo</w:t>
      </w:r>
      <w:r w:rsidR="00A55FC0">
        <w:t xml:space="preserve"> pelo decorrer dos anos</w:t>
      </w:r>
      <w:r w:rsidR="006F0708">
        <w:t xml:space="preserve">. </w:t>
      </w:r>
      <w:r w:rsidR="00A55FC0">
        <w:t xml:space="preserve"> </w:t>
      </w:r>
      <w:r w:rsidR="006F0708">
        <w:t>Essa ferramenta</w:t>
      </w:r>
      <w:r w:rsidR="003E0E6F">
        <w:t xml:space="preserve"> mencionada </w:t>
      </w:r>
      <w:r w:rsidR="006F0708">
        <w:t>tem</w:t>
      </w:r>
      <w:r w:rsidR="00A55FC0">
        <w:t xml:space="preserve"> como finalidade</w:t>
      </w:r>
      <w:r w:rsidR="006F0708">
        <w:t xml:space="preserve"> principal</w:t>
      </w:r>
      <w:r w:rsidR="00A55FC0">
        <w:t xml:space="preserve"> o</w:t>
      </w:r>
      <w:r w:rsidR="00250643">
        <w:t xml:space="preserve"> desenvolvimento híbrido</w:t>
      </w:r>
      <w:r w:rsidR="006F0708">
        <w:t xml:space="preserve"> de aplicações</w:t>
      </w:r>
      <w:r w:rsidR="00A55FC0">
        <w:t xml:space="preserve">, </w:t>
      </w:r>
      <w:r w:rsidR="00250643">
        <w:t>que s</w:t>
      </w:r>
      <w:r w:rsidR="00A55FC0">
        <w:t>ó necessita de uma linguagem de programação</w:t>
      </w:r>
      <w:r w:rsidR="006F0708">
        <w:t xml:space="preserve"> para </w:t>
      </w:r>
      <w:r w:rsidR="00C7236B">
        <w:t>ser feita</w:t>
      </w:r>
      <w:r w:rsidR="00A55FC0">
        <w:t>,</w:t>
      </w:r>
      <w:r w:rsidR="003E0E6F">
        <w:t xml:space="preserve"> </w:t>
      </w:r>
      <w:r w:rsidR="00C7236B">
        <w:t xml:space="preserve">dito isso, </w:t>
      </w:r>
      <w:r w:rsidR="00DC533F">
        <w:t>com apenas um</w:t>
      </w:r>
      <w:r w:rsidR="00C7236B">
        <w:t xml:space="preserve"> código</w:t>
      </w:r>
      <w:r w:rsidR="00DC533F">
        <w:t>, é possível</w:t>
      </w:r>
      <w:r w:rsidR="00C7236B">
        <w:t xml:space="preserve"> </w:t>
      </w:r>
      <w:r w:rsidR="00DC533F">
        <w:t>instalar e executar</w:t>
      </w:r>
      <w:r w:rsidR="003E0E6F">
        <w:t xml:space="preserve"> em qualquer dispositivo</w:t>
      </w:r>
      <w:r w:rsidR="00DC533F">
        <w:t xml:space="preserve"> móvel</w:t>
      </w:r>
      <w:r w:rsidR="003E0E6F">
        <w:t>,</w:t>
      </w:r>
      <w:r w:rsidR="00A55FC0">
        <w:t xml:space="preserve"> </w:t>
      </w:r>
      <w:r w:rsidR="00385989">
        <w:t xml:space="preserve">que </w:t>
      </w:r>
      <w:r w:rsidR="00A55FC0">
        <w:t xml:space="preserve">consequentemente </w:t>
      </w:r>
      <w:r w:rsidR="00793E3C">
        <w:t>acaba sendo</w:t>
      </w:r>
      <w:r w:rsidR="00385989">
        <w:t xml:space="preserve"> obtido </w:t>
      </w:r>
      <w:r w:rsidR="00A55FC0">
        <w:t>um</w:t>
      </w:r>
      <w:r w:rsidR="00250643">
        <w:t xml:space="preserve"> </w:t>
      </w:r>
      <w:r w:rsidR="00A55FC0">
        <w:t xml:space="preserve">aumento </w:t>
      </w:r>
      <w:r w:rsidR="00385989">
        <w:t xml:space="preserve">significativo </w:t>
      </w:r>
      <w:r w:rsidR="00A55FC0">
        <w:t>n</w:t>
      </w:r>
      <w:r w:rsidR="006F0708">
        <w:t xml:space="preserve">a produtividade </w:t>
      </w:r>
      <w:r w:rsidR="00250643">
        <w:t>e</w:t>
      </w:r>
      <w:r w:rsidR="00A55FC0">
        <w:t xml:space="preserve"> ao mesmo tempo</w:t>
      </w:r>
      <w:r w:rsidR="00250643">
        <w:t xml:space="preserve"> expondo seus pontos positivos</w:t>
      </w:r>
      <w:r w:rsidR="00385989">
        <w:t xml:space="preserve"> e negativos</w:t>
      </w:r>
      <w:r w:rsidR="00250643">
        <w:t xml:space="preserve"> para futuros desenvolvedores. Essa ferramenta</w:t>
      </w:r>
      <w:r>
        <w:t xml:space="preserve"> </w:t>
      </w:r>
      <w:r w:rsidR="00250643">
        <w:t>s</w:t>
      </w:r>
      <w:r w:rsidR="009F4495">
        <w:t xml:space="preserve">erá </w:t>
      </w:r>
      <w:r w:rsidR="00250643">
        <w:t xml:space="preserve">o </w:t>
      </w:r>
      <w:r w:rsidR="009F4495">
        <w:t>Flutter</w:t>
      </w:r>
      <w:r w:rsidR="00F06212">
        <w:t xml:space="preserve"> que utiliza a linguagem de programação </w:t>
      </w:r>
      <w:commentRangeStart w:id="4"/>
      <w:r w:rsidR="00F06212">
        <w:t>Dart</w:t>
      </w:r>
      <w:commentRangeEnd w:id="4"/>
      <w:r w:rsidR="007D6120">
        <w:rPr>
          <w:rStyle w:val="Refdecomentrio"/>
        </w:rPr>
        <w:commentReference w:id="4"/>
      </w:r>
      <w:r w:rsidR="00F06212">
        <w:t xml:space="preserve"> para fins de</w:t>
      </w:r>
      <w:r w:rsidR="009F4495">
        <w:t xml:space="preserve"> obter </w:t>
      </w:r>
      <w:r w:rsidR="00F06212">
        <w:t xml:space="preserve">ótimos </w:t>
      </w:r>
      <w:r w:rsidR="009F4495">
        <w:t xml:space="preserve">resultados de </w:t>
      </w:r>
      <w:r w:rsidR="007D6120">
        <w:t xml:space="preserve">desempenho na execução da aplicação </w:t>
      </w:r>
      <w:r>
        <w:t xml:space="preserve">e velocidade </w:t>
      </w:r>
      <w:r w:rsidR="007D6120">
        <w:t xml:space="preserve">no seu </w:t>
      </w:r>
      <w:r>
        <w:t>desenvolvimento</w:t>
      </w:r>
      <w:r w:rsidR="003E0E6F">
        <w:t>.</w:t>
      </w:r>
    </w:p>
    <w:p w14:paraId="36596F02" w14:textId="77777777" w:rsidR="004E1DDD" w:rsidRDefault="004E1DDD" w:rsidP="009F4495"/>
    <w:p w14:paraId="0F940153" w14:textId="77777777" w:rsidR="009F4495" w:rsidRDefault="009F4495" w:rsidP="009F4495"/>
    <w:p w14:paraId="6D39945B" w14:textId="7EB3D4A4" w:rsidR="009F4495" w:rsidRDefault="009F4495" w:rsidP="009F4495">
      <w:pPr>
        <w:pStyle w:val="Ttulo2"/>
      </w:pPr>
      <w:r>
        <w:t>MOTIVAÇÃO</w:t>
      </w:r>
    </w:p>
    <w:p w14:paraId="39943F1E" w14:textId="77777777" w:rsidR="009F4495" w:rsidRDefault="009F4495" w:rsidP="009F4495"/>
    <w:p w14:paraId="2960B683" w14:textId="30BA04D9" w:rsidR="009F4495" w:rsidRDefault="009F4495" w:rsidP="009F4495">
      <w:r>
        <w:t xml:space="preserve">A motivação para a produção desse trabalho surgiu da necessidade de gerar aplicações rápidas, com design </w:t>
      </w:r>
      <w:r w:rsidR="00486811">
        <w:t>elegante</w:t>
      </w:r>
      <w:r>
        <w:t xml:space="preserve">, com uma </w:t>
      </w:r>
      <w:r w:rsidR="00486811">
        <w:t>altíssima fluidez de animações,</w:t>
      </w:r>
      <w:r>
        <w:t xml:space="preserve"> com código híbrido, </w:t>
      </w:r>
      <w:r w:rsidR="008050DE">
        <w:t xml:space="preserve">executando  </w:t>
      </w:r>
      <w:r>
        <w:t>tanto em IOS quanto em Android e para conclusão do curso de Análise e Desenvolvimento de Sistemas.</w:t>
      </w:r>
    </w:p>
    <w:p w14:paraId="580EF880" w14:textId="5A52B2E3" w:rsidR="009F4495" w:rsidRDefault="009F4495" w:rsidP="009F4495">
      <w:r>
        <w:t xml:space="preserve">Além disso, toda a experiência que foi aprendida em engenharia de software teve um papel primordial para definição de todo o projeto, pois por se tratar de tecnologias que não usamos no curso, </w:t>
      </w:r>
      <w:r w:rsidR="00B61D2A">
        <w:t xml:space="preserve">consegue-se desenvolver a aplicação, pois </w:t>
      </w:r>
      <w:r>
        <w:t>o conceito</w:t>
      </w:r>
      <w:r w:rsidR="008D0A7C">
        <w:t xml:space="preserve"> utilizado</w:t>
      </w:r>
      <w:r>
        <w:t xml:space="preserve"> foi o mesmo.</w:t>
      </w:r>
    </w:p>
    <w:p w14:paraId="71272142" w14:textId="6F58B598" w:rsidR="003F6A89" w:rsidRDefault="003F6A89" w:rsidP="009F4495">
      <w:r>
        <w:t>E por fim, a maior motivação é aprender uma nova tecnologia e desenvolver uma aplicação que me ajudar</w:t>
      </w:r>
      <w:r w:rsidR="001A1ED6">
        <w:t>á a crescer profissionalmente, com a finalidade de não ser um trabalho em vão.</w:t>
      </w:r>
    </w:p>
    <w:p w14:paraId="5160238F" w14:textId="07A9E556" w:rsidR="009F4495" w:rsidRDefault="009F4495" w:rsidP="009F4495">
      <w:pPr>
        <w:pStyle w:val="Ttulo2"/>
      </w:pPr>
      <w:r>
        <w:t>PERSPECTIVA DE CONTRIBUIÇÃO</w:t>
      </w:r>
    </w:p>
    <w:p w14:paraId="2127B7B5" w14:textId="77777777" w:rsidR="009F4495" w:rsidRDefault="009F4495" w:rsidP="009F4495"/>
    <w:p w14:paraId="6FD95AC0" w14:textId="77777777" w:rsidR="009F4495" w:rsidRDefault="009F4495" w:rsidP="009F4495">
      <w:r>
        <w:t>Com esse trabalho, pretende-se mostrar como é rápido gerar interfaces gráficas profissionais, animações nativas da própria ferramenta, sem precisar digitar muitos códigos comparando com ferramentas concorrentes para geração do aplicativo financeiro.</w:t>
      </w:r>
    </w:p>
    <w:p w14:paraId="427FAF55" w14:textId="19B3AA1C" w:rsidR="007A704E" w:rsidRDefault="007275E4" w:rsidP="009F4495">
      <w:r>
        <w:t>Será</w:t>
      </w:r>
      <w:r w:rsidR="00FF512E">
        <w:t xml:space="preserve"> contribuído para comunidade também as vantagens e desvantagens de utilizar a ferramenta Flutter para desenvolver aplicações.</w:t>
      </w:r>
    </w:p>
    <w:p w14:paraId="007B7DA7" w14:textId="77777777" w:rsidR="009F4495" w:rsidRDefault="009F4495" w:rsidP="009F4495">
      <w:r>
        <w:t>Como a ferramenta é nova, a agregação para a área de estudo é alta, pois não há muito material disponível (artigos, livros, tutoriais, cursos, etc.) sobre o Flutter.</w:t>
      </w:r>
    </w:p>
    <w:p w14:paraId="0AE8B1FA" w14:textId="77777777" w:rsidR="009F4495" w:rsidRDefault="009F4495" w:rsidP="009F4495"/>
    <w:p w14:paraId="1C008443" w14:textId="2D8EE2A2" w:rsidR="009F4495" w:rsidRDefault="009F4495" w:rsidP="009F4495">
      <w:pPr>
        <w:pStyle w:val="Ttulo2"/>
      </w:pPr>
      <w:r>
        <w:lastRenderedPageBreak/>
        <w:t>METODOLOGIA</w:t>
      </w:r>
    </w:p>
    <w:p w14:paraId="5ADEB9E8" w14:textId="77777777" w:rsidR="009F4495" w:rsidRDefault="009F4495" w:rsidP="009F4495"/>
    <w:p w14:paraId="56E6D294" w14:textId="77777777" w:rsidR="009F4495" w:rsidRDefault="009F4495" w:rsidP="009F4495">
      <w:r>
        <w:t xml:space="preserve">O projeto será desenvolvido com uma análise realizada por diversas pessoas que tem interesse de fazer o controle financeiro. A metodologia da análise e a própria implementação será feita orientada a objetos. Será feito todo em cima de uma engenharia de software. Este estudo de caso será feito com base em pessoas que precisam se planejar financeiramente, com agregação de um levantamento de requisitos, ou seja, as funcionalidades que necessitam em uma aplicação para os ajudar. </w:t>
      </w:r>
    </w:p>
    <w:p w14:paraId="70296D2D" w14:textId="1000C883" w:rsidR="009F4495" w:rsidRDefault="009F4495" w:rsidP="009F4495">
      <w:r>
        <w:t xml:space="preserve">Para fazer os casos de usos, diagrama de atividades, diagrama de classes será usado a linguagem UML com base no programa </w:t>
      </w:r>
      <w:commentRangeStart w:id="5"/>
      <w:r>
        <w:t>Astah</w:t>
      </w:r>
      <w:commentRangeEnd w:id="5"/>
      <w:r w:rsidR="008050DE">
        <w:rPr>
          <w:rStyle w:val="Refdecomentrio"/>
        </w:rPr>
        <w:commentReference w:id="5"/>
      </w:r>
      <w:r>
        <w:t>, nele consegue-se realizar trabalhos com uma agilidade maior por ser simples e objetivo.</w:t>
      </w:r>
      <w:r w:rsidR="00055F2B">
        <w:t xml:space="preserve"> Para o </w:t>
      </w:r>
      <w:r w:rsidR="00030DEB">
        <w:t xml:space="preserve">desenvolvimento do </w:t>
      </w:r>
      <w:r w:rsidR="00055F2B">
        <w:t xml:space="preserve">aplicativo em geral </w:t>
      </w:r>
      <w:r w:rsidR="00E25F8E">
        <w:t>será</w:t>
      </w:r>
      <w:r w:rsidR="00055F2B">
        <w:t xml:space="preserve"> utilizado Flutter que tem Dart como a linguagem principal. O banco de dados será feito no </w:t>
      </w:r>
      <w:commentRangeStart w:id="6"/>
      <w:r w:rsidR="00055F2B">
        <w:t>Firebase</w:t>
      </w:r>
      <w:commentRangeEnd w:id="6"/>
      <w:r w:rsidR="008050DE">
        <w:rPr>
          <w:rStyle w:val="Refdecomentrio"/>
        </w:rPr>
        <w:commentReference w:id="6"/>
      </w:r>
      <w:r w:rsidR="00055F2B">
        <w:t xml:space="preserve">, que é em </w:t>
      </w:r>
      <w:r w:rsidR="00E25F8E">
        <w:t>nuvem</w:t>
      </w:r>
      <w:r w:rsidR="00055F2B">
        <w:t xml:space="preserve"> e pode ser local ao mesmo tempo</w:t>
      </w:r>
      <w:r w:rsidR="00340185">
        <w:t>, pois se o aplicativo não tiver nenhum tipo de conexão com a internet, o banco se encarregará de salvar os dados locais até que seja feita uma conexão.</w:t>
      </w:r>
      <w:r w:rsidR="00135EF5">
        <w:t xml:space="preserve"> E para escrever os códigos será utilizado o programa </w:t>
      </w:r>
      <w:commentRangeStart w:id="7"/>
      <w:r w:rsidR="00135EF5">
        <w:t>Visual Studio Code</w:t>
      </w:r>
      <w:commentRangeEnd w:id="7"/>
      <w:r w:rsidR="008050DE">
        <w:rPr>
          <w:rStyle w:val="Refdecomentrio"/>
        </w:rPr>
        <w:commentReference w:id="7"/>
      </w:r>
      <w:r w:rsidR="00135EF5">
        <w:t>.</w:t>
      </w:r>
    </w:p>
    <w:p w14:paraId="1336F5FE" w14:textId="77777777" w:rsidR="009F4495" w:rsidRDefault="009F4495" w:rsidP="009F4495"/>
    <w:p w14:paraId="3E87C533" w14:textId="77777777" w:rsidR="009F4495" w:rsidRDefault="009F4495" w:rsidP="009F4495"/>
    <w:p w14:paraId="79A50AA5" w14:textId="77777777" w:rsidR="009F4495" w:rsidRDefault="009F4495" w:rsidP="009F4495"/>
    <w:p w14:paraId="5A7F279F" w14:textId="77777777" w:rsidR="00CA6762" w:rsidRDefault="00CA6762" w:rsidP="009F4495"/>
    <w:p w14:paraId="4B9642F8" w14:textId="77777777" w:rsidR="009F4495" w:rsidRDefault="009F4495" w:rsidP="009F4495"/>
    <w:p w14:paraId="5E93F4A4" w14:textId="347A1033" w:rsidR="009F4495" w:rsidRDefault="009F4495" w:rsidP="009F4495">
      <w:pPr>
        <w:pStyle w:val="Ttulo2"/>
      </w:pPr>
      <w:r>
        <w:t>PÚBLICO ALVO</w:t>
      </w:r>
    </w:p>
    <w:p w14:paraId="72D49958" w14:textId="28285280" w:rsidR="00451988" w:rsidRPr="00BE3133" w:rsidRDefault="00CA6762" w:rsidP="00B56B72">
      <w:r>
        <w:t>O aplicativo que foi desenvolvido nesse trabalho tem como público principal qualquer pessoa que deseja manter seu planejamento financeiro de uma forma eficiente e prática. Visa também alcançar novos profissionais na área de desenvolvimento híbrido que pretende</w:t>
      </w:r>
      <w:r w:rsidR="004F1068">
        <w:t>m-se</w:t>
      </w:r>
      <w:r w:rsidR="001C6F38">
        <w:t xml:space="preserve"> iniciar</w:t>
      </w:r>
      <w:r>
        <w:t xml:space="preserve"> </w:t>
      </w:r>
      <w:r w:rsidR="00451988">
        <w:t>n</w:t>
      </w:r>
      <w:r>
        <w:t>a programação em Flutter</w:t>
      </w:r>
      <w:r w:rsidR="001B7136">
        <w:t xml:space="preserve"> ou em tecnologias similares</w:t>
      </w:r>
      <w:r>
        <w:t>.</w:t>
      </w:r>
      <w:r w:rsidR="00C87C97">
        <w:t xml:space="preserve"> Dito isso, servirá tanto para pessoas que não sabem programação e querem o aplicativo</w:t>
      </w:r>
      <w:r w:rsidR="000931C5">
        <w:t xml:space="preserve"> para seu controle pessoal</w:t>
      </w:r>
      <w:r w:rsidR="00C87C97">
        <w:t>, quanto para desenvolvedores que querem aprender mais sobre essa ferramen</w:t>
      </w:r>
      <w:r w:rsidR="000931C5">
        <w:t>ta recente ou aprender mais sobre desenvolvimento híbrido.</w:t>
      </w:r>
    </w:p>
    <w:p w14:paraId="30F9D7EB" w14:textId="77777777" w:rsidR="009F4495" w:rsidRDefault="009F4495" w:rsidP="009F4495">
      <w:pPr>
        <w:rPr>
          <w:b/>
          <w:color w:val="FF0000"/>
        </w:rPr>
      </w:pPr>
    </w:p>
    <w:p w14:paraId="7BDD13C8" w14:textId="7CBF48EA" w:rsidR="009F4495" w:rsidRDefault="009F4495" w:rsidP="009F4495">
      <w:pPr>
        <w:pStyle w:val="Ttulo2"/>
      </w:pPr>
      <w:r>
        <w:t>ESTRUTURA DO TRABALHO</w:t>
      </w:r>
    </w:p>
    <w:p w14:paraId="6B4CCF72" w14:textId="0DC1EAE2" w:rsidR="009F4495" w:rsidRPr="009F4495" w:rsidRDefault="009F4495" w:rsidP="009F4495">
      <w:pPr>
        <w:rPr>
          <w:b/>
          <w:color w:val="FF0000"/>
        </w:rPr>
      </w:pPr>
      <w:r w:rsidRPr="009F4495">
        <w:rPr>
          <w:b/>
          <w:color w:val="FF0000"/>
        </w:rPr>
        <w:t>ESCREVER</w:t>
      </w:r>
      <w:r w:rsidR="005559D7">
        <w:rPr>
          <w:b/>
          <w:color w:val="FF0000"/>
        </w:rPr>
        <w:t xml:space="preserve"> SOBRE AS SESSÕES</w:t>
      </w:r>
    </w:p>
    <w:p w14:paraId="5D992329" w14:textId="77777777" w:rsidR="009F4495" w:rsidRPr="009F4495" w:rsidRDefault="009F4495" w:rsidP="009F4495"/>
    <w:p w14:paraId="47FA7EA5" w14:textId="77777777" w:rsidR="009F4495" w:rsidRPr="009F4495" w:rsidRDefault="009F4495" w:rsidP="009F4495"/>
    <w:p w14:paraId="0746275C" w14:textId="77777777" w:rsidR="009F4495" w:rsidRPr="009F4495" w:rsidRDefault="009F4495" w:rsidP="009F4495"/>
    <w:p w14:paraId="6B93155B" w14:textId="77777777" w:rsidR="009F4495" w:rsidRPr="009F4495" w:rsidRDefault="009F4495" w:rsidP="009F4495"/>
    <w:p w14:paraId="1B5D5C2D" w14:textId="77777777" w:rsidR="009F4495" w:rsidRPr="009F4495" w:rsidRDefault="009F4495" w:rsidP="009F4495"/>
    <w:p w14:paraId="278C5711" w14:textId="761EA113" w:rsidR="00C62F99" w:rsidRDefault="00915FA7">
      <w:pPr>
        <w:spacing w:before="0" w:after="160" w:line="259" w:lineRule="auto"/>
        <w:jc w:val="left"/>
      </w:pPr>
      <w:r>
        <w:br w:type="page"/>
      </w:r>
    </w:p>
    <w:p w14:paraId="7148D6F6" w14:textId="77777777" w:rsidR="00C27136" w:rsidRDefault="00C27136" w:rsidP="00782B49"/>
    <w:p w14:paraId="106ADEB2" w14:textId="77777777" w:rsidR="00C27136" w:rsidRDefault="00C27136" w:rsidP="00782B49"/>
    <w:p w14:paraId="6EEE09E2" w14:textId="77777777" w:rsidR="00C27136" w:rsidRDefault="00C27136" w:rsidP="00782B49"/>
    <w:p w14:paraId="079B4DE9" w14:textId="77777777" w:rsidR="00C27136" w:rsidRDefault="00C27136" w:rsidP="00782B49"/>
    <w:p w14:paraId="6C08886F" w14:textId="1966FAEB" w:rsidR="00C27136" w:rsidRDefault="00C27136" w:rsidP="00C27136">
      <w:pPr>
        <w:pStyle w:val="Ttulo1"/>
      </w:pPr>
      <w:r>
        <w:t xml:space="preserve">TECNOLOGIAS </w:t>
      </w:r>
      <w:r w:rsidR="003033D7">
        <w:t>DE DESENVOLVIMENTO</w:t>
      </w:r>
    </w:p>
    <w:p w14:paraId="7E89A98C" w14:textId="48FB5311" w:rsidR="00F4495C" w:rsidRDefault="006158B8" w:rsidP="00F4495C">
      <w:r>
        <w:t>Nessa sessão</w:t>
      </w:r>
      <w:r w:rsidR="00223B31" w:rsidRPr="00223B31">
        <w:t xml:space="preserve"> </w:t>
      </w:r>
      <w:r w:rsidR="007C0702" w:rsidRPr="00223B31">
        <w:t>será</w:t>
      </w:r>
      <w:r w:rsidR="00223B31" w:rsidRPr="00223B31">
        <w:t xml:space="preserve"> explanad</w:t>
      </w:r>
      <w:r w:rsidR="00E96543">
        <w:t>a</w:t>
      </w:r>
      <w:r w:rsidR="00223B31" w:rsidRPr="00223B31">
        <w:t xml:space="preserve"> sobre as tecnologias que foram utilizadas para desenvolver esse trabalho por completo.</w:t>
      </w:r>
      <w:r w:rsidR="0083219E">
        <w:t xml:space="preserve"> </w:t>
      </w:r>
    </w:p>
    <w:p w14:paraId="5DE19B5D" w14:textId="59A026A5" w:rsidR="006158B8" w:rsidRDefault="0083219E" w:rsidP="00F4495C">
      <w:r>
        <w:t xml:space="preserve">A principal tecnologia estudada é o Flutter, que contém a linguagem de programação Dart, pois trata-se de uma linguagem de compilação eficaz. </w:t>
      </w:r>
      <w:ins w:id="8" w:author="Almir Camolesi" w:date="2020-03-30T12:33:00Z">
        <w:r w:rsidR="008050DE">
          <w:t xml:space="preserve"> </w:t>
        </w:r>
      </w:ins>
      <w:r>
        <w:t xml:space="preserve">Firebase terá como responsabilidade ser o banco </w:t>
      </w:r>
      <w:r w:rsidR="008050DE">
        <w:t xml:space="preserve">de dados </w:t>
      </w:r>
      <w:r>
        <w:t>do aplicativo, pois é um banco em nuvem que promete ser rápido. Por fim, para entendimento melhor da aplicação, será utilizado a linguagem UML feita no programa Astah Community.</w:t>
      </w:r>
    </w:p>
    <w:p w14:paraId="30C2BC1F" w14:textId="6B58CC73" w:rsidR="00371525" w:rsidRPr="00223B31" w:rsidRDefault="00371525" w:rsidP="00F4495C">
      <w:r>
        <w:t xml:space="preserve">Para a compreensão mais aprofundada das tecnologias citadas anteriormente, será explicada detalhadamente cada uma </w:t>
      </w:r>
      <w:r w:rsidR="008050DE">
        <w:t>a seguir</w:t>
      </w:r>
      <w:r>
        <w:t>:</w:t>
      </w:r>
    </w:p>
    <w:p w14:paraId="1CBFFD53" w14:textId="77777777" w:rsidR="00F4495C" w:rsidRDefault="00F4495C" w:rsidP="00F4495C">
      <w:pPr>
        <w:rPr>
          <w:b/>
          <w:color w:val="FF0000"/>
        </w:rPr>
      </w:pPr>
    </w:p>
    <w:p w14:paraId="023A671C" w14:textId="77777777" w:rsidR="00F4495C" w:rsidRDefault="00F4495C" w:rsidP="00F4495C">
      <w:pPr>
        <w:pStyle w:val="Ttulo2"/>
      </w:pPr>
      <w:r>
        <w:t>UML</w:t>
      </w:r>
    </w:p>
    <w:p w14:paraId="15924B68" w14:textId="77777777" w:rsidR="00F4495C" w:rsidRDefault="00F4495C" w:rsidP="00F4495C"/>
    <w:p w14:paraId="06ED245B" w14:textId="143C1789" w:rsidR="008050DE" w:rsidRDefault="00F4495C" w:rsidP="00F4495C">
      <w:r>
        <w:t>Durante o trabalho de modelagem da aplicação serão desenvolvidos os diagramas conforme a linguagem UML. Para Portalgsi (2011?) UML é uma linguagem de modelagem que é utilizada para fazer as modelagens de objetos do mundo real. Essa linguagem é para auxiliar no desenvolvimento de todos tipos de sistemas para facilitar o entendimento do mesmo em forma de “desenhos”.</w:t>
      </w:r>
    </w:p>
    <w:p w14:paraId="0DD98FDF" w14:textId="77777777" w:rsidR="00F4495C" w:rsidRDefault="00F4495C" w:rsidP="00F4495C"/>
    <w:p w14:paraId="6E7108F1" w14:textId="77777777" w:rsidR="00F4495C" w:rsidRDefault="00F4495C" w:rsidP="00F4495C">
      <w:pPr>
        <w:pStyle w:val="Ttulo2"/>
      </w:pPr>
      <w:r>
        <w:t>ASTAH COMMUNITY</w:t>
      </w:r>
    </w:p>
    <w:p w14:paraId="017108D4" w14:textId="77777777" w:rsidR="00F4495C" w:rsidRDefault="00F4495C" w:rsidP="00F4495C"/>
    <w:p w14:paraId="686C697B" w14:textId="77777777" w:rsidR="00F4495C" w:rsidRDefault="00F4495C" w:rsidP="00F4495C">
      <w:r>
        <w:lastRenderedPageBreak/>
        <w:t>Por fim, para auxiliar na produção de diagramas da linguagem UML será utilizada a ferramenta Astah Community. E conforme Lima (2016):</w:t>
      </w:r>
    </w:p>
    <w:p w14:paraId="221783EE" w14:textId="77777777" w:rsidR="00F4495C" w:rsidRDefault="00F4495C" w:rsidP="00F4495C"/>
    <w:p w14:paraId="7B2D0425" w14:textId="77777777" w:rsidR="00F4495C" w:rsidRPr="00C50996" w:rsidRDefault="00F4495C" w:rsidP="00F4495C">
      <w:pPr>
        <w:ind w:left="2268"/>
        <w:rPr>
          <w:sz w:val="22"/>
        </w:rPr>
      </w:pPr>
      <w:r w:rsidRPr="00C50996">
        <w:rPr>
          <w:sz w:val="22"/>
        </w:rPr>
        <w:t>Astah Community é um software para modelagem UML (</w:t>
      </w:r>
      <w:r w:rsidRPr="00BF64B3">
        <w:rPr>
          <w:i/>
          <w:sz w:val="22"/>
        </w:rPr>
        <w:t>Unified Modeling Language</w:t>
      </w:r>
      <w:r w:rsidRPr="00C50996">
        <w:rPr>
          <w:sz w:val="22"/>
        </w:rPr>
        <w:t xml:space="preserve"> – Linguagem de Modelagem Unificada) com suporte a UML 2, desenvolvido pela Change Vision, Inc e disponível para sistemas operacionais Windows 64 bits. Anteriormente conhecido por JUDE, um acrônimo de Java and UML Developers Environment (Ambiente para Desenvolvedores UML e Java).</w:t>
      </w:r>
    </w:p>
    <w:p w14:paraId="68FAF4AE" w14:textId="77777777" w:rsidR="00F4495C" w:rsidRDefault="00F4495C" w:rsidP="007C0F95"/>
    <w:p w14:paraId="065F8D5F" w14:textId="77777777" w:rsidR="00DC696E" w:rsidRDefault="00DC696E" w:rsidP="007C0F95"/>
    <w:p w14:paraId="1ABF1A9B" w14:textId="77777777" w:rsidR="00DC696E" w:rsidRPr="007C0F95" w:rsidRDefault="00DC696E" w:rsidP="007C0F95"/>
    <w:p w14:paraId="2A64886C" w14:textId="77777777" w:rsidR="00016082" w:rsidRDefault="00016082" w:rsidP="00016082">
      <w:pPr>
        <w:rPr>
          <w:b/>
          <w:color w:val="FF0000"/>
        </w:rPr>
      </w:pPr>
    </w:p>
    <w:p w14:paraId="6DD2641C" w14:textId="2421CCC9" w:rsidR="00016082" w:rsidRDefault="00016082" w:rsidP="00016082">
      <w:pPr>
        <w:pStyle w:val="Ttulo2"/>
      </w:pPr>
      <w:r>
        <w:t>DART</w:t>
      </w:r>
    </w:p>
    <w:p w14:paraId="279ABB26" w14:textId="77777777" w:rsidR="00DC696E" w:rsidRDefault="00DC696E" w:rsidP="00DC696E"/>
    <w:p w14:paraId="3FB9F5C3" w14:textId="517D993E" w:rsidR="00016082" w:rsidRDefault="00206791" w:rsidP="007820A1">
      <w:r>
        <w:t xml:space="preserve">Será necessário uma linguagem de programação para o desenvolvimento do aplicativo, </w:t>
      </w:r>
      <w:del w:id="9" w:author="Almir Camolesi" w:date="2020-03-30T12:35:00Z">
        <w:r w:rsidDel="008050DE">
          <w:delText xml:space="preserve">e </w:delText>
        </w:r>
      </w:del>
      <w:r>
        <w:t xml:space="preserve">será utilizada a linguagem </w:t>
      </w:r>
      <w:r w:rsidR="00DC696E">
        <w:t xml:space="preserve">Dart </w:t>
      </w:r>
      <w:r w:rsidR="004F609B">
        <w:t xml:space="preserve">que segundo </w:t>
      </w:r>
      <w:r w:rsidR="00F85F72">
        <w:t>Guedes</w:t>
      </w:r>
      <w:r w:rsidR="004F609B">
        <w:t xml:space="preserve"> (2019), </w:t>
      </w:r>
      <w:r w:rsidR="00DC696E">
        <w:t>é uma linguagem de program</w:t>
      </w:r>
      <w:r w:rsidR="006C2C84">
        <w:t>ação que foi criada pela empres</w:t>
      </w:r>
      <w:r w:rsidR="00985BAC">
        <w:t xml:space="preserve">a Google que é fortemente tipada (Explicar a palavra tipada?). O objetivo principal dessa linguagem </w:t>
      </w:r>
      <w:r w:rsidR="008050DE">
        <w:t xml:space="preserve">foi  </w:t>
      </w:r>
      <w:r w:rsidR="00E055AC">
        <w:t xml:space="preserve">para </w:t>
      </w:r>
      <w:r w:rsidR="00985BAC">
        <w:t>substituir o JavaScript em criações de aplicações web.</w:t>
      </w:r>
      <w:r w:rsidR="00CC335D">
        <w:t xml:space="preserve"> Mas, sua evolução foi mais do que esperado</w:t>
      </w:r>
      <w:r w:rsidR="002A3DE9">
        <w:t xml:space="preserve"> pelos desenvolvedores</w:t>
      </w:r>
      <w:r w:rsidR="00CC335D">
        <w:t>,</w:t>
      </w:r>
      <w:r w:rsidR="00985BAC">
        <w:t xml:space="preserve"> fez com que ela se tornasse uma linguagem multi-paradigma</w:t>
      </w:r>
      <w:r w:rsidR="00064089">
        <w:t>.</w:t>
      </w:r>
    </w:p>
    <w:p w14:paraId="3E9C377F" w14:textId="3CD9F18C" w:rsidR="00DD212F" w:rsidRDefault="00DD212F" w:rsidP="007820A1">
      <w:r>
        <w:t>A linguagem não obteve sucesso em seu objetivo inicial que era para substituir o JavaScript, mas com a grande evolução do Flutter, o Dart voltou a ganhar o público novamente.</w:t>
      </w:r>
    </w:p>
    <w:p w14:paraId="3AE953BA" w14:textId="5F5CC79C" w:rsidR="00A93B1B" w:rsidRPr="00DC696E" w:rsidRDefault="00A93B1B" w:rsidP="007820A1">
      <w:r>
        <w:t>Essa tecnologia foi inspirada na linguagem C, sendo assim, facilitando migrações de desenvolvedores que já trabalham com Java, C# e outras linguagens similares.</w:t>
      </w:r>
    </w:p>
    <w:p w14:paraId="012A1762" w14:textId="5F71C4E3" w:rsidR="00FF4131" w:rsidRDefault="00FF4131" w:rsidP="00016082">
      <w:pPr>
        <w:rPr>
          <w:ins w:id="10" w:author="Almir Camolesi" w:date="2020-03-30T12:40:00Z"/>
          <w:b/>
          <w:color w:val="FF0000"/>
        </w:rPr>
      </w:pPr>
    </w:p>
    <w:p w14:paraId="03929C17" w14:textId="77777777" w:rsidR="00FF4131" w:rsidRDefault="00FF4131" w:rsidP="00FF4131">
      <w:pPr>
        <w:rPr>
          <w:ins w:id="11" w:author="Almir Camolesi" w:date="2020-03-30T12:40:00Z"/>
          <w:b/>
          <w:color w:val="FF0000"/>
        </w:rPr>
      </w:pPr>
      <w:ins w:id="12" w:author="Almir Camolesi" w:date="2020-03-30T12:40:00Z">
        <w:r>
          <w:rPr>
            <w:b/>
            <w:color w:val="FF0000"/>
          </w:rPr>
          <w:t xml:space="preserve">Seria importante separar o Flutter e o Dart e falar dos dois separadamente. Explicar o que é Flutter (tecnologia/plataforma) e Dart (linguagem). Acho que é isso né? </w:t>
        </w:r>
      </w:ins>
    </w:p>
    <w:p w14:paraId="4A86D0C4" w14:textId="77777777" w:rsidR="00FF4131" w:rsidRDefault="00FF4131" w:rsidP="00016082">
      <w:pPr>
        <w:rPr>
          <w:ins w:id="13" w:author="Almir Camolesi" w:date="2020-03-30T12:40:00Z"/>
          <w:b/>
          <w:color w:val="FF0000"/>
        </w:rPr>
      </w:pPr>
    </w:p>
    <w:p w14:paraId="140844A0" w14:textId="092E267A" w:rsidR="00016082" w:rsidRDefault="008050DE" w:rsidP="00016082">
      <w:pPr>
        <w:rPr>
          <w:ins w:id="14" w:author="Almir Camolesi" w:date="2020-03-30T12:37:00Z"/>
          <w:b/>
          <w:color w:val="FF0000"/>
        </w:rPr>
      </w:pPr>
      <w:ins w:id="15" w:author="Almir Camolesi" w:date="2020-03-30T12:37:00Z">
        <w:r>
          <w:rPr>
            <w:b/>
            <w:color w:val="FF0000"/>
          </w:rPr>
          <w:lastRenderedPageBreak/>
          <w:t xml:space="preserve">Seria legal escrever um pouco sobre a arquitetura do Flutter. O seu trabalho e o do Dantas são os primeiros nesta tecnologia e servirão de base para outros. </w:t>
        </w:r>
      </w:ins>
    </w:p>
    <w:p w14:paraId="13BE8B9E" w14:textId="1B10D662" w:rsidR="008050DE" w:rsidRDefault="008050DE" w:rsidP="00016082">
      <w:pPr>
        <w:rPr>
          <w:ins w:id="16" w:author="Almir Camolesi" w:date="2020-03-30T12:39:00Z"/>
          <w:b/>
          <w:color w:val="FF0000"/>
        </w:rPr>
      </w:pPr>
      <w:commentRangeStart w:id="17"/>
      <w:ins w:id="18" w:author="Almir Camolesi" w:date="2020-03-30T12:37:00Z">
        <w:r>
          <w:rPr>
            <w:noProof/>
            <w:lang w:eastAsia="pt-BR"/>
          </w:rPr>
          <w:drawing>
            <wp:inline distT="0" distB="0" distL="0" distR="0" wp14:anchorId="250BA937" wp14:editId="62D99F2E">
              <wp:extent cx="6120130" cy="3441189"/>
              <wp:effectExtent l="0" t="0" r="0" b="6985"/>
              <wp:docPr id="8" name="Imagem 8" descr="Flutter: tudo sobre o queridinho do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tudo sobre o queridinho do goog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3441189"/>
                      </a:xfrm>
                      <a:prstGeom prst="rect">
                        <a:avLst/>
                      </a:prstGeom>
                      <a:noFill/>
                      <a:ln>
                        <a:noFill/>
                      </a:ln>
                    </pic:spPr>
                  </pic:pic>
                </a:graphicData>
              </a:graphic>
            </wp:inline>
          </w:drawing>
        </w:r>
      </w:ins>
      <w:commentRangeEnd w:id="17"/>
      <w:ins w:id="19" w:author="Almir Camolesi" w:date="2020-03-30T12:38:00Z">
        <w:r>
          <w:rPr>
            <w:rStyle w:val="Refdecomentrio"/>
          </w:rPr>
          <w:commentReference w:id="17"/>
        </w:r>
      </w:ins>
    </w:p>
    <w:p w14:paraId="6FFD3648" w14:textId="3FB8D881" w:rsidR="008050DE" w:rsidRDefault="00FF4131" w:rsidP="00016082">
      <w:pPr>
        <w:rPr>
          <w:ins w:id="20" w:author="Almir Camolesi" w:date="2020-03-30T12:39:00Z"/>
          <w:b/>
          <w:color w:val="FF0000"/>
        </w:rPr>
      </w:pPr>
      <w:ins w:id="21" w:author="Almir Camolesi" w:date="2020-03-30T12:40:00Z">
        <w:r>
          <w:rPr>
            <w:b/>
            <w:color w:val="FF0000"/>
          </w:rPr>
          <w:t xml:space="preserve">Depois escrever um pedaço sobre o Dart e se possível mostrar um código. </w:t>
        </w:r>
      </w:ins>
    </w:p>
    <w:p w14:paraId="45095A14" w14:textId="557EA5E9" w:rsidR="008050DE" w:rsidDel="00FF4131" w:rsidRDefault="008050DE" w:rsidP="00016082">
      <w:pPr>
        <w:rPr>
          <w:del w:id="22" w:author="Almir Camolesi" w:date="2020-03-30T12:40:00Z"/>
          <w:b/>
          <w:color w:val="FF0000"/>
        </w:rPr>
      </w:pPr>
    </w:p>
    <w:p w14:paraId="1C3D5DB5" w14:textId="784D141B" w:rsidR="00016082" w:rsidRDefault="00016082" w:rsidP="00016082">
      <w:pPr>
        <w:pStyle w:val="Ttulo2"/>
      </w:pPr>
      <w:r>
        <w:t>FIREBASE</w:t>
      </w:r>
    </w:p>
    <w:p w14:paraId="560E2923" w14:textId="77777777" w:rsidR="00016082" w:rsidRDefault="00016082" w:rsidP="00016082"/>
    <w:p w14:paraId="6ED19935" w14:textId="0D7AEB23" w:rsidR="00BA2BBA" w:rsidRDefault="00BA2BBA" w:rsidP="00BA2BBA">
      <w:r>
        <w:t>Será utilizado Firebase</w:t>
      </w:r>
      <w:r>
        <w:rPr>
          <w:rStyle w:val="Refdenotaderodap"/>
        </w:rPr>
        <w:footnoteReference w:id="4"/>
      </w:r>
      <w:r>
        <w:t xml:space="preserve"> para fazer o armazenamento do banco de dados</w:t>
      </w:r>
      <w:r w:rsidR="00E31681">
        <w:t xml:space="preserve"> NoSQL</w:t>
      </w:r>
      <w:r>
        <w:t>. Conforme Viana (2017) Firebase é uma plataforma web de desenvolvimento que foi adquirida pela Google e tem seu foco no back-end</w:t>
      </w:r>
      <w:r>
        <w:rPr>
          <w:rStyle w:val="Refdenotaderodap"/>
        </w:rPr>
        <w:footnoteReference w:id="5"/>
      </w:r>
      <w:r>
        <w:t xml:space="preserve"> de fácil manuseio e de uma enorme facilidade e usabilidade. Existem diversos recursos que essa ferramenta nos auxilia no desenvolvimento e gerenciamento de aplicações, como um banco de dados em tempo real e autenticações através de contas da própria Google.</w:t>
      </w:r>
    </w:p>
    <w:p w14:paraId="4BC2A2AB" w14:textId="6FBBACE8" w:rsidR="009F71B7" w:rsidRDefault="009F71B7" w:rsidP="00BA2BBA">
      <w:r>
        <w:t xml:space="preserve">Além disso, o que chama a atenção nesse banco de dados é </w:t>
      </w:r>
      <w:r w:rsidR="00E31681">
        <w:t xml:space="preserve">que </w:t>
      </w:r>
      <w:r>
        <w:t xml:space="preserve">se caso o dispositivo não tiver conexão com a internet, automaticamente é salvo no aplicativo uma cópia dos dados </w:t>
      </w:r>
      <w:r>
        <w:lastRenderedPageBreak/>
        <w:t xml:space="preserve">que foram alterados durante o uso, e quando estabelecer uma conexão os dados </w:t>
      </w:r>
      <w:r w:rsidR="00F54228">
        <w:t>serão</w:t>
      </w:r>
      <w:r>
        <w:t xml:space="preserve"> atualizados na nuvem.</w:t>
      </w:r>
    </w:p>
    <w:p w14:paraId="45C47380" w14:textId="410E996B" w:rsidR="00890650" w:rsidRDefault="00890650" w:rsidP="00BA2BBA">
      <w:r>
        <w:t xml:space="preserve">Como trata-se de uma tecnologia NoSQL, o desenvolvedor do aplicativo que estiver usando o Firebase como banco, </w:t>
      </w:r>
      <w:r w:rsidR="00B21A94">
        <w:t xml:space="preserve">segundo Maes (2015?) </w:t>
      </w:r>
      <w:r>
        <w:t xml:space="preserve">terá um ganho </w:t>
      </w:r>
      <w:r w:rsidR="005A3BDD">
        <w:t>significativo</w:t>
      </w:r>
      <w:r w:rsidR="00B21A94">
        <w:t xml:space="preserve"> em tempo</w:t>
      </w:r>
      <w:r>
        <w:t>, pois não será necessário criar estruturas gigantes de implementação relacional</w:t>
      </w:r>
      <w:r w:rsidR="005A3BDD">
        <w:t xml:space="preserve"> e </w:t>
      </w:r>
      <w:r w:rsidR="00B21A94">
        <w:t>para a implementação d</w:t>
      </w:r>
      <w:r w:rsidR="005A3BDD">
        <w:t>a mesma. Sendo assim, sua implementação será rápida e fácil, focando</w:t>
      </w:r>
      <w:r w:rsidR="0008036E">
        <w:t xml:space="preserve"> o</w:t>
      </w:r>
      <w:r w:rsidR="005A3BDD">
        <w:t xml:space="preserve"> tempo em problemas mais importantes.</w:t>
      </w:r>
    </w:p>
    <w:p w14:paraId="38744C65" w14:textId="1ACFE687" w:rsidR="00806CD0" w:rsidRDefault="00364782" w:rsidP="00BA2BBA">
      <w:pPr>
        <w:rPr>
          <w:ins w:id="23" w:author="Almir Camolesi" w:date="2020-03-30T14:23:00Z"/>
        </w:rPr>
      </w:pPr>
      <w:ins w:id="24" w:author="Almir Camolesi" w:date="2020-03-30T14:23:00Z">
        <w:r>
          <w:t>Vejo que ficaria legal colocar algo sobre a arquitetura Firebase</w:t>
        </w:r>
      </w:ins>
    </w:p>
    <w:p w14:paraId="34CB7720" w14:textId="6F324CB6" w:rsidR="00364782" w:rsidRDefault="00364782" w:rsidP="00BA2BBA">
      <w:ins w:id="25" w:author="Almir Camolesi" w:date="2020-03-30T14:23:00Z">
        <w:r>
          <w:t>Dê uma olhada neste trabalho, tem uma arquitetura, na p</w:t>
        </w:r>
      </w:ins>
      <w:ins w:id="26" w:author="Almir Camolesi" w:date="2020-03-30T14:24:00Z">
        <w:r>
          <w:t xml:space="preserve">ágina 8 e na página 9 tem uma figura que apresenta o padrão de arquitetura de uma aplicação MVVM, que se não me engano </w:t>
        </w:r>
      </w:ins>
      <w:ins w:id="27" w:author="Almir Camolesi" w:date="2020-03-30T14:25:00Z">
        <w:r>
          <w:t xml:space="preserve">é a arquitetura das aplicações Flutter. </w:t>
        </w:r>
      </w:ins>
    </w:p>
    <w:p w14:paraId="7C174DFE" w14:textId="698D64E9" w:rsidR="00806CD0" w:rsidRDefault="00806CD0" w:rsidP="00806CD0">
      <w:pPr>
        <w:pStyle w:val="Ttulo2"/>
      </w:pPr>
      <w:r>
        <w:t>visual studio code</w:t>
      </w:r>
    </w:p>
    <w:p w14:paraId="2518092E" w14:textId="77777777" w:rsidR="00806CD0" w:rsidRDefault="00806CD0" w:rsidP="00806CD0"/>
    <w:p w14:paraId="60A3844C" w14:textId="4191FF9F" w:rsidR="00806CD0" w:rsidRDefault="00734BF5" w:rsidP="00806CD0">
      <w:r>
        <w:t xml:space="preserve">Para codificar o </w:t>
      </w:r>
      <w:r w:rsidR="00EC0ED4">
        <w:t xml:space="preserve">projeto é </w:t>
      </w:r>
      <w:r>
        <w:t>essencial</w:t>
      </w:r>
      <w:r w:rsidR="00EC0ED4">
        <w:t xml:space="preserve"> usar um editor de texto</w:t>
      </w:r>
      <w:r>
        <w:t xml:space="preserve"> para auxiliar no desenvolvimento do mesmo, </w:t>
      </w:r>
      <w:r w:rsidR="00C61B24">
        <w:t>e nesse trabalho será utilizado o Visual Studio Code, que conforme Dionisio (2016)</w:t>
      </w:r>
      <w:r w:rsidR="008535DF">
        <w:t xml:space="preserve"> é um editor</w:t>
      </w:r>
      <w:r w:rsidR="00FC2F1C">
        <w:t xml:space="preserve"> leve,</w:t>
      </w:r>
      <w:r w:rsidR="008535DF">
        <w:t xml:space="preserve"> gratuito</w:t>
      </w:r>
      <w:r w:rsidR="00FC2F1C">
        <w:t xml:space="preserve"> e</w:t>
      </w:r>
      <w:r w:rsidR="008535DF">
        <w:t xml:space="preserve"> </w:t>
      </w:r>
      <w:r w:rsidR="00B4563D">
        <w:t>de</w:t>
      </w:r>
      <w:r w:rsidR="008535DF">
        <w:t xml:space="preserve"> multi</w:t>
      </w:r>
      <w:r w:rsidR="000D24DC">
        <w:t>-</w:t>
      </w:r>
      <w:r w:rsidR="008535DF">
        <w:t>plataforma</w:t>
      </w:r>
      <w:r w:rsidR="00FC2F1C">
        <w:t xml:space="preserve"> que foi</w:t>
      </w:r>
      <w:r w:rsidR="008535DF">
        <w:t xml:space="preserve"> desenvolvido pela empresa Microsoft</w:t>
      </w:r>
      <w:r w:rsidR="006761E1">
        <w:t>. Sua ideia inicial era para desenvolvimento</w:t>
      </w:r>
      <w:r w:rsidR="008535DF">
        <w:t xml:space="preserve"> web</w:t>
      </w:r>
      <w:r w:rsidR="00B4563D">
        <w:t xml:space="preserve">, porém como </w:t>
      </w:r>
      <w:r w:rsidR="00863C28">
        <w:t>se tornou</w:t>
      </w:r>
      <w:r w:rsidR="00B4563D">
        <w:t xml:space="preserve"> uma </w:t>
      </w:r>
      <w:r w:rsidR="00F06407">
        <w:t>ferramenta</w:t>
      </w:r>
      <w:r w:rsidR="00B4563D">
        <w:t xml:space="preserve"> </w:t>
      </w:r>
      <w:r w:rsidR="00EA260B">
        <w:t>de código aberto</w:t>
      </w:r>
      <w:r w:rsidR="00C92418">
        <w:t>,</w:t>
      </w:r>
      <w:r w:rsidR="00EA260B">
        <w:t xml:space="preserve"> </w:t>
      </w:r>
      <w:r w:rsidR="00863C28">
        <w:t>a comunidade acabou estudando e criando novas funcionalidades para o editor</w:t>
      </w:r>
      <w:r w:rsidR="00D97BCB">
        <w:t>.</w:t>
      </w:r>
      <w:r w:rsidR="00BF632D">
        <w:t xml:space="preserve"> </w:t>
      </w:r>
    </w:p>
    <w:p w14:paraId="4A550496" w14:textId="62A61D8E" w:rsidR="00BF632D" w:rsidRPr="00EC0ED4" w:rsidRDefault="000D24DC" w:rsidP="00806CD0">
      <w:r>
        <w:t>Para esse</w:t>
      </w:r>
      <w:r w:rsidR="00BF632D">
        <w:t xml:space="preserve"> projeto em Flutter o Visual Studio Code </w:t>
      </w:r>
      <w:r w:rsidR="009432DE">
        <w:t>auxiliou</w:t>
      </w:r>
      <w:r w:rsidR="00BF632D">
        <w:t xml:space="preserve"> muito, pois nele é possível baixar plug-ins que facilita o desenvolvimento de código, como por exemplo a funcionalidade de comunicar com o celular e rodar a aplicação em tempo real </w:t>
      </w:r>
      <w:r w:rsidR="00E5075E">
        <w:t>e auto completar</w:t>
      </w:r>
      <w:r w:rsidR="00BF632D">
        <w:t xml:space="preserve"> do código.</w:t>
      </w:r>
    </w:p>
    <w:p w14:paraId="5A7B01A9" w14:textId="13D5415B" w:rsidR="003033D7" w:rsidRPr="004D3A11" w:rsidRDefault="003033D7" w:rsidP="004D3A11">
      <w:pPr>
        <w:rPr>
          <w:b/>
          <w:color w:val="FF0000"/>
        </w:rPr>
      </w:pPr>
    </w:p>
    <w:p w14:paraId="30B67B86" w14:textId="77777777" w:rsidR="003033D7" w:rsidRDefault="003033D7" w:rsidP="003033D7">
      <w:pPr>
        <w:rPr>
          <w:b/>
          <w:color w:val="FF0000"/>
        </w:rPr>
      </w:pPr>
    </w:p>
    <w:p w14:paraId="63AD9FD7" w14:textId="77777777" w:rsidR="003033D7" w:rsidRPr="003033D7" w:rsidRDefault="003033D7" w:rsidP="003033D7">
      <w:pPr>
        <w:rPr>
          <w:b/>
          <w:color w:val="FF0000"/>
        </w:rPr>
      </w:pPr>
    </w:p>
    <w:p w14:paraId="148463D2" w14:textId="3EB4A9F8" w:rsidR="0046319D" w:rsidRDefault="0046319D" w:rsidP="0046319D">
      <w:pPr>
        <w:pStyle w:val="Ttulo1"/>
      </w:pPr>
      <w:r>
        <w:lastRenderedPageBreak/>
        <w:t>DESENVOLVIMENTO DO PROJETO</w:t>
      </w:r>
    </w:p>
    <w:p w14:paraId="1ADAAF9F" w14:textId="4FA45B31" w:rsidR="00966AF1" w:rsidRPr="00966AF1" w:rsidRDefault="00116E81" w:rsidP="00325D37">
      <w:pPr>
        <w:rPr>
          <w:b/>
          <w:color w:val="FF0000"/>
        </w:rPr>
      </w:pPr>
      <w:r>
        <w:t xml:space="preserve">Pensando na facilitação do desenvolvimento do aplicativo, nessa sessão será exibida ferramentas que também fazem parte da </w:t>
      </w:r>
      <w:r w:rsidR="00B53BAA">
        <w:t xml:space="preserve">disciplina de </w:t>
      </w:r>
      <w:r>
        <w:t>engenharia de software</w:t>
      </w:r>
      <w:r w:rsidR="00B53BAA">
        <w:t xml:space="preserve"> que auxiliou</w:t>
      </w:r>
      <w:r>
        <w:t xml:space="preserve"> no entendimento geral do aplicativo.</w:t>
      </w:r>
      <w:r w:rsidR="0099605C">
        <w:t xml:space="preserve"> Para </w:t>
      </w:r>
      <w:r w:rsidR="00CC0C66">
        <w:t>todos exemplos abaixo, foi utilizado o Astah Community que foi citado anteriormente.</w:t>
      </w:r>
    </w:p>
    <w:p w14:paraId="46C8E943" w14:textId="77777777" w:rsidR="0046319D" w:rsidRDefault="0046319D" w:rsidP="0046319D">
      <w:pPr>
        <w:rPr>
          <w:b/>
          <w:color w:val="FF0000"/>
        </w:rPr>
      </w:pPr>
    </w:p>
    <w:p w14:paraId="24A97BB2" w14:textId="1898A39A" w:rsidR="0046319D" w:rsidRDefault="0046319D" w:rsidP="0046319D">
      <w:pPr>
        <w:pStyle w:val="Ttulo2"/>
      </w:pPr>
      <w:r>
        <w:t>DIAGRAMA DE CASO DE USO</w:t>
      </w:r>
    </w:p>
    <w:p w14:paraId="32C903E4" w14:textId="77777777" w:rsidR="0046319D" w:rsidRDefault="0046319D" w:rsidP="0046319D"/>
    <w:p w14:paraId="64A71D77" w14:textId="7D14C383" w:rsidR="0046319D" w:rsidRDefault="008A4579" w:rsidP="0046319D">
      <w:r w:rsidRPr="00491AF8">
        <w:t xml:space="preserve">O diagrama de casos de uso normalmente é </w:t>
      </w:r>
      <w:r w:rsidR="00831030">
        <w:t>concluído</w:t>
      </w:r>
      <w:r w:rsidRPr="00491AF8">
        <w:t xml:space="preserve"> no início do projeto, na parte de análise e os levantamentos de requisitos da aplicaç</w:t>
      </w:r>
      <w:r w:rsidR="00831030">
        <w:t>ão. Isso não quer dizer que será somente usado no</w:t>
      </w:r>
      <w:r w:rsidRPr="00491AF8">
        <w:t xml:space="preserve"> in</w:t>
      </w:r>
      <w:r w:rsidR="00831030">
        <w:t xml:space="preserve">ício, mas sim </w:t>
      </w:r>
      <w:r w:rsidR="003F0BC4">
        <w:t>no</w:t>
      </w:r>
      <w:r w:rsidR="00831030">
        <w:t xml:space="preserve"> desenvolvimento </w:t>
      </w:r>
      <w:r w:rsidR="003F0BC4">
        <w:t xml:space="preserve">inteiro </w:t>
      </w:r>
      <w:r w:rsidR="00831030">
        <w:t>do aplicativo. A</w:t>
      </w:r>
      <w:r w:rsidRPr="00491AF8">
        <w:t xml:space="preserve"> finalidade desse diagrama é mostrar de uma forma simples para o desenvolvedor, usuário e até mesmo leitor desse trabalho </w:t>
      </w:r>
      <w:r w:rsidR="00882572">
        <w:t xml:space="preserve">o que o aplicativo irá fazer, mesmo a pessoa </w:t>
      </w:r>
      <w:r w:rsidRPr="00491AF8">
        <w:t xml:space="preserve">não </w:t>
      </w:r>
      <w:r w:rsidR="00882572">
        <w:t>sabendo</w:t>
      </w:r>
      <w:r w:rsidRPr="00491AF8">
        <w:t xml:space="preserve"> nada da área </w:t>
      </w:r>
      <w:r w:rsidR="00882572">
        <w:t>de desenvolvimento</w:t>
      </w:r>
      <w:r w:rsidR="00E70393">
        <w:t xml:space="preserve">, </w:t>
      </w:r>
      <w:r w:rsidR="00AF7398">
        <w:t>porque</w:t>
      </w:r>
      <w:r w:rsidR="00E70393">
        <w:t xml:space="preserve"> tem uma leitura de fácil compreensão.</w:t>
      </w:r>
    </w:p>
    <w:p w14:paraId="21CDA8FA" w14:textId="7402D656" w:rsidR="00755FEC" w:rsidRDefault="00755FEC" w:rsidP="0046319D">
      <w:r w:rsidRPr="00755FEC">
        <w:t xml:space="preserve">A Figura </w:t>
      </w:r>
      <w:r>
        <w:t>*</w:t>
      </w:r>
      <w:r w:rsidRPr="00755FEC">
        <w:t xml:space="preserve"> apresenta o Diagrama de Caso de Uso geral</w:t>
      </w:r>
      <w:r>
        <w:t>.</w:t>
      </w:r>
    </w:p>
    <w:p w14:paraId="0D2B2F72" w14:textId="2D2B5305" w:rsidR="00A55315" w:rsidDel="00514674" w:rsidRDefault="00A55315" w:rsidP="0046319D">
      <w:pPr>
        <w:rPr>
          <w:del w:id="28" w:author="Almir Camolesi" w:date="2020-03-30T14:28:00Z"/>
        </w:rPr>
      </w:pPr>
    </w:p>
    <w:p w14:paraId="1D7AF115" w14:textId="685CFBD6" w:rsidR="004612D3" w:rsidDel="00514674" w:rsidRDefault="004612D3" w:rsidP="0046319D">
      <w:pPr>
        <w:rPr>
          <w:del w:id="29" w:author="Almir Camolesi" w:date="2020-03-30T14:28:00Z"/>
        </w:rPr>
      </w:pPr>
    </w:p>
    <w:p w14:paraId="107F7CD0" w14:textId="0D20933C" w:rsidR="004612D3" w:rsidRDefault="000442DD">
      <w:pPr>
        <w:jc w:val="center"/>
        <w:pPrChange w:id="30" w:author="Almir Camolesi" w:date="2020-03-30T14:28:00Z">
          <w:pPr/>
        </w:pPrChange>
      </w:pPr>
      <w:r>
        <w:rPr>
          <w:noProof/>
          <w:lang w:eastAsia="pt-BR"/>
        </w:rPr>
        <w:drawing>
          <wp:inline distT="0" distB="0" distL="0" distR="0" wp14:anchorId="35BD22D7" wp14:editId="587470EC">
            <wp:extent cx="3627120" cy="2393869"/>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asos de Us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34761" cy="2398912"/>
                    </a:xfrm>
                    <a:prstGeom prst="rect">
                      <a:avLst/>
                    </a:prstGeom>
                  </pic:spPr>
                </pic:pic>
              </a:graphicData>
            </a:graphic>
          </wp:inline>
        </w:drawing>
      </w:r>
    </w:p>
    <w:p w14:paraId="0177A79E" w14:textId="4A217996" w:rsidR="00C85498" w:rsidRDefault="00A32A6A" w:rsidP="00A32A6A">
      <w:pPr>
        <w:jc w:val="center"/>
        <w:rPr>
          <w:b/>
        </w:rPr>
      </w:pPr>
      <w:r w:rsidRPr="00F46334">
        <w:rPr>
          <w:b/>
        </w:rPr>
        <w:t xml:space="preserve">Figura </w:t>
      </w:r>
      <w:r>
        <w:rPr>
          <w:b/>
        </w:rPr>
        <w:t>*</w:t>
      </w:r>
      <w:r w:rsidRPr="00F46334">
        <w:rPr>
          <w:b/>
        </w:rPr>
        <w:t xml:space="preserve">: Diagrama de </w:t>
      </w:r>
      <w:r>
        <w:rPr>
          <w:b/>
        </w:rPr>
        <w:t>Caso</w:t>
      </w:r>
      <w:r w:rsidRPr="00F46334">
        <w:rPr>
          <w:b/>
        </w:rPr>
        <w:t xml:space="preserve"> </w:t>
      </w:r>
      <w:r>
        <w:rPr>
          <w:b/>
        </w:rPr>
        <w:t>de Uso</w:t>
      </w:r>
      <w:r w:rsidR="00C85498">
        <w:rPr>
          <w:b/>
        </w:rPr>
        <w:t xml:space="preserve"> – Geral</w:t>
      </w:r>
    </w:p>
    <w:p w14:paraId="67417588" w14:textId="77777777" w:rsidR="00A32A6A" w:rsidRDefault="00A32A6A" w:rsidP="0046319D"/>
    <w:p w14:paraId="5A652DF2" w14:textId="77777777" w:rsidR="00BA4500" w:rsidRDefault="00BA4500" w:rsidP="0046319D"/>
    <w:tbl>
      <w:tblPr>
        <w:tblStyle w:val="Tabelacomgrade"/>
        <w:tblW w:w="0" w:type="auto"/>
        <w:tblLook w:val="04A0" w:firstRow="1" w:lastRow="0" w:firstColumn="1" w:lastColumn="0" w:noHBand="0" w:noVBand="1"/>
      </w:tblPr>
      <w:tblGrid>
        <w:gridCol w:w="9628"/>
      </w:tblGrid>
      <w:tr w:rsidR="00BA4500" w14:paraId="1DD7C54C" w14:textId="77777777" w:rsidTr="00BA4500">
        <w:tc>
          <w:tcPr>
            <w:tcW w:w="9628" w:type="dxa"/>
          </w:tcPr>
          <w:p w14:paraId="1423348B" w14:textId="7CD15166" w:rsidR="00BA4500" w:rsidRDefault="00BA4500" w:rsidP="00BA4500">
            <w:pPr>
              <w:jc w:val="center"/>
            </w:pPr>
            <w:r>
              <w:rPr>
                <w:noProof/>
                <w:lang w:eastAsia="pt-BR"/>
              </w:rPr>
              <w:drawing>
                <wp:inline distT="0" distB="0" distL="0" distR="0" wp14:anchorId="6A18E6F2" wp14:editId="0853DBC8">
                  <wp:extent cx="4120737" cy="219333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zer Login.jpg"/>
                          <pic:cNvPicPr/>
                        </pic:nvPicPr>
                        <pic:blipFill>
                          <a:blip r:embed="rId14">
                            <a:extLst>
                              <a:ext uri="{28A0092B-C50C-407E-A947-70E740481C1C}">
                                <a14:useLocalDpi xmlns:a14="http://schemas.microsoft.com/office/drawing/2010/main" val="0"/>
                              </a:ext>
                            </a:extLst>
                          </a:blip>
                          <a:stretch>
                            <a:fillRect/>
                          </a:stretch>
                        </pic:blipFill>
                        <pic:spPr>
                          <a:xfrm>
                            <a:off x="0" y="0"/>
                            <a:ext cx="4202059" cy="2236622"/>
                          </a:xfrm>
                          <a:prstGeom prst="rect">
                            <a:avLst/>
                          </a:prstGeom>
                        </pic:spPr>
                      </pic:pic>
                    </a:graphicData>
                  </a:graphic>
                </wp:inline>
              </w:drawing>
            </w:r>
          </w:p>
          <w:p w14:paraId="016BD956" w14:textId="77777777" w:rsidR="00BA4500" w:rsidRDefault="00BA4500" w:rsidP="00BA4500">
            <w:pPr>
              <w:pStyle w:val="PargrafodaLista"/>
              <w:numPr>
                <w:ilvl w:val="0"/>
                <w:numId w:val="17"/>
              </w:numPr>
              <w:jc w:val="left"/>
            </w:pPr>
            <w:r w:rsidRPr="00847326">
              <w:rPr>
                <w:b/>
              </w:rPr>
              <w:t>Finalidade / Objetivo:</w:t>
            </w:r>
            <w:r>
              <w:t xml:space="preserve"> O usuário realiza o acesso com o aplicativo.</w:t>
            </w:r>
          </w:p>
          <w:p w14:paraId="720B286B" w14:textId="77777777" w:rsidR="00BA4500" w:rsidRDefault="00BA4500" w:rsidP="00BA4500">
            <w:pPr>
              <w:pStyle w:val="PargrafodaLista"/>
              <w:numPr>
                <w:ilvl w:val="0"/>
                <w:numId w:val="17"/>
              </w:numPr>
              <w:jc w:val="left"/>
            </w:pPr>
            <w:r w:rsidRPr="00847326">
              <w:rPr>
                <w:b/>
              </w:rPr>
              <w:t>Ator</w:t>
            </w:r>
            <w:r>
              <w:t>: Usuário.</w:t>
            </w:r>
          </w:p>
          <w:p w14:paraId="14E4693C" w14:textId="77777777" w:rsidR="00BA4500" w:rsidRDefault="00BA4500" w:rsidP="00BA4500">
            <w:pPr>
              <w:pStyle w:val="PargrafodaLista"/>
              <w:numPr>
                <w:ilvl w:val="0"/>
                <w:numId w:val="17"/>
              </w:numPr>
              <w:jc w:val="left"/>
            </w:pPr>
            <w:r w:rsidRPr="00847326">
              <w:rPr>
                <w:b/>
              </w:rPr>
              <w:t>Evento inicial</w:t>
            </w:r>
            <w:r>
              <w:t>: O ator insere as suas informações de acesso para entrar no aplicativo.</w:t>
            </w:r>
          </w:p>
          <w:p w14:paraId="3C9BFF59" w14:textId="77777777" w:rsidR="00BA4500" w:rsidRDefault="00BA4500" w:rsidP="00BA4500">
            <w:pPr>
              <w:pStyle w:val="PargrafodaLista"/>
              <w:numPr>
                <w:ilvl w:val="0"/>
                <w:numId w:val="17"/>
              </w:numPr>
              <w:jc w:val="left"/>
            </w:pPr>
            <w:r w:rsidRPr="00847326">
              <w:rPr>
                <w:b/>
              </w:rPr>
              <w:t>Fluxo principal</w:t>
            </w:r>
            <w:r>
              <w:t>:</w:t>
            </w:r>
          </w:p>
          <w:p w14:paraId="526252D5" w14:textId="77777777" w:rsidR="00BA4500" w:rsidRDefault="00BA4500" w:rsidP="00BA4500">
            <w:pPr>
              <w:pStyle w:val="PargrafodaLista"/>
              <w:numPr>
                <w:ilvl w:val="1"/>
                <w:numId w:val="17"/>
              </w:numPr>
              <w:jc w:val="left"/>
            </w:pPr>
            <w:r>
              <w:t>O sistema oferece interface gráfica para o usuário inserir suas informações de acesso;</w:t>
            </w:r>
          </w:p>
          <w:p w14:paraId="6A14D3EA" w14:textId="77777777" w:rsidR="00BA4500" w:rsidRDefault="00BA4500" w:rsidP="00BA4500">
            <w:pPr>
              <w:pStyle w:val="PargrafodaLista"/>
              <w:numPr>
                <w:ilvl w:val="1"/>
                <w:numId w:val="17"/>
              </w:numPr>
              <w:jc w:val="left"/>
            </w:pPr>
            <w:r>
              <w:t>O usuário informa seus dados para acessar;</w:t>
            </w:r>
          </w:p>
          <w:p w14:paraId="78138815" w14:textId="00D0E4FE" w:rsidR="00BA4500" w:rsidRDefault="00BA4500" w:rsidP="00BA4500">
            <w:pPr>
              <w:pStyle w:val="PargrafodaLista"/>
              <w:numPr>
                <w:ilvl w:val="1"/>
                <w:numId w:val="17"/>
              </w:numPr>
              <w:jc w:val="left"/>
            </w:pPr>
            <w:r>
              <w:t xml:space="preserve">O usuário confirma suas informações </w:t>
            </w:r>
            <w:r w:rsidR="00514674">
              <w:t>e seleciona a opção</w:t>
            </w:r>
            <w:ins w:id="31" w:author="Cristhian Dias" w:date="2020-04-07T18:59:00Z">
              <w:r w:rsidR="006C5499">
                <w:t xml:space="preserve"> </w:t>
              </w:r>
            </w:ins>
            <w:r>
              <w:t>Logar (A1).</w:t>
            </w:r>
          </w:p>
          <w:p w14:paraId="096170AF" w14:textId="77777777" w:rsidR="00BA4500" w:rsidRDefault="00BA4500" w:rsidP="00BA4500">
            <w:pPr>
              <w:pStyle w:val="PargrafodaLista"/>
              <w:numPr>
                <w:ilvl w:val="0"/>
                <w:numId w:val="17"/>
              </w:numPr>
              <w:jc w:val="left"/>
            </w:pPr>
            <w:r w:rsidRPr="00847326">
              <w:rPr>
                <w:b/>
              </w:rPr>
              <w:t>Fluxo Alternativo</w:t>
            </w:r>
            <w:r>
              <w:t>:</w:t>
            </w:r>
          </w:p>
          <w:p w14:paraId="349E930F" w14:textId="4F66EBA9" w:rsidR="00BA4500" w:rsidRDefault="00BA4500" w:rsidP="00BA4500">
            <w:pPr>
              <w:ind w:left="360"/>
              <w:jc w:val="left"/>
            </w:pPr>
            <w:r w:rsidRPr="00847326">
              <w:rPr>
                <w:b/>
              </w:rPr>
              <w:t xml:space="preserve">A1 – O usuário não </w:t>
            </w:r>
            <w:r w:rsidR="006A13BC">
              <w:rPr>
                <w:b/>
              </w:rPr>
              <w:t xml:space="preserve">tem </w:t>
            </w:r>
            <w:r w:rsidRPr="00847326">
              <w:rPr>
                <w:b/>
              </w:rPr>
              <w:t>cadastro</w:t>
            </w:r>
            <w:r>
              <w:t>:</w:t>
            </w:r>
          </w:p>
          <w:p w14:paraId="5C197A02" w14:textId="3FB603B4" w:rsidR="00491B6C" w:rsidRDefault="00491B6C" w:rsidP="00BA4500">
            <w:pPr>
              <w:pStyle w:val="PargrafodaLista"/>
              <w:numPr>
                <w:ilvl w:val="0"/>
                <w:numId w:val="18"/>
              </w:numPr>
              <w:jc w:val="left"/>
            </w:pPr>
            <w:r>
              <w:t>O sistema exibe que não existe cadastro para as informações inseridas;</w:t>
            </w:r>
          </w:p>
          <w:p w14:paraId="5E4D9DA8" w14:textId="77777777" w:rsidR="00BA4500" w:rsidRDefault="00BA4500" w:rsidP="00BA4500">
            <w:pPr>
              <w:pStyle w:val="PargrafodaLista"/>
              <w:numPr>
                <w:ilvl w:val="0"/>
                <w:numId w:val="18"/>
              </w:numPr>
              <w:jc w:val="left"/>
            </w:pPr>
            <w:r>
              <w:t>O usuário clica em cadastrar;</w:t>
            </w:r>
          </w:p>
          <w:p w14:paraId="14403DF2" w14:textId="70B14A2F" w:rsidR="00BA4500" w:rsidRDefault="00BA4500" w:rsidP="00BA4500">
            <w:pPr>
              <w:pStyle w:val="PargrafodaLista"/>
              <w:numPr>
                <w:ilvl w:val="0"/>
                <w:numId w:val="18"/>
              </w:numPr>
              <w:jc w:val="left"/>
            </w:pPr>
            <w:r>
              <w:t>O sistema exibe uma interface gráfica para o usuário inserir suas informações;</w:t>
            </w:r>
          </w:p>
          <w:p w14:paraId="6F073334" w14:textId="77777777" w:rsidR="00BA4500" w:rsidRDefault="00BA4500" w:rsidP="00BA4500">
            <w:pPr>
              <w:pStyle w:val="PargrafodaLista"/>
              <w:numPr>
                <w:ilvl w:val="0"/>
                <w:numId w:val="18"/>
              </w:numPr>
              <w:jc w:val="left"/>
            </w:pPr>
            <w:r>
              <w:t>O usuário insere suas informações de usuário e senha;</w:t>
            </w:r>
          </w:p>
          <w:p w14:paraId="5C77D91F" w14:textId="77777777" w:rsidR="00BA4500" w:rsidRDefault="00BA4500" w:rsidP="00BA4500">
            <w:pPr>
              <w:pStyle w:val="PargrafodaLista"/>
              <w:numPr>
                <w:ilvl w:val="0"/>
                <w:numId w:val="18"/>
              </w:numPr>
              <w:jc w:val="left"/>
            </w:pPr>
            <w:r>
              <w:t>O usuário clica em cadastra;</w:t>
            </w:r>
          </w:p>
          <w:p w14:paraId="62B0A88C" w14:textId="77777777" w:rsidR="00BA4500" w:rsidRDefault="00BA4500" w:rsidP="00BA4500">
            <w:pPr>
              <w:pStyle w:val="PargrafodaLista"/>
              <w:numPr>
                <w:ilvl w:val="0"/>
                <w:numId w:val="18"/>
              </w:numPr>
              <w:jc w:val="left"/>
            </w:pPr>
            <w:r>
              <w:t>O sistema salva os dados no banco;</w:t>
            </w:r>
          </w:p>
          <w:p w14:paraId="2EFF93D9" w14:textId="67295795" w:rsidR="00BA4500" w:rsidRDefault="00BA4500" w:rsidP="00514674">
            <w:pPr>
              <w:pStyle w:val="PargrafodaLista"/>
              <w:numPr>
                <w:ilvl w:val="0"/>
                <w:numId w:val="18"/>
              </w:numPr>
              <w:jc w:val="left"/>
            </w:pPr>
            <w:r>
              <w:t>O</w:t>
            </w:r>
            <w:r w:rsidR="00C22E2C">
              <w:t xml:space="preserve"> sistema exibe a </w:t>
            </w:r>
            <w:commentRangeStart w:id="32"/>
            <w:del w:id="33" w:author="Almir Camolesi" w:date="2020-03-30T14:29:00Z">
              <w:r w:rsidR="00C22E2C" w:rsidDel="00514674">
                <w:delText>tela</w:delText>
              </w:r>
            </w:del>
            <w:commentRangeEnd w:id="32"/>
            <w:r w:rsidR="00514674">
              <w:rPr>
                <w:rStyle w:val="Refdecomentrio"/>
              </w:rPr>
              <w:commentReference w:id="32"/>
            </w:r>
            <w:del w:id="34" w:author="Almir Camolesi" w:date="2020-03-30T14:29:00Z">
              <w:r w:rsidR="00C22E2C" w:rsidDel="00514674">
                <w:delText xml:space="preserve"> </w:delText>
              </w:r>
            </w:del>
            <w:ins w:id="35" w:author="Almir Camolesi" w:date="2020-03-30T14:29:00Z">
              <w:r w:rsidR="00514674">
                <w:t xml:space="preserve">interface gráfica </w:t>
              </w:r>
            </w:ins>
            <w:r w:rsidR="00C22E2C">
              <w:t>de login.</w:t>
            </w:r>
          </w:p>
        </w:tc>
      </w:tr>
    </w:tbl>
    <w:p w14:paraId="3EAB9B64" w14:textId="0BB503E3" w:rsidR="00C85498" w:rsidRDefault="00C85498" w:rsidP="00C85498">
      <w:pPr>
        <w:jc w:val="center"/>
        <w:rPr>
          <w:b/>
        </w:rPr>
      </w:pPr>
      <w:r w:rsidRPr="00F46334">
        <w:rPr>
          <w:b/>
        </w:rPr>
        <w:t xml:space="preserve">Figura </w:t>
      </w:r>
      <w:r>
        <w:rPr>
          <w:b/>
        </w:rPr>
        <w:t>*</w:t>
      </w:r>
      <w:r w:rsidRPr="00F46334">
        <w:rPr>
          <w:b/>
        </w:rPr>
        <w:t xml:space="preserve">: Diagrama de </w:t>
      </w:r>
      <w:r>
        <w:rPr>
          <w:b/>
        </w:rPr>
        <w:t>Caso de Uso – Fazer login</w:t>
      </w:r>
    </w:p>
    <w:p w14:paraId="2C6E89BB" w14:textId="77777777" w:rsidR="00BA4500" w:rsidRDefault="00BA4500" w:rsidP="0046319D"/>
    <w:p w14:paraId="18097A75" w14:textId="77777777" w:rsidR="00C85498" w:rsidRDefault="00C85498" w:rsidP="0046319D"/>
    <w:tbl>
      <w:tblPr>
        <w:tblStyle w:val="Tabelacomgrade"/>
        <w:tblW w:w="0" w:type="auto"/>
        <w:tblLook w:val="04A0" w:firstRow="1" w:lastRow="0" w:firstColumn="1" w:lastColumn="0" w:noHBand="0" w:noVBand="1"/>
      </w:tblPr>
      <w:tblGrid>
        <w:gridCol w:w="9628"/>
      </w:tblGrid>
      <w:tr w:rsidR="00383DD5" w14:paraId="31C2F230" w14:textId="77777777" w:rsidTr="00383DD5">
        <w:tc>
          <w:tcPr>
            <w:tcW w:w="9628" w:type="dxa"/>
          </w:tcPr>
          <w:p w14:paraId="4F25F2CF" w14:textId="6B1F88F9" w:rsidR="00383DD5" w:rsidRDefault="00383DD5" w:rsidP="00383DD5">
            <w:pPr>
              <w:jc w:val="center"/>
            </w:pPr>
            <w:r>
              <w:rPr>
                <w:noProof/>
                <w:lang w:eastAsia="pt-BR"/>
              </w:rPr>
              <w:drawing>
                <wp:inline distT="0" distB="0" distL="0" distR="0" wp14:anchorId="11CB4A60" wp14:editId="6A484CBD">
                  <wp:extent cx="4536374" cy="2379737"/>
                  <wp:effectExtent l="0" t="0" r="0" b="190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nserir DespesaReceita.jpg"/>
                          <pic:cNvPicPr/>
                        </pic:nvPicPr>
                        <pic:blipFill>
                          <a:blip r:embed="rId15">
                            <a:extLst>
                              <a:ext uri="{28A0092B-C50C-407E-A947-70E740481C1C}">
                                <a14:useLocalDpi xmlns:a14="http://schemas.microsoft.com/office/drawing/2010/main" val="0"/>
                              </a:ext>
                            </a:extLst>
                          </a:blip>
                          <a:stretch>
                            <a:fillRect/>
                          </a:stretch>
                        </pic:blipFill>
                        <pic:spPr>
                          <a:xfrm>
                            <a:off x="0" y="0"/>
                            <a:ext cx="4550134" cy="2386955"/>
                          </a:xfrm>
                          <a:prstGeom prst="rect">
                            <a:avLst/>
                          </a:prstGeom>
                        </pic:spPr>
                      </pic:pic>
                    </a:graphicData>
                  </a:graphic>
                </wp:inline>
              </w:drawing>
            </w:r>
          </w:p>
          <w:p w14:paraId="3C2BC120" w14:textId="77777777" w:rsidR="007C5D76" w:rsidRDefault="007C5D76" w:rsidP="007C5D76">
            <w:pPr>
              <w:pStyle w:val="PargrafodaLista"/>
              <w:numPr>
                <w:ilvl w:val="0"/>
                <w:numId w:val="19"/>
              </w:numPr>
              <w:jc w:val="left"/>
            </w:pPr>
            <w:r w:rsidRPr="000B0892">
              <w:rPr>
                <w:b/>
              </w:rPr>
              <w:t>Finalidade</w:t>
            </w:r>
            <w:r>
              <w:t xml:space="preserve"> </w:t>
            </w:r>
            <w:r w:rsidRPr="000B0892">
              <w:rPr>
                <w:b/>
              </w:rPr>
              <w:t>/</w:t>
            </w:r>
            <w:r>
              <w:t xml:space="preserve"> </w:t>
            </w:r>
            <w:r w:rsidRPr="000B0892">
              <w:rPr>
                <w:b/>
              </w:rPr>
              <w:t>Objetivo</w:t>
            </w:r>
            <w:r>
              <w:t>: O usuário insere despesa ou receita.</w:t>
            </w:r>
          </w:p>
          <w:p w14:paraId="7B8FE15F" w14:textId="77777777" w:rsidR="007C5D76" w:rsidRDefault="007C5D76" w:rsidP="007C5D76">
            <w:pPr>
              <w:pStyle w:val="PargrafodaLista"/>
              <w:numPr>
                <w:ilvl w:val="0"/>
                <w:numId w:val="19"/>
              </w:numPr>
              <w:jc w:val="left"/>
            </w:pPr>
            <w:r w:rsidRPr="000B0892">
              <w:rPr>
                <w:b/>
              </w:rPr>
              <w:t>Ator</w:t>
            </w:r>
            <w:r>
              <w:t>: Usuário.</w:t>
            </w:r>
          </w:p>
          <w:p w14:paraId="016A3493" w14:textId="77777777" w:rsidR="007C5D76" w:rsidRDefault="007C5D76" w:rsidP="007C5D76">
            <w:pPr>
              <w:pStyle w:val="PargrafodaLista"/>
              <w:numPr>
                <w:ilvl w:val="0"/>
                <w:numId w:val="19"/>
              </w:numPr>
              <w:jc w:val="left"/>
            </w:pPr>
            <w:r w:rsidRPr="000B0892">
              <w:rPr>
                <w:b/>
              </w:rPr>
              <w:t>Evento inicial</w:t>
            </w:r>
            <w:r>
              <w:t>: O usuário começa o caso de uso clicando em inserir despesa/receita.</w:t>
            </w:r>
          </w:p>
          <w:p w14:paraId="38FA0A3F" w14:textId="77777777" w:rsidR="007C5D76" w:rsidRDefault="007C5D76" w:rsidP="007C5D76">
            <w:pPr>
              <w:pStyle w:val="PargrafodaLista"/>
              <w:numPr>
                <w:ilvl w:val="0"/>
                <w:numId w:val="19"/>
              </w:numPr>
              <w:jc w:val="left"/>
            </w:pPr>
            <w:r w:rsidRPr="000B0892">
              <w:rPr>
                <w:b/>
              </w:rPr>
              <w:t>Fluxo principal</w:t>
            </w:r>
            <w:r>
              <w:t>:</w:t>
            </w:r>
          </w:p>
          <w:p w14:paraId="0BEFE47D" w14:textId="1A24187D" w:rsidR="007C5D76" w:rsidRDefault="007C5D76" w:rsidP="007C5D76">
            <w:pPr>
              <w:pStyle w:val="PargrafodaLista"/>
              <w:numPr>
                <w:ilvl w:val="1"/>
                <w:numId w:val="19"/>
              </w:numPr>
              <w:jc w:val="left"/>
            </w:pPr>
            <w:r>
              <w:t>O sistema oferece uma interface gráfica para iniciar a inserção</w:t>
            </w:r>
            <w:r w:rsidR="00422053">
              <w:t xml:space="preserve"> (A1)</w:t>
            </w:r>
            <w:r>
              <w:t>;</w:t>
            </w:r>
          </w:p>
          <w:p w14:paraId="7B196B20" w14:textId="77777777" w:rsidR="007C5D76" w:rsidRDefault="007C5D76" w:rsidP="007C5D76">
            <w:pPr>
              <w:pStyle w:val="PargrafodaLista"/>
              <w:numPr>
                <w:ilvl w:val="1"/>
                <w:numId w:val="19"/>
              </w:numPr>
              <w:jc w:val="left"/>
            </w:pPr>
            <w:r>
              <w:t xml:space="preserve">O usuário seleciona se é </w:t>
            </w:r>
            <w:r w:rsidRPr="00841922">
              <w:rPr>
                <w:i/>
              </w:rPr>
              <w:t>despesa</w:t>
            </w:r>
            <w:r>
              <w:t xml:space="preserve"> ou </w:t>
            </w:r>
            <w:commentRangeStart w:id="36"/>
            <w:commentRangeStart w:id="37"/>
            <w:r w:rsidRPr="00841922">
              <w:rPr>
                <w:i/>
              </w:rPr>
              <w:t>receita</w:t>
            </w:r>
            <w:commentRangeEnd w:id="36"/>
            <w:r w:rsidR="00514674">
              <w:rPr>
                <w:rStyle w:val="Refdecomentrio"/>
              </w:rPr>
              <w:commentReference w:id="36"/>
            </w:r>
            <w:commentRangeEnd w:id="37"/>
            <w:r w:rsidR="00514674">
              <w:rPr>
                <w:rStyle w:val="Refdecomentrio"/>
              </w:rPr>
              <w:commentReference w:id="37"/>
            </w:r>
            <w:r>
              <w:t>;</w:t>
            </w:r>
          </w:p>
          <w:p w14:paraId="32E7C263" w14:textId="77777777" w:rsidR="007C5D76" w:rsidRDefault="007C5D76" w:rsidP="007C5D76">
            <w:pPr>
              <w:pStyle w:val="PargrafodaLista"/>
              <w:numPr>
                <w:ilvl w:val="1"/>
                <w:numId w:val="19"/>
              </w:numPr>
              <w:jc w:val="left"/>
            </w:pPr>
            <w:r>
              <w:t>O usuário insere o valor;</w:t>
            </w:r>
          </w:p>
          <w:p w14:paraId="6643CFDD" w14:textId="2154C891" w:rsidR="007C5D76" w:rsidRDefault="007C5D76" w:rsidP="007C5D76">
            <w:pPr>
              <w:pStyle w:val="PargrafodaLista"/>
              <w:numPr>
                <w:ilvl w:val="1"/>
                <w:numId w:val="19"/>
              </w:numPr>
              <w:jc w:val="left"/>
            </w:pPr>
            <w:r>
              <w:t>O usuário seleciona a categoria da despesa ou receita;</w:t>
            </w:r>
          </w:p>
          <w:p w14:paraId="4C9F2BF5" w14:textId="77777777" w:rsidR="007C5D76" w:rsidRDefault="007C5D76" w:rsidP="007C5D76">
            <w:pPr>
              <w:pStyle w:val="PargrafodaLista"/>
              <w:numPr>
                <w:ilvl w:val="1"/>
                <w:numId w:val="19"/>
              </w:numPr>
              <w:jc w:val="left"/>
            </w:pPr>
            <w:r>
              <w:t>O usuário insere uma descrição da despesa ou receita;</w:t>
            </w:r>
          </w:p>
          <w:p w14:paraId="683B0EBE" w14:textId="77777777" w:rsidR="007C5D76" w:rsidRDefault="007C5D76" w:rsidP="007C5D76">
            <w:pPr>
              <w:pStyle w:val="PargrafodaLista"/>
              <w:numPr>
                <w:ilvl w:val="1"/>
                <w:numId w:val="19"/>
              </w:numPr>
              <w:jc w:val="left"/>
            </w:pPr>
            <w:r>
              <w:t>O usuário tem a opção de ativar receita ou despesa mensal;</w:t>
            </w:r>
          </w:p>
          <w:p w14:paraId="743D1881" w14:textId="77777777" w:rsidR="007C5D76" w:rsidRDefault="007C5D76" w:rsidP="007C5D76">
            <w:pPr>
              <w:pStyle w:val="PargrafodaLista"/>
              <w:numPr>
                <w:ilvl w:val="1"/>
                <w:numId w:val="19"/>
              </w:numPr>
              <w:jc w:val="left"/>
            </w:pPr>
            <w:r>
              <w:t>O usuário insere a data de pagamento ou cobrança;</w:t>
            </w:r>
          </w:p>
          <w:p w14:paraId="5029C63C" w14:textId="77777777" w:rsidR="007C5D76" w:rsidRDefault="007C5D76" w:rsidP="007C5D76">
            <w:pPr>
              <w:pStyle w:val="PargrafodaLista"/>
              <w:numPr>
                <w:ilvl w:val="1"/>
                <w:numId w:val="19"/>
              </w:numPr>
              <w:jc w:val="left"/>
            </w:pPr>
            <w:r>
              <w:t>O usuário clica no botão de salvar;</w:t>
            </w:r>
          </w:p>
          <w:p w14:paraId="1D9B5EE6" w14:textId="3452E042" w:rsidR="007C5D76" w:rsidRDefault="007C5D76" w:rsidP="007C5D76">
            <w:pPr>
              <w:pStyle w:val="PargrafodaLista"/>
              <w:numPr>
                <w:ilvl w:val="1"/>
                <w:numId w:val="19"/>
              </w:numPr>
              <w:jc w:val="left"/>
            </w:pPr>
            <w:r>
              <w:t>O sistema valida o valor (A</w:t>
            </w:r>
            <w:r w:rsidR="00422053">
              <w:t>2</w:t>
            </w:r>
            <w:r>
              <w:t>);</w:t>
            </w:r>
          </w:p>
          <w:p w14:paraId="13ECC974" w14:textId="77777777" w:rsidR="007C5D76" w:rsidRDefault="007C5D76" w:rsidP="007C5D76">
            <w:pPr>
              <w:pStyle w:val="PargrafodaLista"/>
              <w:numPr>
                <w:ilvl w:val="1"/>
                <w:numId w:val="19"/>
              </w:numPr>
              <w:jc w:val="left"/>
            </w:pPr>
            <w:r>
              <w:t>O sistema salva no banco as informações;</w:t>
            </w:r>
          </w:p>
          <w:p w14:paraId="1739D450" w14:textId="77777777" w:rsidR="007C5D76" w:rsidRDefault="007C5D76" w:rsidP="007C5D76">
            <w:pPr>
              <w:pStyle w:val="PargrafodaLista"/>
              <w:numPr>
                <w:ilvl w:val="1"/>
                <w:numId w:val="19"/>
              </w:numPr>
              <w:jc w:val="left"/>
            </w:pPr>
            <w:r>
              <w:t>O sistema exibe a tela principal do aplicativo.</w:t>
            </w:r>
          </w:p>
          <w:p w14:paraId="4427E430" w14:textId="77777777" w:rsidR="00443EC7" w:rsidRDefault="00443EC7" w:rsidP="00443EC7">
            <w:pPr>
              <w:pStyle w:val="PargrafodaLista"/>
              <w:numPr>
                <w:ilvl w:val="0"/>
                <w:numId w:val="19"/>
              </w:numPr>
              <w:jc w:val="left"/>
            </w:pPr>
            <w:r w:rsidRPr="000B0892">
              <w:rPr>
                <w:b/>
              </w:rPr>
              <w:t>Fluxo alternativo</w:t>
            </w:r>
            <w:r>
              <w:t>:</w:t>
            </w:r>
          </w:p>
          <w:p w14:paraId="4739F281" w14:textId="77777777" w:rsidR="00443EC7" w:rsidRDefault="00443EC7" w:rsidP="00443EC7">
            <w:pPr>
              <w:ind w:left="360"/>
              <w:jc w:val="left"/>
            </w:pPr>
            <w:r w:rsidRPr="000B0892">
              <w:rPr>
                <w:b/>
              </w:rPr>
              <w:t>A1 – O usuário cancela a operação</w:t>
            </w:r>
            <w:r>
              <w:t>:</w:t>
            </w:r>
          </w:p>
          <w:p w14:paraId="7905B5E2" w14:textId="77777777" w:rsidR="00443EC7" w:rsidRDefault="00443EC7" w:rsidP="00443EC7">
            <w:pPr>
              <w:pStyle w:val="PargrafodaLista"/>
              <w:numPr>
                <w:ilvl w:val="0"/>
                <w:numId w:val="20"/>
              </w:numPr>
              <w:jc w:val="left"/>
            </w:pPr>
            <w:r>
              <w:t>O usuário cancela a inserção;</w:t>
            </w:r>
          </w:p>
          <w:p w14:paraId="3735826A" w14:textId="77777777" w:rsidR="00443EC7" w:rsidRDefault="00443EC7" w:rsidP="00443EC7">
            <w:pPr>
              <w:pStyle w:val="PargrafodaLista"/>
              <w:numPr>
                <w:ilvl w:val="0"/>
                <w:numId w:val="20"/>
              </w:numPr>
              <w:jc w:val="left"/>
            </w:pPr>
            <w:r>
              <w:t>O sistema exibe a tela de início.</w:t>
            </w:r>
          </w:p>
          <w:p w14:paraId="6534A0EA" w14:textId="2557D253" w:rsidR="00443EC7" w:rsidRDefault="00443EC7" w:rsidP="00443EC7">
            <w:pPr>
              <w:jc w:val="left"/>
            </w:pPr>
            <w:r>
              <w:lastRenderedPageBreak/>
              <w:t xml:space="preserve">     </w:t>
            </w:r>
            <w:r w:rsidRPr="000B0892">
              <w:rPr>
                <w:b/>
              </w:rPr>
              <w:t>A2 – O usuário digita informações inválidas</w:t>
            </w:r>
            <w:r>
              <w:t>:</w:t>
            </w:r>
          </w:p>
          <w:p w14:paraId="3ECBF6AC" w14:textId="156BF831" w:rsidR="00443EC7" w:rsidRDefault="00443EC7" w:rsidP="00443EC7">
            <w:pPr>
              <w:pStyle w:val="PargrafodaLista"/>
              <w:numPr>
                <w:ilvl w:val="0"/>
                <w:numId w:val="22"/>
              </w:numPr>
              <w:jc w:val="left"/>
            </w:pPr>
            <w:r>
              <w:t>O sistema informa para o usuário as informações inválidas.</w:t>
            </w:r>
          </w:p>
        </w:tc>
      </w:tr>
    </w:tbl>
    <w:p w14:paraId="7282D19C" w14:textId="461B2A77" w:rsidR="00517ED5" w:rsidRDefault="00517ED5" w:rsidP="00517ED5">
      <w:pPr>
        <w:jc w:val="center"/>
        <w:rPr>
          <w:b/>
        </w:rPr>
      </w:pPr>
      <w:r w:rsidRPr="00F46334">
        <w:rPr>
          <w:b/>
        </w:rPr>
        <w:lastRenderedPageBreak/>
        <w:t xml:space="preserve">Figura </w:t>
      </w:r>
      <w:r>
        <w:rPr>
          <w:b/>
        </w:rPr>
        <w:t>*</w:t>
      </w:r>
      <w:r w:rsidRPr="00F46334">
        <w:rPr>
          <w:b/>
        </w:rPr>
        <w:t xml:space="preserve">: Diagrama de </w:t>
      </w:r>
      <w:r>
        <w:rPr>
          <w:b/>
        </w:rPr>
        <w:t>Caso de Uso – Inserir receita ou despesa</w:t>
      </w:r>
    </w:p>
    <w:p w14:paraId="61A16C8B" w14:textId="77777777" w:rsidR="00383DD5" w:rsidRDefault="00383DD5" w:rsidP="0046319D"/>
    <w:tbl>
      <w:tblPr>
        <w:tblStyle w:val="Tabelacomgrade"/>
        <w:tblW w:w="0" w:type="auto"/>
        <w:tblLook w:val="04A0" w:firstRow="1" w:lastRow="0" w:firstColumn="1" w:lastColumn="0" w:noHBand="0" w:noVBand="1"/>
      </w:tblPr>
      <w:tblGrid>
        <w:gridCol w:w="9628"/>
      </w:tblGrid>
      <w:tr w:rsidR="00574CCF" w14:paraId="7AD730F2" w14:textId="77777777" w:rsidTr="00574CCF">
        <w:tc>
          <w:tcPr>
            <w:tcW w:w="9628" w:type="dxa"/>
          </w:tcPr>
          <w:p w14:paraId="11633BFA" w14:textId="6AD95391" w:rsidR="00574CCF" w:rsidRDefault="00574CCF" w:rsidP="00574CCF">
            <w:pPr>
              <w:jc w:val="center"/>
            </w:pPr>
            <w:r>
              <w:rPr>
                <w:noProof/>
                <w:lang w:eastAsia="pt-BR"/>
              </w:rPr>
              <w:drawing>
                <wp:inline distT="0" distB="0" distL="0" distR="0" wp14:anchorId="5B19503E" wp14:editId="25F71CB9">
                  <wp:extent cx="4343400" cy="3352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órico de transações.jpg"/>
                          <pic:cNvPicPr/>
                        </pic:nvPicPr>
                        <pic:blipFill>
                          <a:blip r:embed="rId16">
                            <a:extLst>
                              <a:ext uri="{28A0092B-C50C-407E-A947-70E740481C1C}">
                                <a14:useLocalDpi xmlns:a14="http://schemas.microsoft.com/office/drawing/2010/main" val="0"/>
                              </a:ext>
                            </a:extLst>
                          </a:blip>
                          <a:stretch>
                            <a:fillRect/>
                          </a:stretch>
                        </pic:blipFill>
                        <pic:spPr>
                          <a:xfrm>
                            <a:off x="0" y="0"/>
                            <a:ext cx="4343400" cy="3352800"/>
                          </a:xfrm>
                          <a:prstGeom prst="rect">
                            <a:avLst/>
                          </a:prstGeom>
                        </pic:spPr>
                      </pic:pic>
                    </a:graphicData>
                  </a:graphic>
                </wp:inline>
              </w:drawing>
            </w:r>
          </w:p>
          <w:p w14:paraId="434A4984" w14:textId="77777777" w:rsidR="00574CCF" w:rsidRDefault="00574CCF" w:rsidP="00574CCF">
            <w:pPr>
              <w:pStyle w:val="PargrafodaLista"/>
              <w:numPr>
                <w:ilvl w:val="0"/>
                <w:numId w:val="23"/>
              </w:numPr>
              <w:jc w:val="left"/>
            </w:pPr>
            <w:r w:rsidRPr="00574CCF">
              <w:rPr>
                <w:b/>
              </w:rPr>
              <w:t>Finalidade / Objetivo</w:t>
            </w:r>
            <w:r>
              <w:t>: O usuário consegue ver todas as transações feitas.</w:t>
            </w:r>
          </w:p>
          <w:p w14:paraId="69BBC183" w14:textId="77777777" w:rsidR="00574CCF" w:rsidRDefault="00574CCF" w:rsidP="00574CCF">
            <w:pPr>
              <w:pStyle w:val="PargrafodaLista"/>
              <w:numPr>
                <w:ilvl w:val="0"/>
                <w:numId w:val="23"/>
              </w:numPr>
              <w:jc w:val="left"/>
            </w:pPr>
            <w:r w:rsidRPr="00574CCF">
              <w:rPr>
                <w:b/>
              </w:rPr>
              <w:t>Ator</w:t>
            </w:r>
            <w:r>
              <w:t>: Usuário.</w:t>
            </w:r>
          </w:p>
          <w:p w14:paraId="76EF86A2" w14:textId="77777777" w:rsidR="00574CCF" w:rsidRDefault="00574CCF" w:rsidP="00574CCF">
            <w:pPr>
              <w:pStyle w:val="PargrafodaLista"/>
              <w:numPr>
                <w:ilvl w:val="0"/>
                <w:numId w:val="23"/>
              </w:numPr>
              <w:jc w:val="left"/>
            </w:pPr>
            <w:r w:rsidRPr="00574CCF">
              <w:rPr>
                <w:b/>
              </w:rPr>
              <w:t>Evento inicial</w:t>
            </w:r>
            <w:r>
              <w:t>: O ator clica no saldo atual que está na tela inicial do aplicativo.</w:t>
            </w:r>
          </w:p>
          <w:p w14:paraId="72E9123B" w14:textId="77777777" w:rsidR="00574CCF" w:rsidRDefault="00574CCF" w:rsidP="00574CCF">
            <w:pPr>
              <w:pStyle w:val="PargrafodaLista"/>
              <w:numPr>
                <w:ilvl w:val="0"/>
                <w:numId w:val="23"/>
              </w:numPr>
              <w:jc w:val="left"/>
            </w:pPr>
            <w:r w:rsidRPr="00574CCF">
              <w:rPr>
                <w:b/>
              </w:rPr>
              <w:t>Fluxo principal</w:t>
            </w:r>
            <w:r>
              <w:t xml:space="preserve">: </w:t>
            </w:r>
          </w:p>
          <w:p w14:paraId="52824FD4" w14:textId="77777777" w:rsidR="00574CCF" w:rsidRDefault="00574CCF" w:rsidP="00574CCF">
            <w:pPr>
              <w:pStyle w:val="PargrafodaLista"/>
              <w:numPr>
                <w:ilvl w:val="1"/>
                <w:numId w:val="23"/>
              </w:numPr>
              <w:jc w:val="left"/>
            </w:pPr>
            <w:r>
              <w:t>O sistema oferece uma interface gráfica de todas as transações do usuário;</w:t>
            </w:r>
          </w:p>
          <w:p w14:paraId="77ABA296" w14:textId="77777777" w:rsidR="00574CCF" w:rsidRDefault="00574CCF" w:rsidP="00574CCF">
            <w:pPr>
              <w:pStyle w:val="PargrafodaLista"/>
              <w:numPr>
                <w:ilvl w:val="1"/>
                <w:numId w:val="23"/>
              </w:numPr>
              <w:jc w:val="left"/>
            </w:pPr>
            <w:r>
              <w:t>O usuário informa o período que deseja para analisar;</w:t>
            </w:r>
          </w:p>
          <w:p w14:paraId="5393DEDB" w14:textId="77777777" w:rsidR="00574CCF" w:rsidRDefault="00574CCF" w:rsidP="00574CCF">
            <w:pPr>
              <w:pStyle w:val="PargrafodaLista"/>
              <w:numPr>
                <w:ilvl w:val="1"/>
                <w:numId w:val="23"/>
              </w:numPr>
              <w:jc w:val="left"/>
            </w:pPr>
            <w:r>
              <w:t>O sistema busca no banco as informações;</w:t>
            </w:r>
          </w:p>
          <w:p w14:paraId="4F2C8AD7" w14:textId="372A56ED" w:rsidR="00574CCF" w:rsidRDefault="00574CCF" w:rsidP="00574CCF">
            <w:pPr>
              <w:pStyle w:val="PargrafodaLista"/>
              <w:numPr>
                <w:ilvl w:val="1"/>
                <w:numId w:val="23"/>
              </w:numPr>
              <w:jc w:val="left"/>
            </w:pPr>
            <w:r>
              <w:t>O sistema exibe todas as transações desejadas;</w:t>
            </w:r>
          </w:p>
        </w:tc>
      </w:tr>
    </w:tbl>
    <w:p w14:paraId="1B38FEA2" w14:textId="4DCD61FF" w:rsidR="00517ED5" w:rsidRDefault="00517ED5" w:rsidP="00517ED5">
      <w:pPr>
        <w:jc w:val="center"/>
        <w:rPr>
          <w:b/>
        </w:rPr>
      </w:pPr>
      <w:r w:rsidRPr="00F46334">
        <w:rPr>
          <w:b/>
        </w:rPr>
        <w:t xml:space="preserve">Figura </w:t>
      </w:r>
      <w:r>
        <w:rPr>
          <w:b/>
        </w:rPr>
        <w:t>*</w:t>
      </w:r>
      <w:r w:rsidRPr="00F46334">
        <w:rPr>
          <w:b/>
        </w:rPr>
        <w:t xml:space="preserve">: Diagrama de </w:t>
      </w:r>
      <w:r>
        <w:rPr>
          <w:b/>
        </w:rPr>
        <w:t>Caso de Uso – Exibir transações</w:t>
      </w:r>
    </w:p>
    <w:p w14:paraId="1F9A700D" w14:textId="77777777" w:rsidR="000F4DC6" w:rsidRPr="00491AF8" w:rsidRDefault="000F4DC6" w:rsidP="0046319D"/>
    <w:p w14:paraId="0EA57284" w14:textId="77777777" w:rsidR="0046319D" w:rsidRDefault="0046319D" w:rsidP="0046319D">
      <w:pPr>
        <w:rPr>
          <w:b/>
          <w:color w:val="FF0000"/>
        </w:rPr>
      </w:pPr>
    </w:p>
    <w:tbl>
      <w:tblPr>
        <w:tblStyle w:val="Tabelacomgrade"/>
        <w:tblW w:w="0" w:type="auto"/>
        <w:tblLook w:val="04A0" w:firstRow="1" w:lastRow="0" w:firstColumn="1" w:lastColumn="0" w:noHBand="0" w:noVBand="1"/>
      </w:tblPr>
      <w:tblGrid>
        <w:gridCol w:w="9628"/>
      </w:tblGrid>
      <w:tr w:rsidR="004A2596" w:rsidRPr="004A2596" w14:paraId="1C2DF456" w14:textId="77777777" w:rsidTr="004A2596">
        <w:tc>
          <w:tcPr>
            <w:tcW w:w="9628" w:type="dxa"/>
          </w:tcPr>
          <w:p w14:paraId="5A62C650" w14:textId="6235C40D" w:rsidR="004A2596" w:rsidRPr="004A2596" w:rsidRDefault="004A2596" w:rsidP="004A2596">
            <w:pPr>
              <w:jc w:val="center"/>
              <w:rPr>
                <w:noProof/>
                <w:lang w:eastAsia="pt-BR"/>
              </w:rPr>
            </w:pPr>
            <w:r w:rsidRPr="004A2596">
              <w:rPr>
                <w:noProof/>
                <w:lang w:eastAsia="pt-BR"/>
              </w:rPr>
              <w:lastRenderedPageBreak/>
              <w:drawing>
                <wp:inline distT="0" distB="0" distL="0" distR="0" wp14:anchorId="17B80BAF" wp14:editId="3267FD07">
                  <wp:extent cx="3016332" cy="248364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otifica pagamento.jpg"/>
                          <pic:cNvPicPr/>
                        </pic:nvPicPr>
                        <pic:blipFill>
                          <a:blip r:embed="rId17">
                            <a:extLst>
                              <a:ext uri="{28A0092B-C50C-407E-A947-70E740481C1C}">
                                <a14:useLocalDpi xmlns:a14="http://schemas.microsoft.com/office/drawing/2010/main" val="0"/>
                              </a:ext>
                            </a:extLst>
                          </a:blip>
                          <a:stretch>
                            <a:fillRect/>
                          </a:stretch>
                        </pic:blipFill>
                        <pic:spPr>
                          <a:xfrm>
                            <a:off x="0" y="0"/>
                            <a:ext cx="3029633" cy="2494598"/>
                          </a:xfrm>
                          <a:prstGeom prst="rect">
                            <a:avLst/>
                          </a:prstGeom>
                        </pic:spPr>
                      </pic:pic>
                    </a:graphicData>
                  </a:graphic>
                </wp:inline>
              </w:drawing>
            </w:r>
          </w:p>
          <w:p w14:paraId="4B1CDE90" w14:textId="167FB6CA" w:rsidR="004A2596" w:rsidRDefault="004A2596" w:rsidP="00682681">
            <w:pPr>
              <w:pStyle w:val="PargrafodaLista"/>
              <w:numPr>
                <w:ilvl w:val="0"/>
                <w:numId w:val="27"/>
              </w:numPr>
              <w:jc w:val="left"/>
              <w:rPr>
                <w:noProof/>
                <w:lang w:eastAsia="pt-BR"/>
              </w:rPr>
            </w:pPr>
            <w:r w:rsidRPr="00682681">
              <w:rPr>
                <w:b/>
                <w:noProof/>
                <w:lang w:eastAsia="pt-BR"/>
              </w:rPr>
              <w:t xml:space="preserve">Finalidade / </w:t>
            </w:r>
            <w:r w:rsidR="00A4735C">
              <w:rPr>
                <w:b/>
                <w:noProof/>
                <w:lang w:eastAsia="pt-BR"/>
              </w:rPr>
              <w:t>Objetivo</w:t>
            </w:r>
            <w:r>
              <w:rPr>
                <w:noProof/>
                <w:lang w:eastAsia="pt-BR"/>
              </w:rPr>
              <w:t>: Exibir</w:t>
            </w:r>
            <w:r w:rsidR="00F50595">
              <w:rPr>
                <w:noProof/>
                <w:lang w:eastAsia="pt-BR"/>
              </w:rPr>
              <w:t xml:space="preserve"> notificação de pagamento a receber.</w:t>
            </w:r>
          </w:p>
          <w:p w14:paraId="7A216AB0" w14:textId="77777777" w:rsidR="00F50595" w:rsidRDefault="00F50595" w:rsidP="00682681">
            <w:pPr>
              <w:pStyle w:val="PargrafodaLista"/>
              <w:numPr>
                <w:ilvl w:val="0"/>
                <w:numId w:val="27"/>
              </w:numPr>
              <w:jc w:val="left"/>
              <w:rPr>
                <w:noProof/>
                <w:lang w:eastAsia="pt-BR"/>
              </w:rPr>
            </w:pPr>
            <w:r w:rsidRPr="00682681">
              <w:rPr>
                <w:b/>
                <w:noProof/>
                <w:lang w:eastAsia="pt-BR"/>
              </w:rPr>
              <w:t>Ator</w:t>
            </w:r>
            <w:r>
              <w:rPr>
                <w:noProof/>
                <w:lang w:eastAsia="pt-BR"/>
              </w:rPr>
              <w:t>: Sistema.</w:t>
            </w:r>
          </w:p>
          <w:p w14:paraId="008F404D" w14:textId="7F62CE8F" w:rsidR="0004457B" w:rsidRDefault="00F50595" w:rsidP="00682681">
            <w:pPr>
              <w:pStyle w:val="PargrafodaLista"/>
              <w:numPr>
                <w:ilvl w:val="0"/>
                <w:numId w:val="27"/>
              </w:numPr>
              <w:rPr>
                <w:noProof/>
                <w:lang w:eastAsia="pt-BR"/>
              </w:rPr>
            </w:pPr>
            <w:r w:rsidRPr="00682681">
              <w:rPr>
                <w:b/>
                <w:noProof/>
                <w:lang w:eastAsia="pt-BR"/>
              </w:rPr>
              <w:t>Evento inicial</w:t>
            </w:r>
            <w:r>
              <w:rPr>
                <w:noProof/>
                <w:lang w:eastAsia="pt-BR"/>
              </w:rPr>
              <w:t xml:space="preserve">: </w:t>
            </w:r>
            <w:r w:rsidR="0004457B">
              <w:rPr>
                <w:noProof/>
                <w:lang w:eastAsia="pt-BR"/>
              </w:rPr>
              <w:t>O sistema faz uma varredura de contas a receber do dia atual;</w:t>
            </w:r>
          </w:p>
          <w:p w14:paraId="163A8C20" w14:textId="0DEE0DAC" w:rsidR="00F50595" w:rsidRDefault="00F50595" w:rsidP="00682681">
            <w:pPr>
              <w:pStyle w:val="PargrafodaLista"/>
              <w:numPr>
                <w:ilvl w:val="0"/>
                <w:numId w:val="27"/>
              </w:numPr>
              <w:jc w:val="left"/>
              <w:rPr>
                <w:noProof/>
                <w:lang w:eastAsia="pt-BR"/>
              </w:rPr>
            </w:pPr>
            <w:r w:rsidRPr="00682681">
              <w:rPr>
                <w:b/>
                <w:noProof/>
                <w:lang w:eastAsia="pt-BR"/>
              </w:rPr>
              <w:t>Fluxo principal</w:t>
            </w:r>
            <w:r>
              <w:rPr>
                <w:noProof/>
                <w:lang w:eastAsia="pt-BR"/>
              </w:rPr>
              <w:t xml:space="preserve">: </w:t>
            </w:r>
          </w:p>
          <w:p w14:paraId="6BDEECF8" w14:textId="45CD219C" w:rsidR="00F50595" w:rsidRDefault="00F50595" w:rsidP="00F50595">
            <w:pPr>
              <w:pStyle w:val="PargrafodaLista"/>
              <w:numPr>
                <w:ilvl w:val="1"/>
                <w:numId w:val="25"/>
              </w:numPr>
              <w:jc w:val="left"/>
              <w:rPr>
                <w:noProof/>
                <w:lang w:eastAsia="pt-BR"/>
              </w:rPr>
            </w:pPr>
            <w:r>
              <w:rPr>
                <w:noProof/>
                <w:lang w:eastAsia="pt-BR"/>
              </w:rPr>
              <w:t xml:space="preserve">O sistema colhe informações </w:t>
            </w:r>
            <w:r w:rsidR="00682681">
              <w:rPr>
                <w:noProof/>
                <w:lang w:eastAsia="pt-BR"/>
              </w:rPr>
              <w:t xml:space="preserve">das contas </w:t>
            </w:r>
            <w:r>
              <w:rPr>
                <w:noProof/>
                <w:lang w:eastAsia="pt-BR"/>
              </w:rPr>
              <w:t xml:space="preserve">a serem </w:t>
            </w:r>
            <w:r w:rsidR="00682681">
              <w:rPr>
                <w:noProof/>
                <w:lang w:eastAsia="pt-BR"/>
              </w:rPr>
              <w:t>recebidas</w:t>
            </w:r>
            <w:r>
              <w:rPr>
                <w:noProof/>
                <w:lang w:eastAsia="pt-BR"/>
              </w:rPr>
              <w:t>;</w:t>
            </w:r>
          </w:p>
          <w:p w14:paraId="005A1D98" w14:textId="00BE37DD" w:rsidR="00F50595" w:rsidRPr="004A2596" w:rsidRDefault="00F50595" w:rsidP="00F50595">
            <w:pPr>
              <w:pStyle w:val="PargrafodaLista"/>
              <w:numPr>
                <w:ilvl w:val="1"/>
                <w:numId w:val="25"/>
              </w:numPr>
              <w:jc w:val="left"/>
              <w:rPr>
                <w:noProof/>
                <w:lang w:eastAsia="pt-BR"/>
              </w:rPr>
            </w:pPr>
            <w:r>
              <w:rPr>
                <w:noProof/>
                <w:lang w:eastAsia="pt-BR"/>
              </w:rPr>
              <w:t>O sistema exibe na barra de notificação do celular do usuário que o mesmo tem um pagamento a receber.</w:t>
            </w:r>
          </w:p>
        </w:tc>
      </w:tr>
    </w:tbl>
    <w:p w14:paraId="5A6208B4" w14:textId="7EFA2910" w:rsidR="00D42F90" w:rsidRDefault="00D42F90" w:rsidP="00D42F90">
      <w:pPr>
        <w:tabs>
          <w:tab w:val="center" w:pos="4819"/>
          <w:tab w:val="left" w:pos="8004"/>
        </w:tabs>
        <w:jc w:val="left"/>
        <w:rPr>
          <w:b/>
        </w:rPr>
      </w:pPr>
      <w:r>
        <w:rPr>
          <w:b/>
        </w:rPr>
        <w:tab/>
      </w:r>
      <w:r w:rsidRPr="00F46334">
        <w:rPr>
          <w:b/>
        </w:rPr>
        <w:t xml:space="preserve">Figura </w:t>
      </w:r>
      <w:r>
        <w:rPr>
          <w:b/>
        </w:rPr>
        <w:t>*</w:t>
      </w:r>
      <w:r w:rsidRPr="00F46334">
        <w:rPr>
          <w:b/>
        </w:rPr>
        <w:t xml:space="preserve">: Diagrama de </w:t>
      </w:r>
      <w:r>
        <w:rPr>
          <w:b/>
        </w:rPr>
        <w:t>Caso de Uso – Notifica pagamento</w:t>
      </w:r>
    </w:p>
    <w:p w14:paraId="1A34BDF5" w14:textId="77777777" w:rsidR="004A2596" w:rsidRDefault="004A2596" w:rsidP="0046319D">
      <w:pPr>
        <w:rPr>
          <w:b/>
          <w:color w:val="FF0000"/>
        </w:rPr>
      </w:pPr>
    </w:p>
    <w:tbl>
      <w:tblPr>
        <w:tblStyle w:val="Tabelacomgrade"/>
        <w:tblW w:w="0" w:type="auto"/>
        <w:tblLook w:val="04A0" w:firstRow="1" w:lastRow="0" w:firstColumn="1" w:lastColumn="0" w:noHBand="0" w:noVBand="1"/>
      </w:tblPr>
      <w:tblGrid>
        <w:gridCol w:w="9628"/>
      </w:tblGrid>
      <w:tr w:rsidR="00A4735C" w14:paraId="6F982F02" w14:textId="77777777" w:rsidTr="00A4735C">
        <w:tc>
          <w:tcPr>
            <w:tcW w:w="9628" w:type="dxa"/>
          </w:tcPr>
          <w:p w14:paraId="0BFFDA2A" w14:textId="77777777" w:rsidR="00A4735C" w:rsidRPr="00A4735C" w:rsidRDefault="00A4735C" w:rsidP="00366A9B">
            <w:pPr>
              <w:jc w:val="center"/>
            </w:pPr>
            <w:r w:rsidRPr="00A4735C">
              <w:rPr>
                <w:noProof/>
                <w:lang w:eastAsia="pt-BR"/>
              </w:rPr>
              <w:drawing>
                <wp:inline distT="0" distB="0" distL="0" distR="0" wp14:anchorId="50877DFA" wp14:editId="1621066A">
                  <wp:extent cx="2909454" cy="2395643"/>
                  <wp:effectExtent l="0" t="0" r="5715" b="508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tifica vencimento.jpg"/>
                          <pic:cNvPicPr/>
                        </pic:nvPicPr>
                        <pic:blipFill>
                          <a:blip r:embed="rId18">
                            <a:extLst>
                              <a:ext uri="{28A0092B-C50C-407E-A947-70E740481C1C}">
                                <a14:useLocalDpi xmlns:a14="http://schemas.microsoft.com/office/drawing/2010/main" val="0"/>
                              </a:ext>
                            </a:extLst>
                          </a:blip>
                          <a:stretch>
                            <a:fillRect/>
                          </a:stretch>
                        </pic:blipFill>
                        <pic:spPr>
                          <a:xfrm>
                            <a:off x="0" y="0"/>
                            <a:ext cx="2917169" cy="2401996"/>
                          </a:xfrm>
                          <a:prstGeom prst="rect">
                            <a:avLst/>
                          </a:prstGeom>
                        </pic:spPr>
                      </pic:pic>
                    </a:graphicData>
                  </a:graphic>
                </wp:inline>
              </w:drawing>
            </w:r>
          </w:p>
          <w:p w14:paraId="61AD9CF8" w14:textId="6E1A3000" w:rsidR="00A4735C" w:rsidRPr="00A4735C" w:rsidRDefault="00A4735C" w:rsidP="00A4735C">
            <w:pPr>
              <w:pStyle w:val="PargrafodaLista"/>
              <w:numPr>
                <w:ilvl w:val="0"/>
                <w:numId w:val="28"/>
              </w:numPr>
            </w:pPr>
            <w:r w:rsidRPr="00D45363">
              <w:rPr>
                <w:b/>
              </w:rPr>
              <w:t>Finalidade / Objetivo</w:t>
            </w:r>
            <w:r w:rsidRPr="00A4735C">
              <w:t xml:space="preserve">: Exibir notificação de </w:t>
            </w:r>
            <w:r w:rsidR="00366A9B">
              <w:t>contas</w:t>
            </w:r>
            <w:r w:rsidRPr="00A4735C">
              <w:t xml:space="preserve"> a </w:t>
            </w:r>
            <w:r w:rsidR="00366A9B">
              <w:t>pagar</w:t>
            </w:r>
            <w:r w:rsidRPr="00A4735C">
              <w:t>.</w:t>
            </w:r>
          </w:p>
          <w:p w14:paraId="5C6BD399" w14:textId="77777777" w:rsidR="00A4735C" w:rsidRPr="00A4735C" w:rsidRDefault="00A4735C" w:rsidP="00A4735C">
            <w:pPr>
              <w:pStyle w:val="PargrafodaLista"/>
              <w:numPr>
                <w:ilvl w:val="0"/>
                <w:numId w:val="28"/>
              </w:numPr>
            </w:pPr>
            <w:r w:rsidRPr="00D45363">
              <w:rPr>
                <w:b/>
              </w:rPr>
              <w:t>Ator</w:t>
            </w:r>
            <w:r w:rsidRPr="00A4735C">
              <w:t>: Sistema.</w:t>
            </w:r>
          </w:p>
          <w:p w14:paraId="2FA177F0" w14:textId="1D5987EC" w:rsidR="00A4735C" w:rsidRPr="00A4735C" w:rsidRDefault="00A4735C" w:rsidP="00A4735C">
            <w:pPr>
              <w:pStyle w:val="PargrafodaLista"/>
              <w:numPr>
                <w:ilvl w:val="0"/>
                <w:numId w:val="28"/>
              </w:numPr>
            </w:pPr>
            <w:r w:rsidRPr="00D45363">
              <w:rPr>
                <w:b/>
              </w:rPr>
              <w:t>Evento inicial</w:t>
            </w:r>
            <w:r w:rsidRPr="00A4735C">
              <w:t xml:space="preserve">: O sistema faz uma varredura de contas a </w:t>
            </w:r>
            <w:r w:rsidR="007119E5">
              <w:t>pagar</w:t>
            </w:r>
            <w:r w:rsidRPr="00A4735C">
              <w:t xml:space="preserve"> do dia atual;</w:t>
            </w:r>
          </w:p>
          <w:p w14:paraId="6083067B" w14:textId="77777777" w:rsidR="00A4735C" w:rsidRPr="00A4735C" w:rsidRDefault="00A4735C" w:rsidP="00A4735C">
            <w:pPr>
              <w:pStyle w:val="PargrafodaLista"/>
              <w:numPr>
                <w:ilvl w:val="0"/>
                <w:numId w:val="28"/>
              </w:numPr>
            </w:pPr>
            <w:r w:rsidRPr="00D45363">
              <w:rPr>
                <w:b/>
              </w:rPr>
              <w:lastRenderedPageBreak/>
              <w:t>Fluxo principal</w:t>
            </w:r>
            <w:r w:rsidRPr="00A4735C">
              <w:t xml:space="preserve">: </w:t>
            </w:r>
          </w:p>
          <w:p w14:paraId="1D9C83CA" w14:textId="13C914C7" w:rsidR="00A4735C" w:rsidRPr="00A4735C" w:rsidRDefault="00A4735C" w:rsidP="00A4735C">
            <w:pPr>
              <w:pStyle w:val="PargrafodaLista"/>
              <w:numPr>
                <w:ilvl w:val="1"/>
                <w:numId w:val="28"/>
              </w:numPr>
            </w:pPr>
            <w:r w:rsidRPr="00A4735C">
              <w:t xml:space="preserve">O sistema colhe informações das contas a serem </w:t>
            </w:r>
            <w:r w:rsidR="00251CC6">
              <w:t>pagas</w:t>
            </w:r>
            <w:r w:rsidRPr="00A4735C">
              <w:t>;</w:t>
            </w:r>
          </w:p>
          <w:p w14:paraId="6C64BC49" w14:textId="7B77154C" w:rsidR="00A4735C" w:rsidRPr="00A4735C" w:rsidRDefault="00A4735C" w:rsidP="00227797">
            <w:pPr>
              <w:pStyle w:val="PargrafodaLista"/>
              <w:numPr>
                <w:ilvl w:val="1"/>
                <w:numId w:val="28"/>
              </w:numPr>
            </w:pPr>
            <w:r w:rsidRPr="00A4735C">
              <w:t>O sistema exibe na barra de notificação do celula</w:t>
            </w:r>
            <w:r w:rsidR="00227797">
              <w:t xml:space="preserve">r do usuário que o mesmo tem uma conta </w:t>
            </w:r>
            <w:r w:rsidRPr="00A4735C">
              <w:t>a receber.</w:t>
            </w:r>
          </w:p>
        </w:tc>
      </w:tr>
    </w:tbl>
    <w:p w14:paraId="5E064A30" w14:textId="76EC6072" w:rsidR="00D42F90" w:rsidRDefault="00D42F90" w:rsidP="00D42F90">
      <w:pPr>
        <w:jc w:val="center"/>
        <w:rPr>
          <w:b/>
        </w:rPr>
      </w:pPr>
      <w:r w:rsidRPr="00F46334">
        <w:rPr>
          <w:b/>
        </w:rPr>
        <w:lastRenderedPageBreak/>
        <w:t xml:space="preserve">Figura </w:t>
      </w:r>
      <w:r>
        <w:rPr>
          <w:b/>
        </w:rPr>
        <w:t>*</w:t>
      </w:r>
      <w:r w:rsidRPr="00F46334">
        <w:rPr>
          <w:b/>
        </w:rPr>
        <w:t xml:space="preserve">: Diagrama de </w:t>
      </w:r>
      <w:r>
        <w:rPr>
          <w:b/>
        </w:rPr>
        <w:t>Caso de Uso – Notifica vencimento</w:t>
      </w:r>
    </w:p>
    <w:p w14:paraId="656A4B5E" w14:textId="77777777" w:rsidR="0004457B" w:rsidRDefault="0004457B" w:rsidP="0046319D">
      <w:pPr>
        <w:rPr>
          <w:b/>
          <w:color w:val="FF0000"/>
        </w:rPr>
      </w:pPr>
    </w:p>
    <w:p w14:paraId="7C26E2E1" w14:textId="3578D5F6" w:rsidR="0046319D" w:rsidRDefault="0046319D" w:rsidP="0046319D">
      <w:pPr>
        <w:pStyle w:val="Ttulo2"/>
      </w:pPr>
      <w:r>
        <w:t>DIAGRAMA DE CLASSES</w:t>
      </w:r>
    </w:p>
    <w:p w14:paraId="7D68621B" w14:textId="77777777" w:rsidR="004612D3" w:rsidRDefault="004612D3" w:rsidP="004612D3"/>
    <w:p w14:paraId="75CB24D3" w14:textId="6C25F213" w:rsidR="0046319D" w:rsidRDefault="004612D3" w:rsidP="003F09DE">
      <w:r>
        <w:t>O diagrama de classe é um diagrama que tem como público alvo pessoas que estão desenvolvendo o projeto, mais específico para o desenvolvedor, pois de acordo com Tybel (2016), o Diagrama de Classe é exibição de uma estrutura do banco de dados, ou seja, estrutura das classes interligadas que são como se fossem modelos para a aplicação.</w:t>
      </w:r>
      <w:r w:rsidR="004E0A3F">
        <w:t xml:space="preserve"> Dito isso, </w:t>
      </w:r>
      <w:r w:rsidR="009C5E6F">
        <w:t>facilita</w:t>
      </w:r>
      <w:r w:rsidR="004E0A3F">
        <w:t xml:space="preserve"> para o programador </w:t>
      </w:r>
      <w:r w:rsidR="009C5E6F">
        <w:t>a</w:t>
      </w:r>
      <w:r w:rsidR="004E0A3F">
        <w:t xml:space="preserve"> </w:t>
      </w:r>
      <w:r w:rsidR="009C5E6F">
        <w:t>estruturação</w:t>
      </w:r>
      <w:r w:rsidR="004E0A3F">
        <w:t xml:space="preserve"> </w:t>
      </w:r>
      <w:r w:rsidR="009C5E6F">
        <w:t>do</w:t>
      </w:r>
      <w:r w:rsidR="004E0A3F">
        <w:t xml:space="preserve"> </w:t>
      </w:r>
      <w:r w:rsidR="00211A7A">
        <w:t>banco para o próximo passo</w:t>
      </w:r>
      <w:r w:rsidR="009C5E6F">
        <w:t>,</w:t>
      </w:r>
      <w:r w:rsidR="00211A7A">
        <w:t xml:space="preserve"> que seria o desenvolvimento do aplicativo.</w:t>
      </w:r>
      <w:r w:rsidR="00CC560F">
        <w:t xml:space="preserve"> Na imagem a seguir, será exibido o diagrama de </w:t>
      </w:r>
      <w:r w:rsidR="00396FF7">
        <w:t>classe que contém os principais atributos e métodos que será necessário em cada objeto para a aplicação móvel.</w:t>
      </w:r>
    </w:p>
    <w:p w14:paraId="2CFAF705" w14:textId="77777777" w:rsidR="00771DE8" w:rsidRDefault="00771DE8" w:rsidP="003F09DE"/>
    <w:p w14:paraId="32E353FB" w14:textId="3AE10507" w:rsidR="00771DE8" w:rsidRDefault="00771DE8" w:rsidP="003F09DE">
      <w:pPr>
        <w:rPr>
          <w:b/>
          <w:color w:val="FF0000"/>
        </w:rPr>
      </w:pPr>
      <w:r>
        <w:rPr>
          <w:b/>
          <w:noProof/>
          <w:color w:val="FF0000"/>
          <w:lang w:eastAsia="pt-BR"/>
        </w:rPr>
        <w:lastRenderedPageBreak/>
        <w:drawing>
          <wp:inline distT="0" distB="0" distL="0" distR="0" wp14:anchorId="658AB069" wp14:editId="3B2E3664">
            <wp:extent cx="6120130" cy="36341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3634105"/>
                    </a:xfrm>
                    <a:prstGeom prst="rect">
                      <a:avLst/>
                    </a:prstGeom>
                  </pic:spPr>
                </pic:pic>
              </a:graphicData>
            </a:graphic>
          </wp:inline>
        </w:drawing>
      </w:r>
    </w:p>
    <w:p w14:paraId="019CE681" w14:textId="04A207E9" w:rsidR="00F46334" w:rsidRDefault="00F46334" w:rsidP="00F46334">
      <w:pPr>
        <w:jc w:val="center"/>
        <w:rPr>
          <w:b/>
        </w:rPr>
      </w:pPr>
      <w:r w:rsidRPr="00F46334">
        <w:rPr>
          <w:b/>
        </w:rPr>
        <w:t xml:space="preserve">Figura </w:t>
      </w:r>
      <w:r w:rsidR="00140D2F">
        <w:rPr>
          <w:b/>
        </w:rPr>
        <w:t>*</w:t>
      </w:r>
      <w:r w:rsidRPr="00F46334">
        <w:rPr>
          <w:b/>
        </w:rPr>
        <w:t>: Diagrama de Classes da aplicação</w:t>
      </w:r>
    </w:p>
    <w:p w14:paraId="03D93E1D" w14:textId="77777777" w:rsidR="00085469" w:rsidRDefault="00085469" w:rsidP="00F46334">
      <w:pPr>
        <w:jc w:val="center"/>
        <w:rPr>
          <w:b/>
        </w:rPr>
      </w:pPr>
    </w:p>
    <w:p w14:paraId="403082CD" w14:textId="77777777" w:rsidR="00085469" w:rsidRDefault="00085469" w:rsidP="00F46334">
      <w:pPr>
        <w:jc w:val="center"/>
        <w:rPr>
          <w:b/>
        </w:rPr>
      </w:pPr>
    </w:p>
    <w:p w14:paraId="2016C904" w14:textId="77777777" w:rsidR="00085469" w:rsidRDefault="00085469" w:rsidP="00F46334">
      <w:pPr>
        <w:jc w:val="center"/>
        <w:rPr>
          <w:b/>
        </w:rPr>
      </w:pPr>
    </w:p>
    <w:p w14:paraId="252A706D" w14:textId="77777777" w:rsidR="00085469" w:rsidRPr="00F46334" w:rsidRDefault="00085469" w:rsidP="00F46334">
      <w:pPr>
        <w:jc w:val="center"/>
        <w:rPr>
          <w:b/>
          <w:color w:val="FF0000"/>
        </w:rPr>
      </w:pPr>
    </w:p>
    <w:p w14:paraId="58133F18" w14:textId="0FF2D536" w:rsidR="0099605C" w:rsidRDefault="00AB1C72" w:rsidP="0046319D">
      <w:r>
        <w:t>A leitura da figura exibida acima é da seguinte forma:</w:t>
      </w:r>
    </w:p>
    <w:p w14:paraId="72144DA0" w14:textId="05414F07" w:rsidR="00AB1C72" w:rsidRDefault="00AB1C72" w:rsidP="00AB1C72">
      <w:pPr>
        <w:pStyle w:val="PargrafodaLista"/>
        <w:numPr>
          <w:ilvl w:val="0"/>
          <w:numId w:val="14"/>
        </w:numPr>
      </w:pPr>
      <w:r>
        <w:t>Usuário pode ter zero ou muitas receitas ou despesas;</w:t>
      </w:r>
    </w:p>
    <w:p w14:paraId="1A7B3F8A" w14:textId="034CE402" w:rsidR="00AB1C72" w:rsidRDefault="00AB1C72" w:rsidP="00AB1C72">
      <w:pPr>
        <w:pStyle w:val="PargrafodaLista"/>
        <w:numPr>
          <w:ilvl w:val="0"/>
          <w:numId w:val="14"/>
        </w:numPr>
      </w:pPr>
      <w:r>
        <w:t>Receita ou despesa obrigatoriamente precisa ter um usuário;</w:t>
      </w:r>
    </w:p>
    <w:p w14:paraId="77F9D683" w14:textId="5660AAF7" w:rsidR="00AB1C72" w:rsidRDefault="00AB1C72" w:rsidP="00AB1C72">
      <w:pPr>
        <w:pStyle w:val="PargrafodaLista"/>
        <w:numPr>
          <w:ilvl w:val="0"/>
          <w:numId w:val="14"/>
        </w:numPr>
      </w:pPr>
      <w:r>
        <w:t>Receita ou despesa pode ter zero ou um pagamento;</w:t>
      </w:r>
    </w:p>
    <w:p w14:paraId="119ABF43" w14:textId="218897AA" w:rsidR="00927C80" w:rsidRDefault="00927C80" w:rsidP="00AB1C72">
      <w:pPr>
        <w:pStyle w:val="PargrafodaLista"/>
        <w:numPr>
          <w:ilvl w:val="0"/>
          <w:numId w:val="14"/>
        </w:numPr>
      </w:pPr>
      <w:r>
        <w:t>Receita ou despesa deve ter exatamente 1 categoria;</w:t>
      </w:r>
    </w:p>
    <w:p w14:paraId="37D3E0B7" w14:textId="72C15658" w:rsidR="00AB1C72" w:rsidRDefault="00AB1C72" w:rsidP="00AB1C72">
      <w:pPr>
        <w:pStyle w:val="PargrafodaLista"/>
        <w:numPr>
          <w:ilvl w:val="0"/>
          <w:numId w:val="14"/>
        </w:numPr>
      </w:pPr>
      <w:r>
        <w:t xml:space="preserve">Pagamento </w:t>
      </w:r>
      <w:r w:rsidR="00927C80">
        <w:t>deve ter pelo menos um</w:t>
      </w:r>
      <w:r>
        <w:t xml:space="preserve"> tipo de pagamento;</w:t>
      </w:r>
    </w:p>
    <w:p w14:paraId="102F2097" w14:textId="5353CAE2" w:rsidR="00927C80" w:rsidRDefault="00927C80" w:rsidP="00AB1C72">
      <w:pPr>
        <w:pStyle w:val="PargrafodaLista"/>
        <w:numPr>
          <w:ilvl w:val="0"/>
          <w:numId w:val="14"/>
        </w:numPr>
      </w:pPr>
      <w:r>
        <w:t>Pagamento tem que ter pelo menos um tipo de receita ou despesa;</w:t>
      </w:r>
    </w:p>
    <w:p w14:paraId="285F8146" w14:textId="299163B9" w:rsidR="00AB1C72" w:rsidRDefault="00AB1C72" w:rsidP="00AB1C72">
      <w:pPr>
        <w:pStyle w:val="PargrafodaLista"/>
        <w:numPr>
          <w:ilvl w:val="0"/>
          <w:numId w:val="14"/>
        </w:numPr>
      </w:pPr>
      <w:r>
        <w:t>Tipo de Pagamento pode ter zero ou vários pagamentos;</w:t>
      </w:r>
    </w:p>
    <w:p w14:paraId="78387946" w14:textId="635CC10C" w:rsidR="00AB1C72" w:rsidRDefault="00D748B4" w:rsidP="00AB1C72">
      <w:pPr>
        <w:pStyle w:val="PargrafodaLista"/>
        <w:numPr>
          <w:ilvl w:val="0"/>
          <w:numId w:val="14"/>
        </w:numPr>
      </w:pPr>
      <w:r>
        <w:t>Categoria pode ter zero ou muitas receitas ou despesas;</w:t>
      </w:r>
      <w:r w:rsidR="005F436F">
        <w:t xml:space="preserve"> e,</w:t>
      </w:r>
    </w:p>
    <w:p w14:paraId="2B0E6C48" w14:textId="67E44514" w:rsidR="005F436F" w:rsidRDefault="005F436F" w:rsidP="00AB1C72">
      <w:pPr>
        <w:pStyle w:val="PargrafodaLista"/>
        <w:numPr>
          <w:ilvl w:val="0"/>
          <w:numId w:val="14"/>
        </w:numPr>
      </w:pPr>
      <w:r>
        <w:t>Tipo pode existir zero ou várias categorias.</w:t>
      </w:r>
    </w:p>
    <w:p w14:paraId="1D77CC0A" w14:textId="77777777" w:rsidR="007D644D" w:rsidRPr="00AB1C72" w:rsidRDefault="007D644D" w:rsidP="007D644D">
      <w:pPr>
        <w:pStyle w:val="PargrafodaLista"/>
      </w:pPr>
    </w:p>
    <w:p w14:paraId="756856D4" w14:textId="3ED7FE6C" w:rsidR="0099605C" w:rsidRDefault="0099605C" w:rsidP="0099605C">
      <w:pPr>
        <w:pStyle w:val="Ttulo2"/>
      </w:pPr>
      <w:r>
        <w:lastRenderedPageBreak/>
        <w:t>DIAGRAMA DE ATIVIDADE</w:t>
      </w:r>
    </w:p>
    <w:p w14:paraId="276FB238" w14:textId="37D1171B" w:rsidR="0099605C" w:rsidRDefault="0099605C" w:rsidP="0099605C">
      <w:pPr>
        <w:rPr>
          <w:b/>
          <w:color w:val="FF0000"/>
        </w:rPr>
      </w:pPr>
    </w:p>
    <w:p w14:paraId="54984274" w14:textId="295308EE" w:rsidR="008718B0" w:rsidRDefault="00AF2CD9" w:rsidP="0099605C">
      <w:r w:rsidRPr="0004729D">
        <w:t>Para se comunicar dentro de uma organização sobre um projeto e mostrar de uma forma mais clara de como ele funciona, usam-se diagrama de atividades que s</w:t>
      </w:r>
      <w:r w:rsidR="004D4F71" w:rsidRPr="0004729D">
        <w:t xml:space="preserve">egundo </w:t>
      </w:r>
      <w:r w:rsidR="00F26F9F" w:rsidRPr="0004729D">
        <w:t>Lucidchart</w:t>
      </w:r>
      <w:r w:rsidR="004D4F71" w:rsidRPr="0004729D">
        <w:t xml:space="preserve"> (</w:t>
      </w:r>
      <w:r w:rsidR="00F26F9F" w:rsidRPr="0004729D">
        <w:t>2018?</w:t>
      </w:r>
      <w:r w:rsidR="004D4F71" w:rsidRPr="0004729D">
        <w:t xml:space="preserve">) </w:t>
      </w:r>
      <w:r w:rsidR="00093914">
        <w:t>possui</w:t>
      </w:r>
      <w:r w:rsidRPr="0004729D">
        <w:t xml:space="preserve"> como finalidade principal unir desenvolvedores e pessoas da área de negócio a entender um determinado processo, </w:t>
      </w:r>
      <w:r w:rsidR="00D46087">
        <w:t>ou seja,</w:t>
      </w:r>
      <w:r w:rsidR="00A7252A">
        <w:t xml:space="preserve"> uma</w:t>
      </w:r>
      <w:r w:rsidRPr="0004729D">
        <w:t xml:space="preserve"> atividade. </w:t>
      </w:r>
    </w:p>
    <w:p w14:paraId="31D4AC59" w14:textId="25DB811E" w:rsidR="00062965" w:rsidRDefault="00E477B5" w:rsidP="0099605C">
      <w:r>
        <w:t>Nesse diagrama mostra-se as lógicas do algoritmo, etapas das atividades, processo de negócio entre usuários e s</w:t>
      </w:r>
      <w:r w:rsidR="007F5EA3">
        <w:t>istema e também o esclarecimento do projeto.</w:t>
      </w:r>
      <w:r w:rsidR="000E75C8">
        <w:t xml:space="preserve"> Na figura * é exibido o diagrama de atividade do projeto, nele consegue-se entender como funciona uma inclusão de despesa ou receita no aplicativo.</w:t>
      </w:r>
    </w:p>
    <w:p w14:paraId="0AAC9BCB" w14:textId="45B38272" w:rsidR="009E3E4E" w:rsidRDefault="008263C3" w:rsidP="009E3E4E">
      <w:r>
        <w:rPr>
          <w:noProof/>
          <w:lang w:eastAsia="pt-BR"/>
        </w:rPr>
        <w:drawing>
          <wp:inline distT="0" distB="0" distL="0" distR="0" wp14:anchorId="11104785" wp14:editId="43D8F7D3">
            <wp:extent cx="6120130" cy="5162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jpg"/>
                    <pic:cNvPicPr/>
                  </pic:nvPicPr>
                  <pic:blipFill>
                    <a:blip r:embed="rId20">
                      <a:extLst>
                        <a:ext uri="{28A0092B-C50C-407E-A947-70E740481C1C}">
                          <a14:useLocalDpi xmlns:a14="http://schemas.microsoft.com/office/drawing/2010/main" val="0"/>
                        </a:ext>
                      </a:extLst>
                    </a:blip>
                    <a:stretch>
                      <a:fillRect/>
                    </a:stretch>
                  </pic:blipFill>
                  <pic:spPr>
                    <a:xfrm>
                      <a:off x="0" y="0"/>
                      <a:ext cx="6120130" cy="5162550"/>
                    </a:xfrm>
                    <a:prstGeom prst="rect">
                      <a:avLst/>
                    </a:prstGeom>
                  </pic:spPr>
                </pic:pic>
              </a:graphicData>
            </a:graphic>
          </wp:inline>
        </w:drawing>
      </w:r>
    </w:p>
    <w:p w14:paraId="286F3FE3" w14:textId="7632598A" w:rsidR="008263C3" w:rsidRPr="00F46334" w:rsidRDefault="008263C3" w:rsidP="008263C3">
      <w:pPr>
        <w:jc w:val="center"/>
        <w:rPr>
          <w:b/>
          <w:color w:val="FF0000"/>
        </w:rPr>
      </w:pPr>
      <w:r w:rsidRPr="00F46334">
        <w:rPr>
          <w:b/>
        </w:rPr>
        <w:t xml:space="preserve">Figura </w:t>
      </w:r>
      <w:r w:rsidR="00140D2F">
        <w:rPr>
          <w:b/>
        </w:rPr>
        <w:t>*</w:t>
      </w:r>
      <w:r w:rsidRPr="00F46334">
        <w:rPr>
          <w:b/>
        </w:rPr>
        <w:t xml:space="preserve">: Diagrama de </w:t>
      </w:r>
      <w:r>
        <w:rPr>
          <w:b/>
        </w:rPr>
        <w:t>Atividade</w:t>
      </w:r>
      <w:r w:rsidRPr="00F46334">
        <w:rPr>
          <w:b/>
        </w:rPr>
        <w:t xml:space="preserve"> </w:t>
      </w:r>
      <w:r w:rsidR="00284726">
        <w:rPr>
          <w:b/>
        </w:rPr>
        <w:t>para inserir despesa ou receita</w:t>
      </w:r>
    </w:p>
    <w:p w14:paraId="248BF629" w14:textId="77777777" w:rsidR="008263C3" w:rsidRDefault="008263C3" w:rsidP="009E3E4E"/>
    <w:p w14:paraId="2509F945" w14:textId="2112E460" w:rsidR="009E3E4E" w:rsidRPr="00F70C06" w:rsidRDefault="009E3E4E" w:rsidP="0099605C">
      <w:pPr>
        <w:rPr>
          <w:vertAlign w:val="subscript"/>
        </w:rPr>
      </w:pPr>
    </w:p>
    <w:p w14:paraId="7233B3C0" w14:textId="77777777" w:rsidR="00312E64" w:rsidRDefault="00312E64" w:rsidP="0099605C">
      <w:pPr>
        <w:rPr>
          <w:b/>
          <w:color w:val="FF0000"/>
        </w:rPr>
      </w:pPr>
    </w:p>
    <w:p w14:paraId="5F6100FC" w14:textId="77777777" w:rsidR="0099605C" w:rsidRPr="0099605C" w:rsidRDefault="0099605C" w:rsidP="0099605C"/>
    <w:p w14:paraId="77F7C807" w14:textId="77777777" w:rsidR="00BF6A83" w:rsidRDefault="00BF6A83" w:rsidP="00C27136"/>
    <w:p w14:paraId="77C1A874" w14:textId="77777777" w:rsidR="00BF6A83" w:rsidRDefault="00BF6A83" w:rsidP="00C27136"/>
    <w:p w14:paraId="5B686A57" w14:textId="77777777" w:rsidR="00BF6A83" w:rsidRDefault="00BF6A83" w:rsidP="00C27136"/>
    <w:p w14:paraId="3DFBA20C" w14:textId="77777777" w:rsidR="00976C67" w:rsidRDefault="00976C67" w:rsidP="00C27136"/>
    <w:p w14:paraId="7DE43D10" w14:textId="69D1798A" w:rsidR="00976C67" w:rsidRDefault="000227AA" w:rsidP="000227AA">
      <w:pPr>
        <w:pStyle w:val="Ttulo1"/>
      </w:pPr>
      <w:r>
        <w:t xml:space="preserve">desenvolvimento </w:t>
      </w:r>
      <w:r w:rsidR="001715CF">
        <w:t xml:space="preserve">com </w:t>
      </w:r>
      <w:r>
        <w:t>flutter</w:t>
      </w:r>
    </w:p>
    <w:p w14:paraId="4A2124EA" w14:textId="7DA7EB3C" w:rsidR="000227AA" w:rsidRDefault="000227AA" w:rsidP="000227AA">
      <w:r>
        <w:t xml:space="preserve">Nessa sessão será apresentada facilidade de desenvolvimento utilizando Flutter, passo a passo como fazer uma interface gráfica de </w:t>
      </w:r>
      <w:r w:rsidR="002430E6">
        <w:t>inserção</w:t>
      </w:r>
      <w:r>
        <w:t xml:space="preserve"> de nome, sobrenome</w:t>
      </w:r>
      <w:r w:rsidR="006020B1">
        <w:t xml:space="preserve"> e idade com botão de adicionar, porém sem funcionalidades.</w:t>
      </w:r>
    </w:p>
    <w:p w14:paraId="3BB656A5" w14:textId="3F56AE84" w:rsidR="000227AA" w:rsidRDefault="00AD269A" w:rsidP="000227AA">
      <w:r>
        <w:t xml:space="preserve">Do lado esquerdo ficará o código da aplicação e do lado direito a </w:t>
      </w:r>
      <w:r w:rsidR="00F22D8E">
        <w:t xml:space="preserve">interface gráfica que é </w:t>
      </w:r>
      <w:r>
        <w:t>referente ao código lateral, isso será padrão para todas imagens abaixo dentro dessa sessão.</w:t>
      </w:r>
    </w:p>
    <w:tbl>
      <w:tblPr>
        <w:tblStyle w:val="Tabelacomgrade"/>
        <w:tblW w:w="0" w:type="auto"/>
        <w:tblLook w:val="04A0" w:firstRow="1" w:lastRow="0" w:firstColumn="1" w:lastColumn="0" w:noHBand="0" w:noVBand="1"/>
      </w:tblPr>
      <w:tblGrid>
        <w:gridCol w:w="6886"/>
        <w:gridCol w:w="2738"/>
      </w:tblGrid>
      <w:tr w:rsidR="000227AA" w14:paraId="55058F96" w14:textId="77777777" w:rsidTr="009670E8">
        <w:trPr>
          <w:trHeight w:val="5886"/>
        </w:trPr>
        <w:tc>
          <w:tcPr>
            <w:tcW w:w="6875" w:type="dxa"/>
          </w:tcPr>
          <w:p w14:paraId="4DDD1E6A" w14:textId="69599D54" w:rsidR="002430E6" w:rsidRPr="00F46334" w:rsidRDefault="002430E6" w:rsidP="002430E6">
            <w:pPr>
              <w:jc w:val="center"/>
              <w:rPr>
                <w:b/>
                <w:color w:val="FF0000"/>
              </w:rPr>
            </w:pPr>
            <w:r w:rsidRPr="003339C4">
              <w:rPr>
                <w:noProof/>
                <w:sz w:val="18"/>
                <w:lang w:eastAsia="pt-BR"/>
              </w:rPr>
              <w:lastRenderedPageBreak/>
              <w:drawing>
                <wp:anchor distT="0" distB="0" distL="114300" distR="114300" simplePos="0" relativeHeight="251663360" behindDoc="0" locked="0" layoutInCell="1" allowOverlap="1" wp14:anchorId="06943D1A" wp14:editId="27BDD2B3">
                  <wp:simplePos x="0" y="0"/>
                  <wp:positionH relativeFrom="column">
                    <wp:posOffset>-24609</wp:posOffset>
                  </wp:positionH>
                  <wp:positionV relativeFrom="paragraph">
                    <wp:posOffset>103517</wp:posOffset>
                  </wp:positionV>
                  <wp:extent cx="4235650" cy="3267151"/>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1.1.png"/>
                          <pic:cNvPicPr/>
                        </pic:nvPicPr>
                        <pic:blipFill>
                          <a:blip r:embed="rId21">
                            <a:extLst>
                              <a:ext uri="{28A0092B-C50C-407E-A947-70E740481C1C}">
                                <a14:useLocalDpi xmlns:a14="http://schemas.microsoft.com/office/drawing/2010/main" val="0"/>
                              </a:ext>
                            </a:extLst>
                          </a:blip>
                          <a:stretch>
                            <a:fillRect/>
                          </a:stretch>
                        </pic:blipFill>
                        <pic:spPr>
                          <a:xfrm>
                            <a:off x="0" y="0"/>
                            <a:ext cx="4235650" cy="3267151"/>
                          </a:xfrm>
                          <a:prstGeom prst="rect">
                            <a:avLst/>
                          </a:prstGeom>
                        </pic:spPr>
                      </pic:pic>
                    </a:graphicData>
                  </a:graphic>
                </wp:anchor>
              </w:drawing>
            </w:r>
            <w:r w:rsidRPr="003339C4">
              <w:rPr>
                <w:b/>
                <w:sz w:val="18"/>
              </w:rPr>
              <w:t>Figura *: Código inicial</w:t>
            </w:r>
          </w:p>
          <w:p w14:paraId="7F26F60F" w14:textId="4FEDF9D3" w:rsidR="000227AA" w:rsidRDefault="000227AA" w:rsidP="00045E0D">
            <w:pPr>
              <w:jc w:val="center"/>
            </w:pPr>
          </w:p>
        </w:tc>
        <w:tc>
          <w:tcPr>
            <w:tcW w:w="2738" w:type="dxa"/>
          </w:tcPr>
          <w:p w14:paraId="14BA957D" w14:textId="57F11726" w:rsidR="000227AA" w:rsidRDefault="002430E6" w:rsidP="002430E6">
            <w:pPr>
              <w:jc w:val="center"/>
            </w:pPr>
            <w:r>
              <w:rPr>
                <w:noProof/>
                <w:lang w:eastAsia="pt-BR"/>
              </w:rPr>
              <w:drawing>
                <wp:anchor distT="0" distB="0" distL="114300" distR="114300" simplePos="0" relativeHeight="251662336" behindDoc="0" locked="0" layoutInCell="1" allowOverlap="1" wp14:anchorId="59715E58" wp14:editId="7976941B">
                  <wp:simplePos x="0" y="0"/>
                  <wp:positionH relativeFrom="margin">
                    <wp:posOffset>2540</wp:posOffset>
                  </wp:positionH>
                  <wp:positionV relativeFrom="paragraph">
                    <wp:posOffset>100330</wp:posOffset>
                  </wp:positionV>
                  <wp:extent cx="1512570" cy="327787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p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12570" cy="3277870"/>
                          </a:xfrm>
                          <a:prstGeom prst="rect">
                            <a:avLst/>
                          </a:prstGeom>
                        </pic:spPr>
                      </pic:pic>
                    </a:graphicData>
                  </a:graphic>
                  <wp14:sizeRelH relativeFrom="margin">
                    <wp14:pctWidth>0</wp14:pctWidth>
                  </wp14:sizeRelH>
                  <wp14:sizeRelV relativeFrom="margin">
                    <wp14:pctHeight>0</wp14:pctHeight>
                  </wp14:sizeRelV>
                </wp:anchor>
              </w:drawing>
            </w:r>
            <w:r w:rsidRPr="002430E6">
              <w:rPr>
                <w:b/>
                <w:sz w:val="18"/>
              </w:rPr>
              <w:t>Figura *: Tela do aplicativo</w:t>
            </w:r>
            <w:r w:rsidRPr="002430E6">
              <w:rPr>
                <w:noProof/>
                <w:sz w:val="18"/>
                <w:lang w:eastAsia="pt-BR"/>
              </w:rPr>
              <w:t xml:space="preserve"> </w:t>
            </w:r>
          </w:p>
        </w:tc>
      </w:tr>
    </w:tbl>
    <w:p w14:paraId="584F3E50" w14:textId="77777777" w:rsidR="00BA1351" w:rsidRDefault="00BA1351" w:rsidP="000227AA"/>
    <w:p w14:paraId="2CFB7EED" w14:textId="786BC48F" w:rsidR="000227AA" w:rsidRDefault="00A248E5" w:rsidP="000227AA">
      <w:r>
        <w:t xml:space="preserve">Como mostrada na figura *, </w:t>
      </w:r>
      <w:commentRangeStart w:id="38"/>
      <w:r>
        <w:t xml:space="preserve">percebe-se que temos um método </w:t>
      </w:r>
      <w:r w:rsidRPr="000D6ACF">
        <w:rPr>
          <w:i/>
        </w:rPr>
        <w:t>main</w:t>
      </w:r>
      <w:r>
        <w:t xml:space="preserve"> na aplicação onde chama outro método Home </w:t>
      </w:r>
      <w:r w:rsidR="00362EA3">
        <w:t>que cria um estado para o método _</w:t>
      </w:r>
      <w:r w:rsidR="00362EA3" w:rsidRPr="000D6ACF">
        <w:rPr>
          <w:i/>
        </w:rPr>
        <w:t>HomeState</w:t>
      </w:r>
      <w:r w:rsidR="00362EA3">
        <w:t xml:space="preserve">. Esse método que é criado o estado retorna os </w:t>
      </w:r>
      <w:r w:rsidR="00362EA3" w:rsidRPr="004C0E29">
        <w:rPr>
          <w:i/>
        </w:rPr>
        <w:t>widgets</w:t>
      </w:r>
      <w:r w:rsidR="00362EA3">
        <w:t xml:space="preserve"> que desenham o aplicativo. </w:t>
      </w:r>
      <w:r w:rsidR="00666DDB">
        <w:t xml:space="preserve"> Como não há nada retornando para desenhar no aplicativo, o próprio fica em branco.</w:t>
      </w:r>
    </w:p>
    <w:commentRangeEnd w:id="38"/>
    <w:p w14:paraId="3551E3B3" w14:textId="77777777" w:rsidR="008B0F04" w:rsidRDefault="00514674" w:rsidP="000227AA">
      <w:r>
        <w:rPr>
          <w:rStyle w:val="Refdecomentrio"/>
        </w:rPr>
        <w:commentReference w:id="38"/>
      </w:r>
    </w:p>
    <w:tbl>
      <w:tblPr>
        <w:tblStyle w:val="Tabelacomgrade"/>
        <w:tblW w:w="0" w:type="auto"/>
        <w:tblLook w:val="04A0" w:firstRow="1" w:lastRow="0" w:firstColumn="1" w:lastColumn="0" w:noHBand="0" w:noVBand="1"/>
      </w:tblPr>
      <w:tblGrid>
        <w:gridCol w:w="7334"/>
        <w:gridCol w:w="2294"/>
      </w:tblGrid>
      <w:tr w:rsidR="008B0F04" w14:paraId="70804D12" w14:textId="77777777" w:rsidTr="008B0F04">
        <w:tc>
          <w:tcPr>
            <w:tcW w:w="4814" w:type="dxa"/>
          </w:tcPr>
          <w:p w14:paraId="75234337" w14:textId="7E52E815" w:rsidR="00FF117C" w:rsidRDefault="00FF117C" w:rsidP="00FF117C">
            <w:pPr>
              <w:jc w:val="center"/>
              <w:rPr>
                <w:b/>
                <w:sz w:val="18"/>
              </w:rPr>
            </w:pPr>
            <w:r>
              <w:rPr>
                <w:noProof/>
                <w:lang w:eastAsia="pt-BR"/>
              </w:rPr>
              <w:lastRenderedPageBreak/>
              <w:drawing>
                <wp:anchor distT="0" distB="0" distL="114300" distR="114300" simplePos="0" relativeHeight="251664384" behindDoc="0" locked="0" layoutInCell="1" allowOverlap="1" wp14:anchorId="463C3DA4" wp14:editId="2196020D">
                  <wp:simplePos x="0" y="0"/>
                  <wp:positionH relativeFrom="column">
                    <wp:posOffset>-7357</wp:posOffset>
                  </wp:positionH>
                  <wp:positionV relativeFrom="paragraph">
                    <wp:posOffset>98916</wp:posOffset>
                  </wp:positionV>
                  <wp:extent cx="4520972" cy="2631057"/>
                  <wp:effectExtent l="0" t="0" r="0"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2.2.png"/>
                          <pic:cNvPicPr/>
                        </pic:nvPicPr>
                        <pic:blipFill>
                          <a:blip r:embed="rId23">
                            <a:extLst>
                              <a:ext uri="{28A0092B-C50C-407E-A947-70E740481C1C}">
                                <a14:useLocalDpi xmlns:a14="http://schemas.microsoft.com/office/drawing/2010/main" val="0"/>
                              </a:ext>
                            </a:extLst>
                          </a:blip>
                          <a:stretch>
                            <a:fillRect/>
                          </a:stretch>
                        </pic:blipFill>
                        <pic:spPr>
                          <a:xfrm>
                            <a:off x="0" y="0"/>
                            <a:ext cx="4520972" cy="2631057"/>
                          </a:xfrm>
                          <a:prstGeom prst="rect">
                            <a:avLst/>
                          </a:prstGeom>
                        </pic:spPr>
                      </pic:pic>
                    </a:graphicData>
                  </a:graphic>
                </wp:anchor>
              </w:drawing>
            </w:r>
          </w:p>
          <w:p w14:paraId="56199AD1" w14:textId="3AA59BB3" w:rsidR="008B0F04" w:rsidRDefault="00FF117C" w:rsidP="00FF117C">
            <w:pPr>
              <w:jc w:val="center"/>
            </w:pPr>
            <w:r w:rsidRPr="003339C4">
              <w:rPr>
                <w:b/>
                <w:sz w:val="18"/>
              </w:rPr>
              <w:t xml:space="preserve">Figura *: Código </w:t>
            </w:r>
            <w:r>
              <w:rPr>
                <w:b/>
                <w:sz w:val="18"/>
              </w:rPr>
              <w:t>de inserção da AppBar</w:t>
            </w:r>
          </w:p>
        </w:tc>
        <w:tc>
          <w:tcPr>
            <w:tcW w:w="4814" w:type="dxa"/>
          </w:tcPr>
          <w:p w14:paraId="2F55252F" w14:textId="1504D31A" w:rsidR="008B0F04" w:rsidRDefault="00FF117C" w:rsidP="00FF117C">
            <w:pPr>
              <w:jc w:val="center"/>
            </w:pPr>
            <w:r w:rsidRPr="003339C4">
              <w:rPr>
                <w:b/>
                <w:sz w:val="18"/>
              </w:rPr>
              <w:t xml:space="preserve">Figura *: </w:t>
            </w:r>
            <w:r>
              <w:rPr>
                <w:b/>
                <w:sz w:val="18"/>
              </w:rPr>
              <w:t>Tela da AppBar</w:t>
            </w:r>
            <w:r>
              <w:rPr>
                <w:noProof/>
                <w:lang w:eastAsia="pt-BR"/>
              </w:rPr>
              <w:t xml:space="preserve"> </w:t>
            </w:r>
            <w:r w:rsidR="008B0F04">
              <w:rPr>
                <w:noProof/>
                <w:lang w:eastAsia="pt-BR"/>
              </w:rPr>
              <w:drawing>
                <wp:anchor distT="0" distB="0" distL="114300" distR="114300" simplePos="0" relativeHeight="251665408" behindDoc="0" locked="0" layoutInCell="1" allowOverlap="1" wp14:anchorId="7B32DA54" wp14:editId="706CA20A">
                  <wp:simplePos x="0" y="0"/>
                  <wp:positionH relativeFrom="column">
                    <wp:posOffset>2959</wp:posOffset>
                  </wp:positionH>
                  <wp:positionV relativeFrom="paragraph">
                    <wp:posOffset>78081</wp:posOffset>
                  </wp:positionV>
                  <wp:extent cx="1319841" cy="2859623"/>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2.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319841" cy="2859623"/>
                          </a:xfrm>
                          <a:prstGeom prst="rect">
                            <a:avLst/>
                          </a:prstGeom>
                        </pic:spPr>
                      </pic:pic>
                    </a:graphicData>
                  </a:graphic>
                </wp:anchor>
              </w:drawing>
            </w:r>
          </w:p>
        </w:tc>
      </w:tr>
    </w:tbl>
    <w:p w14:paraId="21991555" w14:textId="1A55979A" w:rsidR="008B0F04" w:rsidRDefault="008B0F04" w:rsidP="000227AA"/>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0227AA" w:rsidRPr="007C6A8C" w14:paraId="31CFD76F" w14:textId="77777777" w:rsidTr="000227AA">
        <w:trPr>
          <w:trHeight w:val="119"/>
        </w:trPr>
        <w:tc>
          <w:tcPr>
            <w:tcW w:w="4360" w:type="dxa"/>
          </w:tcPr>
          <w:p w14:paraId="402ACA6F" w14:textId="5AED185E" w:rsidR="000227AA" w:rsidRPr="000227AA" w:rsidRDefault="000227AA" w:rsidP="002430E6">
            <w:pPr>
              <w:spacing w:before="0" w:after="0" w:line="240" w:lineRule="auto"/>
              <w:jc w:val="center"/>
              <w:rPr>
                <w:rFonts w:ascii="Times New Roman" w:hAnsi="Times New Roman"/>
                <w:sz w:val="16"/>
                <w:szCs w:val="16"/>
                <w:lang w:eastAsia="pt-BR"/>
              </w:rPr>
            </w:pPr>
          </w:p>
        </w:tc>
        <w:tc>
          <w:tcPr>
            <w:tcW w:w="4360" w:type="dxa"/>
          </w:tcPr>
          <w:p w14:paraId="04C918FA" w14:textId="3179B7C2" w:rsidR="000227AA" w:rsidRPr="000227AA" w:rsidRDefault="000227AA" w:rsidP="002430E6">
            <w:pPr>
              <w:spacing w:before="0" w:after="0" w:line="240" w:lineRule="auto"/>
              <w:jc w:val="center"/>
              <w:rPr>
                <w:rFonts w:ascii="Times New Roman" w:hAnsi="Times New Roman"/>
                <w:sz w:val="16"/>
                <w:szCs w:val="16"/>
                <w:lang w:eastAsia="pt-BR"/>
              </w:rPr>
            </w:pPr>
          </w:p>
        </w:tc>
      </w:tr>
    </w:tbl>
    <w:p w14:paraId="47411FBE" w14:textId="48DC4AD6" w:rsidR="000227AA" w:rsidRDefault="00FF117C" w:rsidP="000227AA">
      <w:r>
        <w:t>Pa</w:t>
      </w:r>
      <w:commentRangeStart w:id="39"/>
      <w:r>
        <w:t xml:space="preserve">ra criação de uma </w:t>
      </w:r>
      <w:r w:rsidR="004C7F81" w:rsidRPr="004C7F81">
        <w:rPr>
          <w:i/>
        </w:rPr>
        <w:t>AppB</w:t>
      </w:r>
      <w:r w:rsidRPr="004C7F81">
        <w:rPr>
          <w:i/>
        </w:rPr>
        <w:t>ar</w:t>
      </w:r>
      <w:r>
        <w:t xml:space="preserve"> precisa obrigatoriamente ter como pai um </w:t>
      </w:r>
      <w:r w:rsidRPr="00FF117C">
        <w:rPr>
          <w:i/>
        </w:rPr>
        <w:t>Scaffold</w:t>
      </w:r>
      <w:r>
        <w:t>,</w:t>
      </w:r>
      <w:r w:rsidR="00CB626C">
        <w:t xml:space="preserve"> que é um </w:t>
      </w:r>
      <w:r w:rsidR="00CB626C" w:rsidRPr="00C41C5E">
        <w:rPr>
          <w:i/>
        </w:rPr>
        <w:t>widget</w:t>
      </w:r>
      <w:r w:rsidR="00CB626C">
        <w:t>.</w:t>
      </w:r>
      <w:r>
        <w:t xml:space="preserve"> </w:t>
      </w:r>
      <w:commentRangeEnd w:id="39"/>
      <w:r w:rsidR="00514674">
        <w:rPr>
          <w:rStyle w:val="Refdecomentrio"/>
        </w:rPr>
        <w:commentReference w:id="39"/>
      </w:r>
      <w:r w:rsidR="005D1BD9">
        <w:t xml:space="preserve">Passamos como parâmetro dentro do </w:t>
      </w:r>
      <w:r w:rsidR="005D1BD9" w:rsidRPr="00DE599A">
        <w:rPr>
          <w:i/>
        </w:rPr>
        <w:t>AppBar</w:t>
      </w:r>
      <w:r w:rsidR="005D1BD9">
        <w:t xml:space="preserve"> um texto que será mostrado na barra.</w:t>
      </w:r>
      <w:r w:rsidR="002C5549">
        <w:t xml:space="preserve"> </w:t>
      </w:r>
      <w:r w:rsidR="00BD69C4">
        <w:t xml:space="preserve">Para ficar claro o entendimento da velocidade do desenvolvimento, essa </w:t>
      </w:r>
      <w:r w:rsidR="00BD69C4" w:rsidRPr="00DE599A">
        <w:rPr>
          <w:i/>
        </w:rPr>
        <w:t>AppBar</w:t>
      </w:r>
      <w:r w:rsidR="00030D54">
        <w:t xml:space="preserve"> foi criada em 26 segundo</w:t>
      </w:r>
      <w:r w:rsidR="00BD69C4">
        <w:t>, rodando instantaneamente no aplicativo em depuração.</w:t>
      </w:r>
    </w:p>
    <w:p w14:paraId="789E1771" w14:textId="77777777" w:rsidR="007B52AB" w:rsidRDefault="007B52AB" w:rsidP="000227AA"/>
    <w:tbl>
      <w:tblPr>
        <w:tblStyle w:val="Tabelacomgrade"/>
        <w:tblW w:w="0" w:type="auto"/>
        <w:tblLook w:val="04A0" w:firstRow="1" w:lastRow="0" w:firstColumn="1" w:lastColumn="0" w:noHBand="0" w:noVBand="1"/>
      </w:tblPr>
      <w:tblGrid>
        <w:gridCol w:w="6617"/>
        <w:gridCol w:w="3011"/>
      </w:tblGrid>
      <w:tr w:rsidR="007B52AB" w14:paraId="523FD935" w14:textId="77777777" w:rsidTr="007D6120">
        <w:tc>
          <w:tcPr>
            <w:tcW w:w="4814" w:type="dxa"/>
          </w:tcPr>
          <w:p w14:paraId="76A03E91" w14:textId="12E637EC" w:rsidR="007B52AB" w:rsidRDefault="007B52AB" w:rsidP="007D6120">
            <w:pPr>
              <w:jc w:val="center"/>
              <w:rPr>
                <w:b/>
                <w:sz w:val="18"/>
              </w:rPr>
            </w:pPr>
            <w:r>
              <w:rPr>
                <w:b/>
                <w:noProof/>
                <w:sz w:val="18"/>
                <w:lang w:eastAsia="pt-BR"/>
              </w:rPr>
              <w:lastRenderedPageBreak/>
              <w:drawing>
                <wp:inline distT="0" distB="0" distL="0" distR="0" wp14:anchorId="24FC1248" wp14:editId="4206C224">
                  <wp:extent cx="4065199" cy="3234906"/>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3.3.png"/>
                          <pic:cNvPicPr/>
                        </pic:nvPicPr>
                        <pic:blipFill>
                          <a:blip r:embed="rId25">
                            <a:extLst>
                              <a:ext uri="{28A0092B-C50C-407E-A947-70E740481C1C}">
                                <a14:useLocalDpi xmlns:a14="http://schemas.microsoft.com/office/drawing/2010/main" val="0"/>
                              </a:ext>
                            </a:extLst>
                          </a:blip>
                          <a:stretch>
                            <a:fillRect/>
                          </a:stretch>
                        </pic:blipFill>
                        <pic:spPr>
                          <a:xfrm>
                            <a:off x="0" y="0"/>
                            <a:ext cx="4078857" cy="3245774"/>
                          </a:xfrm>
                          <a:prstGeom prst="rect">
                            <a:avLst/>
                          </a:prstGeom>
                        </pic:spPr>
                      </pic:pic>
                    </a:graphicData>
                  </a:graphic>
                </wp:inline>
              </w:drawing>
            </w:r>
          </w:p>
          <w:p w14:paraId="7C8D3ACE" w14:textId="0B57FFD5" w:rsidR="007B52AB" w:rsidRDefault="007B52AB" w:rsidP="007B52AB">
            <w:pPr>
              <w:jc w:val="center"/>
            </w:pPr>
            <w:r w:rsidRPr="003339C4">
              <w:rPr>
                <w:b/>
                <w:sz w:val="18"/>
              </w:rPr>
              <w:t xml:space="preserve">Figura *: Código </w:t>
            </w:r>
            <w:r>
              <w:rPr>
                <w:b/>
                <w:sz w:val="18"/>
              </w:rPr>
              <w:t>de inserção do ícone menu</w:t>
            </w:r>
          </w:p>
        </w:tc>
        <w:tc>
          <w:tcPr>
            <w:tcW w:w="4814" w:type="dxa"/>
          </w:tcPr>
          <w:p w14:paraId="7B470133" w14:textId="770A39DA" w:rsidR="007B52AB" w:rsidRDefault="007B52AB" w:rsidP="007D6120">
            <w:pPr>
              <w:jc w:val="center"/>
              <w:rPr>
                <w:b/>
                <w:sz w:val="18"/>
              </w:rPr>
            </w:pPr>
            <w:r>
              <w:rPr>
                <w:b/>
                <w:noProof/>
                <w:sz w:val="18"/>
                <w:lang w:eastAsia="pt-BR"/>
              </w:rPr>
              <w:drawing>
                <wp:inline distT="0" distB="0" distL="0" distR="0" wp14:anchorId="5E5A4C04" wp14:editId="3154D0AF">
                  <wp:extent cx="1673524" cy="3625925"/>
                  <wp:effectExtent l="0" t="0" r="317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p3.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80826" cy="3641746"/>
                          </a:xfrm>
                          <a:prstGeom prst="rect">
                            <a:avLst/>
                          </a:prstGeom>
                        </pic:spPr>
                      </pic:pic>
                    </a:graphicData>
                  </a:graphic>
                </wp:inline>
              </w:drawing>
            </w:r>
          </w:p>
          <w:p w14:paraId="5115F409" w14:textId="7B7A243B" w:rsidR="007B52AB" w:rsidRDefault="007B52AB" w:rsidP="007B52AB">
            <w:pPr>
              <w:jc w:val="center"/>
            </w:pPr>
            <w:r w:rsidRPr="003339C4">
              <w:rPr>
                <w:b/>
                <w:sz w:val="18"/>
              </w:rPr>
              <w:t xml:space="preserve">Figura *: </w:t>
            </w:r>
            <w:r>
              <w:rPr>
                <w:b/>
                <w:sz w:val="18"/>
              </w:rPr>
              <w:t>Tela da inserção do ícone</w:t>
            </w:r>
            <w:r>
              <w:rPr>
                <w:noProof/>
                <w:lang w:eastAsia="pt-BR"/>
              </w:rPr>
              <w:t xml:space="preserve"> </w:t>
            </w:r>
          </w:p>
        </w:tc>
      </w:tr>
    </w:tbl>
    <w:p w14:paraId="63F6301A" w14:textId="77777777" w:rsidR="007B52AB" w:rsidRDefault="007B52AB" w:rsidP="000227AA"/>
    <w:p w14:paraId="6A83A698" w14:textId="03DE1747" w:rsidR="000227AA" w:rsidRDefault="00FD4887" w:rsidP="00FF117C">
      <w:pPr>
        <w:jc w:val="left"/>
      </w:pPr>
      <w:r>
        <w:t>Para deixar um aplicativo mais atraente, foi inserido um ícone de menu na barra do aplicativo</w:t>
      </w:r>
      <w:r w:rsidR="003D0700">
        <w:t>.</w:t>
      </w:r>
      <w:r w:rsidR="00E90CB7">
        <w:t xml:space="preserve"> Chamamos um </w:t>
      </w:r>
      <w:r w:rsidR="00E90CB7" w:rsidRPr="00AE413C">
        <w:rPr>
          <w:i/>
        </w:rPr>
        <w:t>leading</w:t>
      </w:r>
      <w:r w:rsidR="00E90CB7">
        <w:t xml:space="preserve"> dentro da própria </w:t>
      </w:r>
      <w:r w:rsidR="00E90CB7" w:rsidRPr="007D1E62">
        <w:rPr>
          <w:i/>
        </w:rPr>
        <w:t>AppBar</w:t>
      </w:r>
      <w:r w:rsidR="00E90CB7">
        <w:t xml:space="preserve"> e colocamos o ícone de botão com um método vazio e chamando a imagem do menu.</w:t>
      </w:r>
    </w:p>
    <w:tbl>
      <w:tblPr>
        <w:tblStyle w:val="Tabelacomgrade"/>
        <w:tblW w:w="0" w:type="auto"/>
        <w:tblLook w:val="04A0" w:firstRow="1" w:lastRow="0" w:firstColumn="1" w:lastColumn="0" w:noHBand="0" w:noVBand="1"/>
      </w:tblPr>
      <w:tblGrid>
        <w:gridCol w:w="6410"/>
        <w:gridCol w:w="3218"/>
      </w:tblGrid>
      <w:tr w:rsidR="009670E8" w14:paraId="0F117F0D" w14:textId="77777777" w:rsidTr="007D6120">
        <w:tc>
          <w:tcPr>
            <w:tcW w:w="4814" w:type="dxa"/>
          </w:tcPr>
          <w:p w14:paraId="43290C48" w14:textId="2C3079CF" w:rsidR="009670E8" w:rsidRDefault="009670E8" w:rsidP="007D6120">
            <w:pPr>
              <w:jc w:val="center"/>
              <w:rPr>
                <w:b/>
                <w:sz w:val="18"/>
              </w:rPr>
            </w:pPr>
            <w:r>
              <w:rPr>
                <w:b/>
                <w:noProof/>
                <w:sz w:val="18"/>
                <w:lang w:eastAsia="pt-BR"/>
              </w:rPr>
              <w:lastRenderedPageBreak/>
              <w:drawing>
                <wp:inline distT="0" distB="0" distL="0" distR="0" wp14:anchorId="5ABDBD7C" wp14:editId="7716E9A2">
                  <wp:extent cx="3933333" cy="362857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pp4.4.png"/>
                          <pic:cNvPicPr/>
                        </pic:nvPicPr>
                        <pic:blipFill>
                          <a:blip r:embed="rId27">
                            <a:extLst>
                              <a:ext uri="{28A0092B-C50C-407E-A947-70E740481C1C}">
                                <a14:useLocalDpi xmlns:a14="http://schemas.microsoft.com/office/drawing/2010/main" val="0"/>
                              </a:ext>
                            </a:extLst>
                          </a:blip>
                          <a:stretch>
                            <a:fillRect/>
                          </a:stretch>
                        </pic:blipFill>
                        <pic:spPr>
                          <a:xfrm>
                            <a:off x="0" y="0"/>
                            <a:ext cx="3933333" cy="3628571"/>
                          </a:xfrm>
                          <a:prstGeom prst="rect">
                            <a:avLst/>
                          </a:prstGeom>
                        </pic:spPr>
                      </pic:pic>
                    </a:graphicData>
                  </a:graphic>
                </wp:inline>
              </w:drawing>
            </w:r>
          </w:p>
          <w:p w14:paraId="18C91008" w14:textId="7F8F22D5" w:rsidR="009670E8" w:rsidRDefault="009670E8" w:rsidP="009670E8">
            <w:pPr>
              <w:jc w:val="center"/>
            </w:pPr>
            <w:r w:rsidRPr="003339C4">
              <w:rPr>
                <w:b/>
                <w:sz w:val="18"/>
              </w:rPr>
              <w:t xml:space="preserve">Figura *: Código </w:t>
            </w:r>
            <w:r>
              <w:rPr>
                <w:b/>
                <w:sz w:val="18"/>
              </w:rPr>
              <w:t>de alteração de cor do ícone menu</w:t>
            </w:r>
          </w:p>
        </w:tc>
        <w:tc>
          <w:tcPr>
            <w:tcW w:w="4814" w:type="dxa"/>
          </w:tcPr>
          <w:p w14:paraId="7478CFA1" w14:textId="4F62CF4B" w:rsidR="009670E8" w:rsidRDefault="009670E8" w:rsidP="007D6120">
            <w:pPr>
              <w:jc w:val="center"/>
              <w:rPr>
                <w:b/>
                <w:sz w:val="18"/>
              </w:rPr>
            </w:pPr>
            <w:r>
              <w:rPr>
                <w:b/>
                <w:noProof/>
                <w:sz w:val="18"/>
                <w:lang w:eastAsia="pt-BR"/>
              </w:rPr>
              <w:drawing>
                <wp:inline distT="0" distB="0" distL="0" distR="0" wp14:anchorId="1CB758A0" wp14:editId="48C77BCF">
                  <wp:extent cx="1674662" cy="3628390"/>
                  <wp:effectExtent l="0" t="0" r="1905"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pp4.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688115" cy="3657539"/>
                          </a:xfrm>
                          <a:prstGeom prst="rect">
                            <a:avLst/>
                          </a:prstGeom>
                        </pic:spPr>
                      </pic:pic>
                    </a:graphicData>
                  </a:graphic>
                </wp:inline>
              </w:drawing>
            </w:r>
          </w:p>
          <w:p w14:paraId="59C253B0" w14:textId="239BCAA8" w:rsidR="009670E8" w:rsidRDefault="009670E8" w:rsidP="007D6120">
            <w:pPr>
              <w:jc w:val="center"/>
            </w:pPr>
            <w:r w:rsidRPr="003339C4">
              <w:rPr>
                <w:b/>
                <w:sz w:val="18"/>
              </w:rPr>
              <w:t xml:space="preserve">Figura *: </w:t>
            </w:r>
            <w:r>
              <w:rPr>
                <w:b/>
                <w:sz w:val="18"/>
              </w:rPr>
              <w:t>Tela da alteração de cor do ícone menu</w:t>
            </w:r>
          </w:p>
        </w:tc>
      </w:tr>
    </w:tbl>
    <w:p w14:paraId="6D99DFBB" w14:textId="77777777" w:rsidR="009670E8" w:rsidRDefault="009670E8" w:rsidP="00FF117C">
      <w:pPr>
        <w:jc w:val="left"/>
      </w:pPr>
    </w:p>
    <w:p w14:paraId="64EC6EF7" w14:textId="4572D89E" w:rsidR="00E0357B" w:rsidRDefault="00E0357B" w:rsidP="00FF117C">
      <w:pPr>
        <w:jc w:val="left"/>
      </w:pPr>
      <w:r>
        <w:t>Na figura * mostra-se o código para trocar a cor do ícone se achar necessário. No quesito cor</w:t>
      </w:r>
      <w:r w:rsidR="00566AAF">
        <w:t>,</w:t>
      </w:r>
      <w:r>
        <w:t xml:space="preserve"> o Flutter </w:t>
      </w:r>
      <w:r w:rsidR="00566AAF">
        <w:t>contém</w:t>
      </w:r>
      <w:r>
        <w:t xml:space="preserve"> várias cores definidas, porém se não achar a ideal</w:t>
      </w:r>
      <w:r w:rsidR="002808E5">
        <w:t>, tem a opção de</w:t>
      </w:r>
      <w:r>
        <w:t xml:space="preserve"> inserir o código rgb da cor </w:t>
      </w:r>
      <w:r w:rsidR="0049330C">
        <w:t>requerida</w:t>
      </w:r>
      <w:r>
        <w:t>.</w:t>
      </w:r>
    </w:p>
    <w:p w14:paraId="1AF0EE05" w14:textId="77777777" w:rsidR="005626BB" w:rsidRDefault="005626BB" w:rsidP="00FF117C">
      <w:pPr>
        <w:jc w:val="left"/>
      </w:pPr>
    </w:p>
    <w:tbl>
      <w:tblPr>
        <w:tblStyle w:val="Tabelacomgrade"/>
        <w:tblW w:w="0" w:type="auto"/>
        <w:tblLook w:val="04A0" w:firstRow="1" w:lastRow="0" w:firstColumn="1" w:lastColumn="0" w:noHBand="0" w:noVBand="1"/>
      </w:tblPr>
      <w:tblGrid>
        <w:gridCol w:w="7086"/>
        <w:gridCol w:w="2542"/>
      </w:tblGrid>
      <w:tr w:rsidR="00F944D7" w14:paraId="572DEF43" w14:textId="77777777" w:rsidTr="007D6120">
        <w:tc>
          <w:tcPr>
            <w:tcW w:w="4814" w:type="dxa"/>
          </w:tcPr>
          <w:p w14:paraId="06A1B5F9" w14:textId="28F3AE2F" w:rsidR="00F944D7" w:rsidRDefault="00F944D7" w:rsidP="007D6120">
            <w:pPr>
              <w:jc w:val="center"/>
              <w:rPr>
                <w:b/>
                <w:sz w:val="18"/>
              </w:rPr>
            </w:pPr>
            <w:r>
              <w:rPr>
                <w:b/>
                <w:noProof/>
                <w:sz w:val="18"/>
                <w:lang w:eastAsia="pt-BR"/>
              </w:rPr>
              <w:drawing>
                <wp:inline distT="0" distB="0" distL="0" distR="0" wp14:anchorId="276E0808" wp14:editId="41F2116A">
                  <wp:extent cx="4357688" cy="2286000"/>
                  <wp:effectExtent l="0" t="0" r="508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pp5.5.png"/>
                          <pic:cNvPicPr/>
                        </pic:nvPicPr>
                        <pic:blipFill>
                          <a:blip r:embed="rId29">
                            <a:extLst>
                              <a:ext uri="{28A0092B-C50C-407E-A947-70E740481C1C}">
                                <a14:useLocalDpi xmlns:a14="http://schemas.microsoft.com/office/drawing/2010/main" val="0"/>
                              </a:ext>
                            </a:extLst>
                          </a:blip>
                          <a:stretch>
                            <a:fillRect/>
                          </a:stretch>
                        </pic:blipFill>
                        <pic:spPr>
                          <a:xfrm>
                            <a:off x="0" y="0"/>
                            <a:ext cx="4373603" cy="2294349"/>
                          </a:xfrm>
                          <a:prstGeom prst="rect">
                            <a:avLst/>
                          </a:prstGeom>
                        </pic:spPr>
                      </pic:pic>
                    </a:graphicData>
                  </a:graphic>
                </wp:inline>
              </w:drawing>
            </w:r>
          </w:p>
          <w:p w14:paraId="04CED4F9" w14:textId="12249E35" w:rsidR="00F944D7" w:rsidRDefault="00F944D7" w:rsidP="00F944D7">
            <w:pPr>
              <w:jc w:val="center"/>
            </w:pPr>
            <w:r w:rsidRPr="003339C4">
              <w:rPr>
                <w:b/>
                <w:sz w:val="18"/>
              </w:rPr>
              <w:t xml:space="preserve">Figura *: Código </w:t>
            </w:r>
            <w:r>
              <w:rPr>
                <w:b/>
                <w:sz w:val="18"/>
              </w:rPr>
              <w:t>de alteração do ícone</w:t>
            </w:r>
          </w:p>
        </w:tc>
        <w:tc>
          <w:tcPr>
            <w:tcW w:w="4814" w:type="dxa"/>
          </w:tcPr>
          <w:p w14:paraId="0DCD0652" w14:textId="1BD85FFB" w:rsidR="00F944D7" w:rsidRDefault="00F944D7" w:rsidP="007D6120">
            <w:pPr>
              <w:jc w:val="center"/>
              <w:rPr>
                <w:b/>
                <w:sz w:val="18"/>
              </w:rPr>
            </w:pPr>
            <w:r>
              <w:rPr>
                <w:b/>
                <w:noProof/>
                <w:sz w:val="18"/>
                <w:lang w:eastAsia="pt-BR"/>
              </w:rPr>
              <w:drawing>
                <wp:inline distT="0" distB="0" distL="0" distR="0" wp14:anchorId="56E6EC89" wp14:editId="00D6A057">
                  <wp:extent cx="1178515" cy="2553419"/>
                  <wp:effectExtent l="0" t="0" r="317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5.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89870" cy="2578022"/>
                          </a:xfrm>
                          <a:prstGeom prst="rect">
                            <a:avLst/>
                          </a:prstGeom>
                        </pic:spPr>
                      </pic:pic>
                    </a:graphicData>
                  </a:graphic>
                </wp:inline>
              </w:drawing>
            </w:r>
          </w:p>
          <w:p w14:paraId="0D78324A" w14:textId="5DC3EDE1" w:rsidR="00F944D7" w:rsidRDefault="00F944D7" w:rsidP="00F944D7">
            <w:pPr>
              <w:jc w:val="center"/>
            </w:pPr>
            <w:r w:rsidRPr="003339C4">
              <w:rPr>
                <w:b/>
                <w:sz w:val="18"/>
              </w:rPr>
              <w:lastRenderedPageBreak/>
              <w:t xml:space="preserve">Figura *: </w:t>
            </w:r>
            <w:r>
              <w:rPr>
                <w:b/>
                <w:sz w:val="18"/>
              </w:rPr>
              <w:t>Tela da alteração do ícone</w:t>
            </w:r>
          </w:p>
        </w:tc>
      </w:tr>
    </w:tbl>
    <w:p w14:paraId="016B261C" w14:textId="77777777" w:rsidR="00F944D7" w:rsidRDefault="00F944D7" w:rsidP="00FF117C">
      <w:pPr>
        <w:jc w:val="left"/>
      </w:pPr>
    </w:p>
    <w:p w14:paraId="60708028" w14:textId="726DAA0B" w:rsidR="001F6CC7" w:rsidRDefault="001F6CC7" w:rsidP="00FF117C">
      <w:pPr>
        <w:jc w:val="left"/>
      </w:pPr>
      <w:r>
        <w:t xml:space="preserve">Na figura é exibida algumas das opções de ícones que começam com a letra s. No próprio site da ferramenta </w:t>
      </w:r>
      <w:r w:rsidR="00485D2C">
        <w:t>há</w:t>
      </w:r>
      <w:r>
        <w:t xml:space="preserve"> todas as imagens dos ícones e seus nomes para poder solicitar.</w:t>
      </w:r>
    </w:p>
    <w:p w14:paraId="6E403F7E" w14:textId="4E903137" w:rsidR="000227AA" w:rsidRDefault="000227AA" w:rsidP="000227AA"/>
    <w:tbl>
      <w:tblPr>
        <w:tblStyle w:val="Tabelacomgrade"/>
        <w:tblW w:w="0" w:type="auto"/>
        <w:tblLook w:val="04A0" w:firstRow="1" w:lastRow="0" w:firstColumn="1" w:lastColumn="0" w:noHBand="0" w:noVBand="1"/>
      </w:tblPr>
      <w:tblGrid>
        <w:gridCol w:w="6558"/>
        <w:gridCol w:w="3070"/>
      </w:tblGrid>
      <w:tr w:rsidR="00BC3863" w14:paraId="1E391C9B" w14:textId="77777777" w:rsidTr="007D6120">
        <w:tc>
          <w:tcPr>
            <w:tcW w:w="4814" w:type="dxa"/>
          </w:tcPr>
          <w:p w14:paraId="6157E856" w14:textId="4B2A9D70" w:rsidR="00BC3863" w:rsidRDefault="00BC3863" w:rsidP="007D6120">
            <w:pPr>
              <w:jc w:val="center"/>
              <w:rPr>
                <w:b/>
                <w:sz w:val="18"/>
              </w:rPr>
            </w:pPr>
            <w:r>
              <w:rPr>
                <w:b/>
                <w:noProof/>
                <w:sz w:val="18"/>
                <w:lang w:eastAsia="pt-BR"/>
              </w:rPr>
              <w:drawing>
                <wp:inline distT="0" distB="0" distL="0" distR="0" wp14:anchorId="3CE6ABC0" wp14:editId="3748EB79">
                  <wp:extent cx="4027471" cy="2907102"/>
                  <wp:effectExtent l="0" t="0" r="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pp6.6.png"/>
                          <pic:cNvPicPr/>
                        </pic:nvPicPr>
                        <pic:blipFill>
                          <a:blip r:embed="rId31">
                            <a:extLst>
                              <a:ext uri="{28A0092B-C50C-407E-A947-70E740481C1C}">
                                <a14:useLocalDpi xmlns:a14="http://schemas.microsoft.com/office/drawing/2010/main" val="0"/>
                              </a:ext>
                            </a:extLst>
                          </a:blip>
                          <a:stretch>
                            <a:fillRect/>
                          </a:stretch>
                        </pic:blipFill>
                        <pic:spPr>
                          <a:xfrm>
                            <a:off x="0" y="0"/>
                            <a:ext cx="4068195" cy="2936497"/>
                          </a:xfrm>
                          <a:prstGeom prst="rect">
                            <a:avLst/>
                          </a:prstGeom>
                        </pic:spPr>
                      </pic:pic>
                    </a:graphicData>
                  </a:graphic>
                </wp:inline>
              </w:drawing>
            </w:r>
          </w:p>
          <w:p w14:paraId="047904EF" w14:textId="31B27B5E" w:rsidR="00BC3863" w:rsidRDefault="00BC3863" w:rsidP="007723D9">
            <w:pPr>
              <w:jc w:val="center"/>
            </w:pPr>
            <w:r w:rsidRPr="003339C4">
              <w:rPr>
                <w:b/>
                <w:sz w:val="18"/>
              </w:rPr>
              <w:t xml:space="preserve">Figura *: Código </w:t>
            </w:r>
            <w:r w:rsidR="007723D9">
              <w:rPr>
                <w:b/>
                <w:sz w:val="18"/>
              </w:rPr>
              <w:t>da chamada de função de campo de texto</w:t>
            </w:r>
          </w:p>
        </w:tc>
        <w:tc>
          <w:tcPr>
            <w:tcW w:w="4814" w:type="dxa"/>
          </w:tcPr>
          <w:p w14:paraId="31BF0890" w14:textId="74062E8B" w:rsidR="00BC3863" w:rsidRDefault="00BC3863" w:rsidP="007D6120">
            <w:pPr>
              <w:jc w:val="center"/>
              <w:rPr>
                <w:b/>
                <w:sz w:val="18"/>
              </w:rPr>
            </w:pPr>
            <w:r>
              <w:rPr>
                <w:b/>
                <w:noProof/>
                <w:sz w:val="18"/>
                <w:lang w:eastAsia="pt-BR"/>
              </w:rPr>
              <w:drawing>
                <wp:inline distT="0" distB="0" distL="0" distR="0" wp14:anchorId="2C348D53" wp14:editId="404483D1">
                  <wp:extent cx="1340401" cy="290417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pp6.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357488" cy="2941191"/>
                          </a:xfrm>
                          <a:prstGeom prst="rect">
                            <a:avLst/>
                          </a:prstGeom>
                        </pic:spPr>
                      </pic:pic>
                    </a:graphicData>
                  </a:graphic>
                </wp:inline>
              </w:drawing>
            </w:r>
          </w:p>
          <w:p w14:paraId="08B83796" w14:textId="35DFB059" w:rsidR="00BC3863" w:rsidRDefault="00BC3863" w:rsidP="007723D9">
            <w:pPr>
              <w:jc w:val="center"/>
            </w:pPr>
            <w:r w:rsidRPr="003339C4">
              <w:rPr>
                <w:b/>
                <w:sz w:val="18"/>
              </w:rPr>
              <w:t xml:space="preserve">Figura *: </w:t>
            </w:r>
            <w:r>
              <w:rPr>
                <w:b/>
                <w:sz w:val="18"/>
              </w:rPr>
              <w:t xml:space="preserve">Tela da </w:t>
            </w:r>
            <w:r w:rsidR="007723D9">
              <w:rPr>
                <w:b/>
                <w:sz w:val="18"/>
              </w:rPr>
              <w:t xml:space="preserve">inserção do campo de </w:t>
            </w:r>
            <w:commentRangeStart w:id="40"/>
            <w:r w:rsidR="007723D9">
              <w:rPr>
                <w:b/>
                <w:sz w:val="18"/>
              </w:rPr>
              <w:t>texto</w:t>
            </w:r>
            <w:commentRangeEnd w:id="40"/>
            <w:r w:rsidR="00514674">
              <w:rPr>
                <w:rStyle w:val="Refdecomentrio"/>
              </w:rPr>
              <w:commentReference w:id="40"/>
            </w:r>
          </w:p>
        </w:tc>
      </w:tr>
    </w:tbl>
    <w:p w14:paraId="2E7F366E" w14:textId="24741227" w:rsidR="00BC3863" w:rsidRDefault="00BC3863" w:rsidP="000227AA"/>
    <w:p w14:paraId="6C5B27C8" w14:textId="24538024" w:rsidR="00ED5033" w:rsidRDefault="00ED5033" w:rsidP="000227AA">
      <w:r>
        <w:t xml:space="preserve">Para inserir uma caixa de texto, foi chamado uma função </w:t>
      </w:r>
      <w:r w:rsidR="00A30BB4">
        <w:t>com o parâmetro do tipo texto</w:t>
      </w:r>
      <w:r w:rsidR="00F56C84">
        <w:t xml:space="preserve"> e</w:t>
      </w:r>
      <w:r w:rsidR="00A30BB4">
        <w:t xml:space="preserve"> </w:t>
      </w:r>
      <w:r>
        <w:t xml:space="preserve">que retorna um </w:t>
      </w:r>
      <w:r w:rsidRPr="00A30BB4">
        <w:rPr>
          <w:i/>
        </w:rPr>
        <w:t>widget</w:t>
      </w:r>
      <w:r>
        <w:t xml:space="preserve"> </w:t>
      </w:r>
      <w:r w:rsidR="00A30BB4" w:rsidRPr="00A30BB4">
        <w:rPr>
          <w:i/>
        </w:rPr>
        <w:t>TextField</w:t>
      </w:r>
      <w:r w:rsidR="00A30BB4">
        <w:t xml:space="preserve"> que é o que foi mostrado na figura ao lado.</w:t>
      </w:r>
      <w:r w:rsidR="004F0C3F">
        <w:t xml:space="preserve"> </w:t>
      </w:r>
    </w:p>
    <w:p w14:paraId="053FECDE" w14:textId="77777777" w:rsidR="009A5534" w:rsidRPr="00A30BB4" w:rsidRDefault="009A5534" w:rsidP="000227AA"/>
    <w:p w14:paraId="1974BAD1" w14:textId="03F2C0C3" w:rsidR="007723D9" w:rsidRDefault="00125EEB" w:rsidP="00125EEB">
      <w:pPr>
        <w:jc w:val="center"/>
      </w:pPr>
      <w:r>
        <w:rPr>
          <w:noProof/>
          <w:lang w:eastAsia="pt-BR"/>
        </w:rPr>
        <w:drawing>
          <wp:inline distT="0" distB="0" distL="0" distR="0" wp14:anchorId="12D9A653" wp14:editId="0DF6D0F7">
            <wp:extent cx="3838095" cy="1180952"/>
            <wp:effectExtent l="0" t="0" r="0" b="63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nção.png"/>
                    <pic:cNvPicPr/>
                  </pic:nvPicPr>
                  <pic:blipFill>
                    <a:blip r:embed="rId33">
                      <a:extLst>
                        <a:ext uri="{28A0092B-C50C-407E-A947-70E740481C1C}">
                          <a14:useLocalDpi xmlns:a14="http://schemas.microsoft.com/office/drawing/2010/main" val="0"/>
                        </a:ext>
                      </a:extLst>
                    </a:blip>
                    <a:stretch>
                      <a:fillRect/>
                    </a:stretch>
                  </pic:blipFill>
                  <pic:spPr>
                    <a:xfrm>
                      <a:off x="0" y="0"/>
                      <a:ext cx="3838095" cy="1180952"/>
                    </a:xfrm>
                    <a:prstGeom prst="rect">
                      <a:avLst/>
                    </a:prstGeom>
                  </pic:spPr>
                </pic:pic>
              </a:graphicData>
            </a:graphic>
          </wp:inline>
        </w:drawing>
      </w:r>
    </w:p>
    <w:p w14:paraId="3B850F7A" w14:textId="1942AA32" w:rsidR="00125EEB" w:rsidRDefault="00125EEB" w:rsidP="00125EEB">
      <w:pPr>
        <w:jc w:val="center"/>
        <w:rPr>
          <w:b/>
        </w:rPr>
      </w:pPr>
      <w:r w:rsidRPr="00125EEB">
        <w:rPr>
          <w:b/>
        </w:rPr>
        <w:t xml:space="preserve">Figura *: Código </w:t>
      </w:r>
      <w:r>
        <w:rPr>
          <w:b/>
        </w:rPr>
        <w:t>da função para inserir campo de texto</w:t>
      </w:r>
    </w:p>
    <w:p w14:paraId="006EA405" w14:textId="034DFAA0" w:rsidR="009A5534" w:rsidRPr="009A5534" w:rsidRDefault="009A5534" w:rsidP="009A5534">
      <w:pPr>
        <w:jc w:val="left"/>
      </w:pPr>
      <w:r>
        <w:lastRenderedPageBreak/>
        <w:t xml:space="preserve">Na função retornaTextField é rotornado um </w:t>
      </w:r>
      <w:r w:rsidRPr="00F45CAE">
        <w:rPr>
          <w:i/>
        </w:rPr>
        <w:t>widget TextField</w:t>
      </w:r>
      <w:r>
        <w:t>. Dentro desse widget é inserido uma decoração de dica de texto, com finalidade de auxiliar o usuário</w:t>
      </w:r>
      <w:r w:rsidR="004953EA">
        <w:t xml:space="preserve"> a saber o que inserir no campo</w:t>
      </w:r>
      <w:r>
        <w:t>.</w:t>
      </w:r>
    </w:p>
    <w:p w14:paraId="71018ED9" w14:textId="77777777" w:rsidR="005F61A6" w:rsidRDefault="005F61A6" w:rsidP="00125EEB">
      <w:pPr>
        <w:jc w:val="center"/>
        <w:rPr>
          <w:b/>
        </w:rPr>
      </w:pPr>
    </w:p>
    <w:tbl>
      <w:tblPr>
        <w:tblStyle w:val="Tabelacomgrade"/>
        <w:tblW w:w="0" w:type="auto"/>
        <w:tblLook w:val="04A0" w:firstRow="1" w:lastRow="0" w:firstColumn="1" w:lastColumn="0" w:noHBand="0" w:noVBand="1"/>
      </w:tblPr>
      <w:tblGrid>
        <w:gridCol w:w="7116"/>
        <w:gridCol w:w="2512"/>
      </w:tblGrid>
      <w:tr w:rsidR="005F61A6" w14:paraId="0B43FE32" w14:textId="77777777" w:rsidTr="007D6120">
        <w:tc>
          <w:tcPr>
            <w:tcW w:w="4814" w:type="dxa"/>
          </w:tcPr>
          <w:p w14:paraId="32C63F2D" w14:textId="74F44BE8" w:rsidR="005F61A6" w:rsidRDefault="005F61A6" w:rsidP="007D6120">
            <w:pPr>
              <w:jc w:val="center"/>
              <w:rPr>
                <w:b/>
                <w:sz w:val="18"/>
              </w:rPr>
            </w:pPr>
            <w:r>
              <w:rPr>
                <w:b/>
                <w:noProof/>
                <w:sz w:val="18"/>
                <w:lang w:eastAsia="pt-BR"/>
              </w:rPr>
              <w:drawing>
                <wp:inline distT="0" distB="0" distL="0" distR="0" wp14:anchorId="5B110847" wp14:editId="58C9A3E3">
                  <wp:extent cx="4380952" cy="2590476"/>
                  <wp:effectExtent l="0" t="0" r="635"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7.7.png"/>
                          <pic:cNvPicPr/>
                        </pic:nvPicPr>
                        <pic:blipFill>
                          <a:blip r:embed="rId34">
                            <a:extLst>
                              <a:ext uri="{28A0092B-C50C-407E-A947-70E740481C1C}">
                                <a14:useLocalDpi xmlns:a14="http://schemas.microsoft.com/office/drawing/2010/main" val="0"/>
                              </a:ext>
                            </a:extLst>
                          </a:blip>
                          <a:stretch>
                            <a:fillRect/>
                          </a:stretch>
                        </pic:blipFill>
                        <pic:spPr>
                          <a:xfrm>
                            <a:off x="0" y="0"/>
                            <a:ext cx="4380952" cy="2590476"/>
                          </a:xfrm>
                          <a:prstGeom prst="rect">
                            <a:avLst/>
                          </a:prstGeom>
                        </pic:spPr>
                      </pic:pic>
                    </a:graphicData>
                  </a:graphic>
                </wp:inline>
              </w:drawing>
            </w:r>
          </w:p>
          <w:p w14:paraId="7A72618F" w14:textId="3B7A41EE" w:rsidR="005F61A6" w:rsidRDefault="005F61A6" w:rsidP="00021816">
            <w:pPr>
              <w:jc w:val="center"/>
            </w:pPr>
            <w:r w:rsidRPr="003339C4">
              <w:rPr>
                <w:b/>
                <w:sz w:val="18"/>
              </w:rPr>
              <w:t xml:space="preserve">Figura *: Código </w:t>
            </w:r>
            <w:r>
              <w:rPr>
                <w:b/>
                <w:sz w:val="18"/>
              </w:rPr>
              <w:t xml:space="preserve">da inserção do botão </w:t>
            </w:r>
            <w:r w:rsidR="00977354">
              <w:rPr>
                <w:b/>
                <w:sz w:val="18"/>
              </w:rPr>
              <w:t>flutuante</w:t>
            </w:r>
          </w:p>
        </w:tc>
        <w:tc>
          <w:tcPr>
            <w:tcW w:w="4814" w:type="dxa"/>
          </w:tcPr>
          <w:p w14:paraId="11159E58" w14:textId="7E99D609" w:rsidR="005F61A6" w:rsidRDefault="005F61A6" w:rsidP="007D6120">
            <w:pPr>
              <w:jc w:val="center"/>
              <w:rPr>
                <w:b/>
                <w:sz w:val="18"/>
              </w:rPr>
            </w:pPr>
            <w:r>
              <w:rPr>
                <w:b/>
                <w:noProof/>
                <w:sz w:val="18"/>
                <w:lang w:eastAsia="pt-BR"/>
              </w:rPr>
              <w:drawing>
                <wp:inline distT="0" distB="0" distL="0" distR="0" wp14:anchorId="6EB50603" wp14:editId="32E07C14">
                  <wp:extent cx="1391720" cy="3015356"/>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7.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399191" cy="3031543"/>
                          </a:xfrm>
                          <a:prstGeom prst="rect">
                            <a:avLst/>
                          </a:prstGeom>
                        </pic:spPr>
                      </pic:pic>
                    </a:graphicData>
                  </a:graphic>
                </wp:inline>
              </w:drawing>
            </w:r>
          </w:p>
          <w:p w14:paraId="05683EF5" w14:textId="4234C2C3" w:rsidR="005F61A6" w:rsidRDefault="005F61A6" w:rsidP="00977354">
            <w:pPr>
              <w:jc w:val="center"/>
            </w:pPr>
            <w:r w:rsidRPr="003339C4">
              <w:rPr>
                <w:b/>
                <w:sz w:val="18"/>
              </w:rPr>
              <w:t xml:space="preserve">Figura *: </w:t>
            </w:r>
            <w:r>
              <w:rPr>
                <w:b/>
                <w:sz w:val="18"/>
              </w:rPr>
              <w:t xml:space="preserve">Tela da inserção do botão </w:t>
            </w:r>
            <w:r w:rsidR="00977354">
              <w:rPr>
                <w:b/>
                <w:sz w:val="18"/>
              </w:rPr>
              <w:t>flutuante</w:t>
            </w:r>
          </w:p>
        </w:tc>
      </w:tr>
    </w:tbl>
    <w:p w14:paraId="2BF9AA53" w14:textId="629BAE22" w:rsidR="00FA09C0" w:rsidRDefault="00FA09C0" w:rsidP="00FA09C0">
      <w:pPr>
        <w:jc w:val="left"/>
        <w:rPr>
          <w:sz w:val="36"/>
        </w:rPr>
      </w:pPr>
    </w:p>
    <w:p w14:paraId="09744C76" w14:textId="2241E48B" w:rsidR="00FA09C0" w:rsidRPr="007B61CE" w:rsidRDefault="00FA09C0" w:rsidP="00FA09C0">
      <w:pPr>
        <w:jc w:val="left"/>
      </w:pPr>
      <w:r w:rsidRPr="007B61CE">
        <w:t xml:space="preserve">Com o intuito de deixar um botão padronizado na tela, foi criado um botão </w:t>
      </w:r>
      <w:r w:rsidR="00977354">
        <w:t>flutuante</w:t>
      </w:r>
      <w:r w:rsidRPr="007B61CE">
        <w:t xml:space="preserve"> que </w:t>
      </w:r>
      <w:r w:rsidR="007B61CE" w:rsidRPr="007B61CE">
        <w:t>independentemente</w:t>
      </w:r>
      <w:r w:rsidRPr="007B61CE">
        <w:t xml:space="preserve"> do tamanho da tela e de informações</w:t>
      </w:r>
      <w:r w:rsidR="00A4142A">
        <w:t xml:space="preserve"> que</w:t>
      </w:r>
      <w:r w:rsidRPr="007B61CE">
        <w:t xml:space="preserve"> nela</w:t>
      </w:r>
      <w:r w:rsidR="00A4142A">
        <w:t xml:space="preserve"> </w:t>
      </w:r>
      <w:r w:rsidR="00480F10">
        <w:t>contém</w:t>
      </w:r>
      <w:r w:rsidR="00A75E0F">
        <w:t xml:space="preserve"> ele </w:t>
      </w:r>
      <w:r w:rsidR="00A3571C">
        <w:t xml:space="preserve">sempre </w:t>
      </w:r>
      <w:r w:rsidR="00A75E0F">
        <w:t>ficará fixo</w:t>
      </w:r>
      <w:r w:rsidR="00886FD3">
        <w:t>. O botão poderá ficar no l</w:t>
      </w:r>
      <w:r w:rsidR="008C24AA">
        <w:t>a</w:t>
      </w:r>
      <w:r w:rsidR="00914A01">
        <w:t>do direito, esquerdo ou centro,</w:t>
      </w:r>
      <w:r w:rsidR="008C24AA">
        <w:t xml:space="preserve"> com qualquer ícone</w:t>
      </w:r>
      <w:r w:rsidR="00914A01">
        <w:t xml:space="preserve"> de qualquer cor. </w:t>
      </w:r>
    </w:p>
    <w:tbl>
      <w:tblPr>
        <w:tblStyle w:val="Tabelacomgrade"/>
        <w:tblW w:w="0" w:type="auto"/>
        <w:tblLook w:val="04A0" w:firstRow="1" w:lastRow="0" w:firstColumn="1" w:lastColumn="0" w:noHBand="0" w:noVBand="1"/>
      </w:tblPr>
      <w:tblGrid>
        <w:gridCol w:w="6315"/>
        <w:gridCol w:w="3313"/>
      </w:tblGrid>
      <w:tr w:rsidR="00211ECB" w14:paraId="702F36CA" w14:textId="77777777" w:rsidTr="007D6120">
        <w:tc>
          <w:tcPr>
            <w:tcW w:w="4814" w:type="dxa"/>
          </w:tcPr>
          <w:p w14:paraId="5DBA3DDA" w14:textId="05A72A1C" w:rsidR="00211ECB" w:rsidRDefault="00211ECB" w:rsidP="007D6120">
            <w:pPr>
              <w:jc w:val="center"/>
              <w:rPr>
                <w:b/>
                <w:sz w:val="18"/>
              </w:rPr>
            </w:pPr>
            <w:r>
              <w:rPr>
                <w:b/>
                <w:noProof/>
                <w:sz w:val="18"/>
                <w:lang w:eastAsia="pt-BR"/>
              </w:rPr>
              <w:lastRenderedPageBreak/>
              <w:drawing>
                <wp:inline distT="0" distB="0" distL="0" distR="0" wp14:anchorId="79073415" wp14:editId="12BAB774">
                  <wp:extent cx="3873261" cy="3706310"/>
                  <wp:effectExtent l="0" t="0" r="0" b="889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pp8.8.png"/>
                          <pic:cNvPicPr/>
                        </pic:nvPicPr>
                        <pic:blipFill>
                          <a:blip r:embed="rId36">
                            <a:extLst>
                              <a:ext uri="{28A0092B-C50C-407E-A947-70E740481C1C}">
                                <a14:useLocalDpi xmlns:a14="http://schemas.microsoft.com/office/drawing/2010/main" val="0"/>
                              </a:ext>
                            </a:extLst>
                          </a:blip>
                          <a:stretch>
                            <a:fillRect/>
                          </a:stretch>
                        </pic:blipFill>
                        <pic:spPr>
                          <a:xfrm>
                            <a:off x="0" y="0"/>
                            <a:ext cx="3880143" cy="3712896"/>
                          </a:xfrm>
                          <a:prstGeom prst="rect">
                            <a:avLst/>
                          </a:prstGeom>
                        </pic:spPr>
                      </pic:pic>
                    </a:graphicData>
                  </a:graphic>
                </wp:inline>
              </w:drawing>
            </w:r>
          </w:p>
          <w:p w14:paraId="4CE3BEAB" w14:textId="7ABD1F2A" w:rsidR="00211ECB" w:rsidRDefault="00211ECB" w:rsidP="00211ECB">
            <w:pPr>
              <w:jc w:val="center"/>
            </w:pPr>
            <w:r w:rsidRPr="003339C4">
              <w:rPr>
                <w:b/>
                <w:sz w:val="18"/>
              </w:rPr>
              <w:t xml:space="preserve">Figura *: Código </w:t>
            </w:r>
            <w:r>
              <w:rPr>
                <w:b/>
                <w:sz w:val="18"/>
              </w:rPr>
              <w:t>da inserção da barra inferior de navegação</w:t>
            </w:r>
          </w:p>
        </w:tc>
        <w:tc>
          <w:tcPr>
            <w:tcW w:w="4814" w:type="dxa"/>
          </w:tcPr>
          <w:p w14:paraId="5816843B" w14:textId="5AFC3507" w:rsidR="00211ECB" w:rsidRDefault="00211ECB" w:rsidP="00211ECB">
            <w:pPr>
              <w:jc w:val="center"/>
              <w:rPr>
                <w:b/>
                <w:sz w:val="18"/>
              </w:rPr>
            </w:pPr>
            <w:r>
              <w:rPr>
                <w:b/>
                <w:noProof/>
                <w:sz w:val="18"/>
                <w:lang w:eastAsia="pt-BR"/>
              </w:rPr>
              <w:drawing>
                <wp:inline distT="0" distB="0" distL="0" distR="0" wp14:anchorId="188B2968" wp14:editId="7AB63A51">
                  <wp:extent cx="1497032" cy="3243532"/>
                  <wp:effectExtent l="0" t="0" r="825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pp8.jpe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520896" cy="3295238"/>
                          </a:xfrm>
                          <a:prstGeom prst="rect">
                            <a:avLst/>
                          </a:prstGeom>
                        </pic:spPr>
                      </pic:pic>
                    </a:graphicData>
                  </a:graphic>
                </wp:inline>
              </w:drawing>
            </w:r>
          </w:p>
          <w:p w14:paraId="72DBAAAA" w14:textId="71FD18A9" w:rsidR="00211ECB" w:rsidRDefault="00211ECB" w:rsidP="00211ECB">
            <w:pPr>
              <w:jc w:val="center"/>
            </w:pPr>
            <w:r w:rsidRPr="003339C4">
              <w:rPr>
                <w:b/>
                <w:sz w:val="18"/>
              </w:rPr>
              <w:t xml:space="preserve">Figura *: </w:t>
            </w:r>
            <w:r>
              <w:rPr>
                <w:b/>
                <w:sz w:val="18"/>
              </w:rPr>
              <w:t>Tela da inserção da barra inferior de navegação</w:t>
            </w:r>
          </w:p>
        </w:tc>
      </w:tr>
    </w:tbl>
    <w:p w14:paraId="5624D2DD" w14:textId="77777777" w:rsidR="00211ECB" w:rsidRDefault="00211ECB" w:rsidP="00BC079A">
      <w:pPr>
        <w:jc w:val="left"/>
        <w:rPr>
          <w:sz w:val="36"/>
        </w:rPr>
      </w:pPr>
    </w:p>
    <w:p w14:paraId="75F8002B" w14:textId="38056B46" w:rsidR="001811D9" w:rsidRPr="00BC079A" w:rsidRDefault="001811D9" w:rsidP="00BC079A">
      <w:pPr>
        <w:jc w:val="left"/>
      </w:pPr>
      <w:r w:rsidRPr="00BC079A">
        <w:t>Para deixar o aplicativo de exibição mais elegante, foi inserido</w:t>
      </w:r>
      <w:r w:rsidR="00AF6287">
        <w:t xml:space="preserve"> como mostra na figura *</w:t>
      </w:r>
      <w:r w:rsidRPr="00BC079A">
        <w:t xml:space="preserve"> uma barra de navegação inferior, nela poderá também existir ícones e funcionalidades, porém com a inserção dessa barra o botão acabou subindo e ficando um pouco </w:t>
      </w:r>
      <w:r w:rsidR="00AF6287">
        <w:t>deslocado</w:t>
      </w:r>
      <w:r w:rsidRPr="00BC079A">
        <w:t xml:space="preserve">, porém isso </w:t>
      </w:r>
      <w:r w:rsidR="001B7376">
        <w:t xml:space="preserve">tem resolução e </w:t>
      </w:r>
      <w:r w:rsidRPr="00BC079A">
        <w:t xml:space="preserve">será </w:t>
      </w:r>
      <w:r w:rsidR="00760665">
        <w:t>exibido na próxima imagem.</w:t>
      </w:r>
    </w:p>
    <w:tbl>
      <w:tblPr>
        <w:tblStyle w:val="Tabelacomgrade"/>
        <w:tblW w:w="0" w:type="auto"/>
        <w:tblLook w:val="04A0" w:firstRow="1" w:lastRow="0" w:firstColumn="1" w:lastColumn="0" w:noHBand="0" w:noVBand="1"/>
      </w:tblPr>
      <w:tblGrid>
        <w:gridCol w:w="6336"/>
        <w:gridCol w:w="3292"/>
      </w:tblGrid>
      <w:tr w:rsidR="00322420" w14:paraId="3492A171" w14:textId="77777777" w:rsidTr="007D6120">
        <w:tc>
          <w:tcPr>
            <w:tcW w:w="4814" w:type="dxa"/>
          </w:tcPr>
          <w:p w14:paraId="06D39765" w14:textId="70A46CDD" w:rsidR="00322420" w:rsidRDefault="00322420" w:rsidP="007D6120">
            <w:pPr>
              <w:jc w:val="center"/>
              <w:rPr>
                <w:b/>
                <w:sz w:val="18"/>
              </w:rPr>
            </w:pPr>
            <w:r>
              <w:rPr>
                <w:b/>
                <w:noProof/>
                <w:sz w:val="18"/>
                <w:lang w:eastAsia="pt-BR"/>
              </w:rPr>
              <w:lastRenderedPageBreak/>
              <w:drawing>
                <wp:inline distT="0" distB="0" distL="0" distR="0" wp14:anchorId="6EF14654" wp14:editId="513F6D39">
                  <wp:extent cx="3884579" cy="2355011"/>
                  <wp:effectExtent l="0" t="0" r="1905"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pp10.1.png"/>
                          <pic:cNvPicPr/>
                        </pic:nvPicPr>
                        <pic:blipFill>
                          <a:blip r:embed="rId38">
                            <a:extLst>
                              <a:ext uri="{28A0092B-C50C-407E-A947-70E740481C1C}">
                                <a14:useLocalDpi xmlns:a14="http://schemas.microsoft.com/office/drawing/2010/main" val="0"/>
                              </a:ext>
                            </a:extLst>
                          </a:blip>
                          <a:stretch>
                            <a:fillRect/>
                          </a:stretch>
                        </pic:blipFill>
                        <pic:spPr>
                          <a:xfrm>
                            <a:off x="0" y="0"/>
                            <a:ext cx="3890540" cy="2358625"/>
                          </a:xfrm>
                          <a:prstGeom prst="rect">
                            <a:avLst/>
                          </a:prstGeom>
                        </pic:spPr>
                      </pic:pic>
                    </a:graphicData>
                  </a:graphic>
                </wp:inline>
              </w:drawing>
            </w:r>
          </w:p>
          <w:p w14:paraId="7E63A27A" w14:textId="74D0E850" w:rsidR="00322420" w:rsidRDefault="00322420" w:rsidP="00322420">
            <w:pPr>
              <w:jc w:val="center"/>
            </w:pPr>
            <w:r w:rsidRPr="003339C4">
              <w:rPr>
                <w:b/>
                <w:sz w:val="18"/>
              </w:rPr>
              <w:t xml:space="preserve">Figura *: Código </w:t>
            </w:r>
            <w:r>
              <w:rPr>
                <w:b/>
                <w:sz w:val="18"/>
              </w:rPr>
              <w:t>da ancoragem do botão com a barra de navegação</w:t>
            </w:r>
          </w:p>
        </w:tc>
        <w:tc>
          <w:tcPr>
            <w:tcW w:w="4814" w:type="dxa"/>
          </w:tcPr>
          <w:p w14:paraId="4F5D29A4" w14:textId="0D5FD428" w:rsidR="00322420" w:rsidRDefault="00322420" w:rsidP="007D6120">
            <w:pPr>
              <w:jc w:val="center"/>
              <w:rPr>
                <w:b/>
                <w:sz w:val="18"/>
              </w:rPr>
            </w:pPr>
            <w:r>
              <w:rPr>
                <w:b/>
                <w:noProof/>
                <w:sz w:val="18"/>
                <w:lang w:eastAsia="pt-BR"/>
              </w:rPr>
              <w:drawing>
                <wp:inline distT="0" distB="0" distL="0" distR="0" wp14:anchorId="305AB170" wp14:editId="762A8835">
                  <wp:extent cx="1360552" cy="2947829"/>
                  <wp:effectExtent l="0" t="0" r="0" b="508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pp10.jpe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370156" cy="2968637"/>
                          </a:xfrm>
                          <a:prstGeom prst="rect">
                            <a:avLst/>
                          </a:prstGeom>
                        </pic:spPr>
                      </pic:pic>
                    </a:graphicData>
                  </a:graphic>
                </wp:inline>
              </w:drawing>
            </w:r>
          </w:p>
          <w:p w14:paraId="44135437" w14:textId="08EF53ED" w:rsidR="00322420" w:rsidRDefault="00322420" w:rsidP="007D6120">
            <w:pPr>
              <w:jc w:val="center"/>
            </w:pPr>
            <w:r w:rsidRPr="003339C4">
              <w:rPr>
                <w:b/>
                <w:sz w:val="18"/>
              </w:rPr>
              <w:t xml:space="preserve">Figura *: </w:t>
            </w:r>
            <w:r>
              <w:rPr>
                <w:b/>
                <w:sz w:val="18"/>
              </w:rPr>
              <w:t>Tela da ancoragem do botão com a barra de navegação</w:t>
            </w:r>
          </w:p>
        </w:tc>
      </w:tr>
    </w:tbl>
    <w:p w14:paraId="70584ECA" w14:textId="77777777" w:rsidR="00322420" w:rsidRDefault="00322420" w:rsidP="00125EEB">
      <w:pPr>
        <w:jc w:val="center"/>
        <w:rPr>
          <w:sz w:val="36"/>
        </w:rPr>
      </w:pPr>
    </w:p>
    <w:p w14:paraId="784BC885" w14:textId="766AACB1" w:rsidR="00977354" w:rsidRDefault="00977354" w:rsidP="00D27A5D">
      <w:pPr>
        <w:jc w:val="left"/>
      </w:pPr>
      <w:r w:rsidRPr="00D27A5D">
        <w:t xml:space="preserve">Para finalizar o aplicativo de exibição, foi resolvido o problema da barra </w:t>
      </w:r>
      <w:r w:rsidR="00DA1035" w:rsidRPr="00D27A5D">
        <w:t>inferior</w:t>
      </w:r>
      <w:r w:rsidRPr="00D27A5D">
        <w:t xml:space="preserve"> com o botão flutuante</w:t>
      </w:r>
      <w:r w:rsidR="00DA1035" w:rsidRPr="00D27A5D">
        <w:t xml:space="preserve"> fazendo a chamada do </w:t>
      </w:r>
      <w:r w:rsidR="00B972A7">
        <w:t>F</w:t>
      </w:r>
      <w:r w:rsidR="00DA1035" w:rsidRPr="00D27A5D">
        <w:t xml:space="preserve">loatingActionByttonLocation e chamando o </w:t>
      </w:r>
      <w:r w:rsidR="00DA1035" w:rsidRPr="009E6FE2">
        <w:rPr>
          <w:i/>
        </w:rPr>
        <w:t>centerDocked</w:t>
      </w:r>
      <w:r w:rsidR="00DA1035" w:rsidRPr="00D27A5D">
        <w:t xml:space="preserve"> para </w:t>
      </w:r>
      <w:r w:rsidR="00D65D2C">
        <w:t>se</w:t>
      </w:r>
      <w:r w:rsidR="00DA1035" w:rsidRPr="00D27A5D">
        <w:t xml:space="preserve"> misturar com a barra inferior.</w:t>
      </w:r>
    </w:p>
    <w:p w14:paraId="09532BEF" w14:textId="72B4C450" w:rsidR="009E6FE2" w:rsidRDefault="009E6FE2" w:rsidP="00D27A5D">
      <w:pPr>
        <w:jc w:val="left"/>
      </w:pPr>
      <w:r>
        <w:t>O desenvolvimento dessa simples tela foi feita em 5 minutos e 49 segundos.</w:t>
      </w:r>
      <w:r w:rsidR="00A51BB5">
        <w:t xml:space="preserve"> Percebe-se a alta velocidade de desenvolvimento da ferramenta F</w:t>
      </w:r>
      <w:r w:rsidR="008B1F27">
        <w:t>lutter para uma tela simples de inserç</w:t>
      </w:r>
      <w:r w:rsidR="00683362">
        <w:t>ão de dados</w:t>
      </w:r>
      <w:r w:rsidR="00C35D27">
        <w:t>. Acredita-se que</w:t>
      </w:r>
      <w:r w:rsidR="00683362">
        <w:t xml:space="preserve"> com pouco aprendizado qualquer pessoa que tem o mínimo de conceito poderá </w:t>
      </w:r>
      <w:r w:rsidR="000A1BAC">
        <w:t>fazer o</w:t>
      </w:r>
      <w:r w:rsidR="00F27325">
        <w:t xml:space="preserve"> aplicativo</w:t>
      </w:r>
      <w:r w:rsidR="00683362">
        <w:t xml:space="preserve"> sem nenhum problema.</w:t>
      </w:r>
    </w:p>
    <w:p w14:paraId="6846E8D2" w14:textId="77777777" w:rsidR="00B84104" w:rsidRDefault="00B84104" w:rsidP="00D27A5D">
      <w:pPr>
        <w:jc w:val="left"/>
      </w:pPr>
    </w:p>
    <w:p w14:paraId="407F0AF3" w14:textId="77777777" w:rsidR="0018762D" w:rsidRDefault="0018762D" w:rsidP="00D27A5D">
      <w:pPr>
        <w:jc w:val="left"/>
      </w:pPr>
    </w:p>
    <w:p w14:paraId="64D3E91D" w14:textId="77777777" w:rsidR="0018762D" w:rsidRDefault="0018762D" w:rsidP="00D27A5D">
      <w:pPr>
        <w:jc w:val="left"/>
      </w:pPr>
    </w:p>
    <w:p w14:paraId="30A2D966" w14:textId="77777777" w:rsidR="0018762D" w:rsidRDefault="0018762D" w:rsidP="00D27A5D">
      <w:pPr>
        <w:jc w:val="left"/>
      </w:pPr>
    </w:p>
    <w:p w14:paraId="727AEC0D" w14:textId="77777777" w:rsidR="0018762D" w:rsidRDefault="0018762D" w:rsidP="00D27A5D">
      <w:pPr>
        <w:jc w:val="left"/>
      </w:pPr>
    </w:p>
    <w:p w14:paraId="70BEB24B" w14:textId="77777777" w:rsidR="0018762D" w:rsidRPr="00D27A5D" w:rsidRDefault="0018762D" w:rsidP="00D27A5D">
      <w:pPr>
        <w:jc w:val="left"/>
      </w:pPr>
    </w:p>
    <w:p w14:paraId="79846BBD" w14:textId="6272046A" w:rsidR="00976C67" w:rsidRDefault="00976C67" w:rsidP="007D6120">
      <w:pPr>
        <w:pStyle w:val="Ttulo1"/>
      </w:pPr>
      <w:r>
        <w:lastRenderedPageBreak/>
        <w:t>CRONOGRAMA</w:t>
      </w:r>
    </w:p>
    <w:tbl>
      <w:tblPr>
        <w:tblW w:w="10080" w:type="dxa"/>
        <w:tblInd w:w="-5" w:type="dxa"/>
        <w:tblCellMar>
          <w:left w:w="70" w:type="dxa"/>
          <w:right w:w="70" w:type="dxa"/>
        </w:tblCellMar>
        <w:tblLook w:val="04A0" w:firstRow="1" w:lastRow="0" w:firstColumn="1" w:lastColumn="0" w:noHBand="0" w:noVBand="1"/>
      </w:tblPr>
      <w:tblGrid>
        <w:gridCol w:w="3880"/>
        <w:gridCol w:w="578"/>
        <w:gridCol w:w="603"/>
        <w:gridCol w:w="524"/>
        <w:gridCol w:w="523"/>
        <w:gridCol w:w="510"/>
        <w:gridCol w:w="631"/>
        <w:gridCol w:w="556"/>
        <w:gridCol w:w="560"/>
        <w:gridCol w:w="535"/>
        <w:gridCol w:w="478"/>
        <w:gridCol w:w="601"/>
        <w:gridCol w:w="684"/>
      </w:tblGrid>
      <w:tr w:rsidR="0018762D" w:rsidRPr="0018762D" w14:paraId="7ED0572B" w14:textId="77777777" w:rsidTr="0018762D">
        <w:trPr>
          <w:trHeight w:val="420"/>
        </w:trPr>
        <w:tc>
          <w:tcPr>
            <w:tcW w:w="388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DC7F701" w14:textId="77777777" w:rsidR="0018762D" w:rsidRPr="0018762D" w:rsidRDefault="0018762D" w:rsidP="0018762D">
            <w:pPr>
              <w:spacing w:before="0" w:after="0" w:line="240" w:lineRule="auto"/>
              <w:jc w:val="center"/>
              <w:rPr>
                <w:rFonts w:ascii="Calibri" w:eastAsia="Times New Roman" w:hAnsi="Calibri" w:cs="Calibri"/>
                <w:b/>
                <w:bCs/>
                <w:color w:val="FFFFFF"/>
                <w:sz w:val="32"/>
                <w:szCs w:val="32"/>
                <w:lang w:eastAsia="pt-BR"/>
              </w:rPr>
            </w:pPr>
            <w:commentRangeStart w:id="41"/>
            <w:r w:rsidRPr="0018762D">
              <w:rPr>
                <w:rFonts w:ascii="Calibri" w:eastAsia="Times New Roman" w:hAnsi="Calibri" w:cs="Calibri"/>
                <w:b/>
                <w:bCs/>
                <w:color w:val="FFFFFF"/>
                <w:sz w:val="32"/>
                <w:szCs w:val="32"/>
                <w:lang w:eastAsia="pt-BR"/>
              </w:rPr>
              <w:t>ATIVIDADES</w:t>
            </w:r>
          </w:p>
        </w:tc>
        <w:tc>
          <w:tcPr>
            <w:tcW w:w="540" w:type="dxa"/>
            <w:tcBorders>
              <w:top w:val="single" w:sz="4" w:space="0" w:color="auto"/>
              <w:left w:val="nil"/>
              <w:bottom w:val="single" w:sz="4" w:space="0" w:color="auto"/>
              <w:right w:val="single" w:sz="4" w:space="0" w:color="auto"/>
            </w:tcBorders>
            <w:shd w:val="clear" w:color="000000" w:fill="0070C0"/>
            <w:noWrap/>
            <w:vAlign w:val="center"/>
            <w:hideMark/>
          </w:tcPr>
          <w:p w14:paraId="6B5BBB9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OUT</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3937EAE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NOV</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313BFE3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DEZ</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6594F48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JAN</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1E74AEE4"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FEV</w:t>
            </w:r>
          </w:p>
        </w:tc>
        <w:tc>
          <w:tcPr>
            <w:tcW w:w="600" w:type="dxa"/>
            <w:tcBorders>
              <w:top w:val="single" w:sz="4" w:space="0" w:color="auto"/>
              <w:left w:val="nil"/>
              <w:bottom w:val="single" w:sz="4" w:space="0" w:color="auto"/>
              <w:right w:val="single" w:sz="4" w:space="0" w:color="auto"/>
            </w:tcBorders>
            <w:shd w:val="clear" w:color="000000" w:fill="0070C0"/>
            <w:noWrap/>
            <w:vAlign w:val="center"/>
            <w:hideMark/>
          </w:tcPr>
          <w:p w14:paraId="7D6612E0"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4FEF2877"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ABR</w:t>
            </w:r>
          </w:p>
        </w:tc>
        <w:tc>
          <w:tcPr>
            <w:tcW w:w="520" w:type="dxa"/>
            <w:tcBorders>
              <w:top w:val="single" w:sz="4" w:space="0" w:color="auto"/>
              <w:left w:val="nil"/>
              <w:bottom w:val="single" w:sz="4" w:space="0" w:color="auto"/>
              <w:right w:val="single" w:sz="4" w:space="0" w:color="auto"/>
            </w:tcBorders>
            <w:shd w:val="clear" w:color="000000" w:fill="0070C0"/>
            <w:noWrap/>
            <w:vAlign w:val="center"/>
            <w:hideMark/>
          </w:tcPr>
          <w:p w14:paraId="24F0384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MAI</w:t>
            </w:r>
          </w:p>
        </w:tc>
        <w:tc>
          <w:tcPr>
            <w:tcW w:w="500" w:type="dxa"/>
            <w:tcBorders>
              <w:top w:val="single" w:sz="4" w:space="0" w:color="auto"/>
              <w:left w:val="nil"/>
              <w:bottom w:val="single" w:sz="4" w:space="0" w:color="auto"/>
              <w:right w:val="single" w:sz="4" w:space="0" w:color="auto"/>
            </w:tcBorders>
            <w:shd w:val="clear" w:color="000000" w:fill="0070C0"/>
            <w:noWrap/>
            <w:vAlign w:val="center"/>
            <w:hideMark/>
          </w:tcPr>
          <w:p w14:paraId="2EAB7D25"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JUN</w:t>
            </w:r>
          </w:p>
        </w:tc>
        <w:tc>
          <w:tcPr>
            <w:tcW w:w="440" w:type="dxa"/>
            <w:tcBorders>
              <w:top w:val="single" w:sz="4" w:space="0" w:color="auto"/>
              <w:left w:val="nil"/>
              <w:bottom w:val="single" w:sz="4" w:space="0" w:color="auto"/>
              <w:right w:val="single" w:sz="4" w:space="0" w:color="auto"/>
            </w:tcBorders>
            <w:shd w:val="clear" w:color="000000" w:fill="0070C0"/>
            <w:noWrap/>
            <w:vAlign w:val="center"/>
            <w:hideMark/>
          </w:tcPr>
          <w:p w14:paraId="03ECB24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JUL</w:t>
            </w:r>
          </w:p>
        </w:tc>
        <w:tc>
          <w:tcPr>
            <w:tcW w:w="580" w:type="dxa"/>
            <w:tcBorders>
              <w:top w:val="single" w:sz="4" w:space="0" w:color="auto"/>
              <w:left w:val="nil"/>
              <w:bottom w:val="single" w:sz="4" w:space="0" w:color="auto"/>
              <w:right w:val="single" w:sz="4" w:space="0" w:color="auto"/>
            </w:tcBorders>
            <w:shd w:val="clear" w:color="000000" w:fill="0070C0"/>
            <w:noWrap/>
            <w:vAlign w:val="center"/>
            <w:hideMark/>
          </w:tcPr>
          <w:p w14:paraId="2A7F6233"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AGO</w:t>
            </w:r>
          </w:p>
        </w:tc>
        <w:tc>
          <w:tcPr>
            <w:tcW w:w="460" w:type="dxa"/>
            <w:tcBorders>
              <w:top w:val="single" w:sz="4" w:space="0" w:color="auto"/>
              <w:left w:val="nil"/>
              <w:bottom w:val="single" w:sz="4" w:space="0" w:color="auto"/>
              <w:right w:val="single" w:sz="4" w:space="0" w:color="auto"/>
            </w:tcBorders>
            <w:shd w:val="clear" w:color="000000" w:fill="0070C0"/>
            <w:noWrap/>
            <w:vAlign w:val="center"/>
            <w:hideMark/>
          </w:tcPr>
          <w:p w14:paraId="73E6F84B" w14:textId="77777777" w:rsidR="0018762D" w:rsidRPr="0018762D" w:rsidRDefault="0018762D" w:rsidP="0018762D">
            <w:pPr>
              <w:spacing w:before="0" w:after="0" w:line="240" w:lineRule="auto"/>
              <w:jc w:val="center"/>
              <w:rPr>
                <w:rFonts w:ascii="Calibri" w:eastAsia="Times New Roman" w:hAnsi="Calibri" w:cs="Calibri"/>
                <w:b/>
                <w:bCs/>
                <w:color w:val="FFFFFF"/>
                <w:szCs w:val="24"/>
                <w:lang w:eastAsia="pt-BR"/>
              </w:rPr>
            </w:pPr>
            <w:r w:rsidRPr="0018762D">
              <w:rPr>
                <w:rFonts w:ascii="Calibri" w:eastAsia="Times New Roman" w:hAnsi="Calibri" w:cs="Calibri"/>
                <w:b/>
                <w:bCs/>
                <w:color w:val="FFFFFF"/>
                <w:szCs w:val="24"/>
                <w:lang w:eastAsia="pt-BR"/>
              </w:rPr>
              <w:t>SET</w:t>
            </w:r>
          </w:p>
        </w:tc>
      </w:tr>
      <w:tr w:rsidR="0018762D" w:rsidRPr="0018762D" w14:paraId="06DB327B"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9AD0BA1"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ELABORAÇÃO DO PRÉ PROJETO</w:t>
            </w:r>
          </w:p>
        </w:tc>
        <w:tc>
          <w:tcPr>
            <w:tcW w:w="540" w:type="dxa"/>
            <w:tcBorders>
              <w:top w:val="nil"/>
              <w:left w:val="nil"/>
              <w:bottom w:val="single" w:sz="4" w:space="0" w:color="auto"/>
              <w:right w:val="single" w:sz="4" w:space="0" w:color="auto"/>
            </w:tcBorders>
            <w:shd w:val="clear" w:color="000000" w:fill="9BC2E6"/>
            <w:noWrap/>
            <w:vAlign w:val="center"/>
            <w:hideMark/>
          </w:tcPr>
          <w:p w14:paraId="1EA3CE7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0D34A72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7FDBA5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BE3864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2A2713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2CDDF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AB1491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5E4E444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B9E763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09290F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738991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1564D2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94652AA"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222C539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LEVANTAMENTO</w:t>
            </w:r>
          </w:p>
        </w:tc>
        <w:tc>
          <w:tcPr>
            <w:tcW w:w="540" w:type="dxa"/>
            <w:tcBorders>
              <w:top w:val="nil"/>
              <w:left w:val="nil"/>
              <w:bottom w:val="single" w:sz="4" w:space="0" w:color="auto"/>
              <w:right w:val="single" w:sz="4" w:space="0" w:color="auto"/>
            </w:tcBorders>
            <w:shd w:val="clear" w:color="auto" w:fill="auto"/>
            <w:noWrap/>
            <w:vAlign w:val="center"/>
            <w:hideMark/>
          </w:tcPr>
          <w:p w14:paraId="198F25C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23A8913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4D8C4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F644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4B672B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565B17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FA2F32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957203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E7AEFE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D529E0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584567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40F605B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CD1CE05"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9DE1009"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ANÁLISE DO SISTEMA</w:t>
            </w:r>
          </w:p>
        </w:tc>
        <w:tc>
          <w:tcPr>
            <w:tcW w:w="540" w:type="dxa"/>
            <w:tcBorders>
              <w:top w:val="nil"/>
              <w:left w:val="nil"/>
              <w:bottom w:val="single" w:sz="4" w:space="0" w:color="auto"/>
              <w:right w:val="single" w:sz="4" w:space="0" w:color="auto"/>
            </w:tcBorders>
            <w:shd w:val="clear" w:color="auto" w:fill="auto"/>
            <w:noWrap/>
            <w:vAlign w:val="center"/>
            <w:hideMark/>
          </w:tcPr>
          <w:p w14:paraId="3719FF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B71E0C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5AC9A2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047AC1E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746D497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1FA7CA2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0301DF2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9DAB77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6BDBB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47C0E2D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DCB23A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0522A2F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372F6C4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7D960D2"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ESTUDO SOBRE O FLUTTER</w:t>
            </w:r>
          </w:p>
        </w:tc>
        <w:tc>
          <w:tcPr>
            <w:tcW w:w="540" w:type="dxa"/>
            <w:tcBorders>
              <w:top w:val="nil"/>
              <w:left w:val="nil"/>
              <w:bottom w:val="single" w:sz="4" w:space="0" w:color="auto"/>
              <w:right w:val="single" w:sz="4" w:space="0" w:color="auto"/>
            </w:tcBorders>
            <w:shd w:val="clear" w:color="auto" w:fill="auto"/>
            <w:noWrap/>
            <w:vAlign w:val="center"/>
            <w:hideMark/>
          </w:tcPr>
          <w:p w14:paraId="29642B5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2DE59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19A1B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1D5E7BC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4CC00B1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7E75495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748C6BD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4A122F6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6B299C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7CC33D9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DB3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37554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5AE6A2C"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3158DD7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DESENV. DO APLICATIVO</w:t>
            </w:r>
          </w:p>
        </w:tc>
        <w:tc>
          <w:tcPr>
            <w:tcW w:w="540" w:type="dxa"/>
            <w:tcBorders>
              <w:top w:val="nil"/>
              <w:left w:val="nil"/>
              <w:bottom w:val="single" w:sz="4" w:space="0" w:color="auto"/>
              <w:right w:val="single" w:sz="4" w:space="0" w:color="auto"/>
            </w:tcBorders>
            <w:shd w:val="clear" w:color="auto" w:fill="auto"/>
            <w:noWrap/>
            <w:vAlign w:val="center"/>
            <w:hideMark/>
          </w:tcPr>
          <w:p w14:paraId="3936097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916A44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4A9F80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279D57D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5A3FEC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616E83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67AED5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3945E94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4A137C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89B83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066DCFA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DC33AA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0DD90BB1"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0F2BC85E"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EXAME QUALIFICAÇÃO</w:t>
            </w:r>
          </w:p>
        </w:tc>
        <w:tc>
          <w:tcPr>
            <w:tcW w:w="540" w:type="dxa"/>
            <w:tcBorders>
              <w:top w:val="nil"/>
              <w:left w:val="nil"/>
              <w:bottom w:val="single" w:sz="4" w:space="0" w:color="auto"/>
              <w:right w:val="single" w:sz="4" w:space="0" w:color="auto"/>
            </w:tcBorders>
            <w:shd w:val="clear" w:color="auto" w:fill="auto"/>
            <w:noWrap/>
            <w:vAlign w:val="center"/>
            <w:hideMark/>
          </w:tcPr>
          <w:p w14:paraId="1DB2825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43EDBF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A8921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59C850F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74D60D9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000000" w:fill="9BC2E6"/>
            <w:noWrap/>
            <w:vAlign w:val="center"/>
            <w:hideMark/>
          </w:tcPr>
          <w:p w14:paraId="52D4EE4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4DC5836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2D4E6141"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2F5D0D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B5A3E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00A25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041F82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5676A012"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5AA248E3"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TESTES</w:t>
            </w:r>
          </w:p>
        </w:tc>
        <w:tc>
          <w:tcPr>
            <w:tcW w:w="540" w:type="dxa"/>
            <w:tcBorders>
              <w:top w:val="nil"/>
              <w:left w:val="nil"/>
              <w:bottom w:val="single" w:sz="4" w:space="0" w:color="auto"/>
              <w:right w:val="single" w:sz="4" w:space="0" w:color="auto"/>
            </w:tcBorders>
            <w:shd w:val="clear" w:color="auto" w:fill="auto"/>
            <w:noWrap/>
            <w:vAlign w:val="center"/>
            <w:hideMark/>
          </w:tcPr>
          <w:p w14:paraId="1ED30029"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FB9FA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3CD02B1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9119A8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5360DA1E"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459CA4E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256E793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000000" w:fill="9BC2E6"/>
            <w:noWrap/>
            <w:vAlign w:val="center"/>
            <w:hideMark/>
          </w:tcPr>
          <w:p w14:paraId="1A2C601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336FF00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685939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420A6853"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24511A9C"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1B70AD1D"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1FE7C4BB"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ESCRITA VERSÃO FINAL</w:t>
            </w:r>
          </w:p>
        </w:tc>
        <w:tc>
          <w:tcPr>
            <w:tcW w:w="540" w:type="dxa"/>
            <w:tcBorders>
              <w:top w:val="nil"/>
              <w:left w:val="nil"/>
              <w:bottom w:val="single" w:sz="4" w:space="0" w:color="auto"/>
              <w:right w:val="single" w:sz="4" w:space="0" w:color="auto"/>
            </w:tcBorders>
            <w:shd w:val="clear" w:color="auto" w:fill="auto"/>
            <w:noWrap/>
            <w:vAlign w:val="center"/>
            <w:hideMark/>
          </w:tcPr>
          <w:p w14:paraId="19730C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6DC1F07F"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4434336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21A47BE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E31974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0F8509D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DD6189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9799918"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000000" w:fill="9BC2E6"/>
            <w:noWrap/>
            <w:vAlign w:val="center"/>
            <w:hideMark/>
          </w:tcPr>
          <w:p w14:paraId="68F2F18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000000" w:fill="9BC2E6"/>
            <w:noWrap/>
            <w:vAlign w:val="center"/>
            <w:hideMark/>
          </w:tcPr>
          <w:p w14:paraId="4B28B0A4"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000000" w:fill="9BC2E6"/>
            <w:noWrap/>
            <w:vAlign w:val="center"/>
            <w:hideMark/>
          </w:tcPr>
          <w:p w14:paraId="730D734B"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660CFDC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r>
      <w:tr w:rsidR="0018762D" w:rsidRPr="0018762D" w14:paraId="7C8975F4" w14:textId="77777777" w:rsidTr="0018762D">
        <w:trPr>
          <w:trHeight w:val="315"/>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14:paraId="4CADE1A4" w14:textId="77777777" w:rsidR="0018762D" w:rsidRPr="0018762D" w:rsidRDefault="0018762D" w:rsidP="0018762D">
            <w:pPr>
              <w:spacing w:before="0" w:after="0" w:line="240" w:lineRule="auto"/>
              <w:rPr>
                <w:rFonts w:ascii="Calibri" w:eastAsia="Times New Roman" w:hAnsi="Calibri" w:cs="Calibri"/>
                <w:b/>
                <w:bCs/>
                <w:color w:val="000000"/>
                <w:szCs w:val="24"/>
                <w:lang w:eastAsia="pt-BR"/>
              </w:rPr>
            </w:pPr>
            <w:r w:rsidRPr="0018762D">
              <w:rPr>
                <w:rFonts w:ascii="Calibri" w:eastAsia="Times New Roman" w:hAnsi="Calibri" w:cs="Calibri"/>
                <w:b/>
                <w:bCs/>
                <w:color w:val="000000"/>
                <w:szCs w:val="24"/>
                <w:lang w:eastAsia="pt-BR"/>
              </w:rPr>
              <w:t>APRESENTAÇÃO</w:t>
            </w:r>
          </w:p>
        </w:tc>
        <w:tc>
          <w:tcPr>
            <w:tcW w:w="540" w:type="dxa"/>
            <w:tcBorders>
              <w:top w:val="nil"/>
              <w:left w:val="nil"/>
              <w:bottom w:val="single" w:sz="4" w:space="0" w:color="auto"/>
              <w:right w:val="single" w:sz="4" w:space="0" w:color="auto"/>
            </w:tcBorders>
            <w:shd w:val="clear" w:color="auto" w:fill="auto"/>
            <w:noWrap/>
            <w:vAlign w:val="center"/>
            <w:hideMark/>
          </w:tcPr>
          <w:p w14:paraId="45B61B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764CF62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018BF38A"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710A9F9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auto" w:fill="auto"/>
            <w:noWrap/>
            <w:vAlign w:val="center"/>
            <w:hideMark/>
          </w:tcPr>
          <w:p w14:paraId="3F9A49DD"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600" w:type="dxa"/>
            <w:tcBorders>
              <w:top w:val="nil"/>
              <w:left w:val="nil"/>
              <w:bottom w:val="single" w:sz="4" w:space="0" w:color="auto"/>
              <w:right w:val="single" w:sz="4" w:space="0" w:color="auto"/>
            </w:tcBorders>
            <w:shd w:val="clear" w:color="auto" w:fill="auto"/>
            <w:noWrap/>
            <w:vAlign w:val="center"/>
            <w:hideMark/>
          </w:tcPr>
          <w:p w14:paraId="1D10840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1DA57A67"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20" w:type="dxa"/>
            <w:tcBorders>
              <w:top w:val="nil"/>
              <w:left w:val="nil"/>
              <w:bottom w:val="single" w:sz="4" w:space="0" w:color="auto"/>
              <w:right w:val="single" w:sz="4" w:space="0" w:color="auto"/>
            </w:tcBorders>
            <w:shd w:val="clear" w:color="auto" w:fill="auto"/>
            <w:noWrap/>
            <w:vAlign w:val="center"/>
            <w:hideMark/>
          </w:tcPr>
          <w:p w14:paraId="705578F0"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00" w:type="dxa"/>
            <w:tcBorders>
              <w:top w:val="nil"/>
              <w:left w:val="nil"/>
              <w:bottom w:val="single" w:sz="4" w:space="0" w:color="auto"/>
              <w:right w:val="single" w:sz="4" w:space="0" w:color="auto"/>
            </w:tcBorders>
            <w:shd w:val="clear" w:color="auto" w:fill="auto"/>
            <w:noWrap/>
            <w:vAlign w:val="center"/>
            <w:hideMark/>
          </w:tcPr>
          <w:p w14:paraId="1A0D7FE2"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40" w:type="dxa"/>
            <w:tcBorders>
              <w:top w:val="nil"/>
              <w:left w:val="nil"/>
              <w:bottom w:val="single" w:sz="4" w:space="0" w:color="auto"/>
              <w:right w:val="single" w:sz="4" w:space="0" w:color="auto"/>
            </w:tcBorders>
            <w:shd w:val="clear" w:color="auto" w:fill="auto"/>
            <w:noWrap/>
            <w:vAlign w:val="center"/>
            <w:hideMark/>
          </w:tcPr>
          <w:p w14:paraId="12EFBBC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580" w:type="dxa"/>
            <w:tcBorders>
              <w:top w:val="nil"/>
              <w:left w:val="nil"/>
              <w:bottom w:val="single" w:sz="4" w:space="0" w:color="auto"/>
              <w:right w:val="single" w:sz="4" w:space="0" w:color="auto"/>
            </w:tcBorders>
            <w:shd w:val="clear" w:color="auto" w:fill="auto"/>
            <w:noWrap/>
            <w:vAlign w:val="center"/>
            <w:hideMark/>
          </w:tcPr>
          <w:p w14:paraId="12035706"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p>
        </w:tc>
        <w:tc>
          <w:tcPr>
            <w:tcW w:w="460" w:type="dxa"/>
            <w:tcBorders>
              <w:top w:val="nil"/>
              <w:left w:val="nil"/>
              <w:bottom w:val="single" w:sz="4" w:space="0" w:color="auto"/>
              <w:right w:val="single" w:sz="4" w:space="0" w:color="auto"/>
            </w:tcBorders>
            <w:shd w:val="clear" w:color="000000" w:fill="9BC2E6"/>
            <w:noWrap/>
            <w:vAlign w:val="center"/>
            <w:hideMark/>
          </w:tcPr>
          <w:p w14:paraId="252E4E95" w14:textId="77777777" w:rsidR="0018762D" w:rsidRPr="0018762D" w:rsidRDefault="0018762D" w:rsidP="0018762D">
            <w:pPr>
              <w:spacing w:before="0" w:after="0" w:line="240" w:lineRule="auto"/>
              <w:rPr>
                <w:rFonts w:ascii="Calibri" w:eastAsia="Times New Roman" w:hAnsi="Calibri" w:cs="Calibri"/>
                <w:color w:val="000000"/>
                <w:szCs w:val="24"/>
                <w:lang w:eastAsia="pt-BR"/>
              </w:rPr>
            </w:pPr>
            <w:r w:rsidRPr="0018762D">
              <w:rPr>
                <w:rFonts w:ascii="Calibri" w:eastAsia="Times New Roman" w:hAnsi="Calibri" w:cs="Calibri"/>
                <w:color w:val="000000"/>
                <w:szCs w:val="24"/>
                <w:lang w:eastAsia="pt-BR"/>
              </w:rPr>
              <w:t> </w:t>
            </w:r>
            <w:commentRangeEnd w:id="41"/>
            <w:r w:rsidR="00514674">
              <w:rPr>
                <w:rStyle w:val="Refdecomentrio"/>
              </w:rPr>
              <w:commentReference w:id="41"/>
            </w:r>
          </w:p>
        </w:tc>
      </w:tr>
    </w:tbl>
    <w:p w14:paraId="74145574" w14:textId="77777777" w:rsidR="00525FC2" w:rsidRDefault="00525FC2" w:rsidP="00976C67"/>
    <w:p w14:paraId="0A5FEEB9" w14:textId="1423D3C2" w:rsidR="000C058E" w:rsidRDefault="000C058E">
      <w:pPr>
        <w:spacing w:before="0" w:after="0" w:line="240" w:lineRule="auto"/>
        <w:jc w:val="left"/>
        <w:rPr>
          <w:ins w:id="42" w:author="Almir Camolesi" w:date="2020-03-30T14:38:00Z"/>
        </w:rPr>
      </w:pPr>
      <w:ins w:id="43" w:author="Almir Camolesi" w:date="2020-03-30T14:38:00Z">
        <w:r>
          <w:br w:type="page"/>
        </w:r>
      </w:ins>
    </w:p>
    <w:p w14:paraId="3D7F793E" w14:textId="77777777" w:rsidR="00F3212F" w:rsidRDefault="00F3212F" w:rsidP="00976C67"/>
    <w:p w14:paraId="3D9AA3AF" w14:textId="2419BF9B" w:rsidR="00F3212F" w:rsidRDefault="00F3212F" w:rsidP="00F3212F">
      <w:pPr>
        <w:pStyle w:val="Ttulo1"/>
      </w:pPr>
      <w:r w:rsidRPr="00F3212F">
        <w:t>CONSIDERAÇÕES FINAIS</w:t>
      </w:r>
    </w:p>
    <w:p w14:paraId="1D55F737" w14:textId="77777777" w:rsidR="00F3212F" w:rsidRDefault="00F3212F" w:rsidP="00F3212F">
      <w:commentRangeStart w:id="44"/>
    </w:p>
    <w:p w14:paraId="05F9C1D1" w14:textId="0159BBBC" w:rsidR="00F3212F" w:rsidRDefault="001919F2" w:rsidP="00F3212F">
      <w:r>
        <w:t xml:space="preserve">Houve diversas adversidades no processo de finalização desse trabalho, pois trata-se de uma tecnologia nova no mercado e consequentemente não obtendo muitos exemplos em livros e artigos que pudessem agregar na construção do </w:t>
      </w:r>
      <w:r w:rsidR="00C567AE">
        <w:t>mesmo</w:t>
      </w:r>
      <w:r>
        <w:t xml:space="preserve">, entretanto, a maioria dos objetivos foram alcançados graças </w:t>
      </w:r>
      <w:commentRangeEnd w:id="44"/>
      <w:r w:rsidR="000C058E">
        <w:rPr>
          <w:rStyle w:val="Refdecomentrio"/>
        </w:rPr>
        <w:commentReference w:id="44"/>
      </w:r>
      <w:r>
        <w:t xml:space="preserve">a pesquisas em inglês, </w:t>
      </w:r>
      <w:r w:rsidR="00911646">
        <w:t>proporcionou-se</w:t>
      </w:r>
      <w:r>
        <w:t xml:space="preserve"> o sucesso desse </w:t>
      </w:r>
      <w:r w:rsidR="00C567AE">
        <w:t>projeto e com uma excelente experiência em aprendizado.</w:t>
      </w:r>
    </w:p>
    <w:p w14:paraId="1FB3699E" w14:textId="3B299C28" w:rsidR="00682E6F" w:rsidRDefault="00682E6F" w:rsidP="00F3212F">
      <w:r>
        <w:t>Vale enfatizar a facilidade e rapidez do desenvolvimento do aplicativo quando se estuda mais a fundo a ferramenta e suas funcionalidades.</w:t>
      </w:r>
    </w:p>
    <w:p w14:paraId="1851932A" w14:textId="66FD4DD6" w:rsidR="009220B6" w:rsidRDefault="009220B6" w:rsidP="00F3212F">
      <w:r>
        <w:t xml:space="preserve">Os projeto inteiro ficará disponível no </w:t>
      </w:r>
      <w:commentRangeStart w:id="46"/>
      <w:r>
        <w:t>GitHub</w:t>
      </w:r>
      <w:commentRangeEnd w:id="46"/>
      <w:r w:rsidR="000C058E">
        <w:rPr>
          <w:rStyle w:val="Refdecomentrio"/>
        </w:rPr>
        <w:commentReference w:id="46"/>
      </w:r>
      <w:r>
        <w:t xml:space="preserve">, com isso, auxiliará novos desenvolvedores, pessoas interessadas nessa tecnologia maravilhosa e principalmente nos meus trabalhos futuros como desenvolvedor. E com base na finalização desse trabalho, chegou-se </w:t>
      </w:r>
      <w:r w:rsidR="001D6502">
        <w:t>à</w:t>
      </w:r>
      <w:r>
        <w:t xml:space="preserve"> conclusão que a aplicação</w:t>
      </w:r>
      <w:r w:rsidR="001D6502">
        <w:t xml:space="preserve"> mencionada</w:t>
      </w:r>
      <w:r>
        <w:t xml:space="preserve"> </w:t>
      </w:r>
      <w:r w:rsidR="001D6502">
        <w:t>terá</w:t>
      </w:r>
      <w:r>
        <w:t xml:space="preserve"> um valor enorme para comunidade.</w:t>
      </w:r>
    </w:p>
    <w:p w14:paraId="6993682E" w14:textId="77777777" w:rsidR="004B71EA" w:rsidRDefault="004B71EA" w:rsidP="00F3212F"/>
    <w:p w14:paraId="57108C8B" w14:textId="77777777" w:rsidR="004B71EA" w:rsidRDefault="004B71EA" w:rsidP="00F3212F"/>
    <w:p w14:paraId="30EC968D" w14:textId="77777777" w:rsidR="004B71EA" w:rsidRDefault="004B71EA" w:rsidP="00F3212F"/>
    <w:p w14:paraId="7F5861D5" w14:textId="77777777" w:rsidR="004B71EA" w:rsidRDefault="004B71EA" w:rsidP="00F3212F"/>
    <w:p w14:paraId="7CAE1492" w14:textId="77777777" w:rsidR="004B71EA" w:rsidRPr="00F3212F" w:rsidRDefault="004B71EA" w:rsidP="00F3212F"/>
    <w:p w14:paraId="19C96D4E" w14:textId="77777777" w:rsidR="00C131AB" w:rsidRDefault="00C131AB" w:rsidP="00976C67"/>
    <w:p w14:paraId="595293ED" w14:textId="72C6F07F" w:rsidR="00525FC2" w:rsidRDefault="00525FC2" w:rsidP="00525FC2">
      <w:pPr>
        <w:pStyle w:val="Ttulo1"/>
      </w:pPr>
      <w:r>
        <w:t>REFERÊNCIAS</w:t>
      </w:r>
    </w:p>
    <w:p w14:paraId="14680B7B" w14:textId="39048D02" w:rsidR="00525FC2" w:rsidRDefault="00525FC2" w:rsidP="00525FC2">
      <w:commentRangeStart w:id="47"/>
      <w:r>
        <w:t>MAGALHÃES</w:t>
      </w:r>
      <w:commentRangeEnd w:id="47"/>
      <w:r w:rsidR="000C058E">
        <w:rPr>
          <w:rStyle w:val="Refdecomentrio"/>
        </w:rPr>
        <w:commentReference w:id="47"/>
      </w:r>
      <w:r>
        <w:t xml:space="preserve">, Túlio. </w:t>
      </w:r>
      <w:r w:rsidRPr="003F2576">
        <w:rPr>
          <w:b/>
        </w:rPr>
        <w:t>Flutter: tudo sobre o queridinho do google</w:t>
      </w:r>
      <w:r>
        <w:t>. Disponível em &lt;https://www.zup.com.br/blog/flutter&gt;. Acesso em: 21 out. 2019.</w:t>
      </w:r>
    </w:p>
    <w:p w14:paraId="20CD8198" w14:textId="66D4FD1C" w:rsidR="00525FC2" w:rsidRPr="004D3A11" w:rsidRDefault="00525FC2" w:rsidP="004D3A11">
      <w:r>
        <w:t xml:space="preserve">VIANA, Daniel. </w:t>
      </w:r>
      <w:r w:rsidRPr="003F2576">
        <w:rPr>
          <w:b/>
        </w:rPr>
        <w:t>Firebase: descubra no que esta plataforma pode te ajudar</w:t>
      </w:r>
      <w:r>
        <w:t>. Disponível em &lt;https://www.treinaweb.com.br/blog/firebase-descubra-no-que-esta-plataforma-pode-te-ajudar&gt;. Acesso em: 03 out. 2019.</w:t>
      </w:r>
    </w:p>
    <w:p w14:paraId="657FB8A9" w14:textId="06F159F2" w:rsidR="00525FC2" w:rsidRDefault="00525FC2" w:rsidP="00525FC2">
      <w:r>
        <w:lastRenderedPageBreak/>
        <w:t xml:space="preserve">LIMA, Davi. </w:t>
      </w:r>
      <w:r w:rsidRPr="003F2576">
        <w:rPr>
          <w:b/>
        </w:rPr>
        <w:t>Modele softwares com Astah Community</w:t>
      </w:r>
      <w:r>
        <w:t>. Disponível em &lt;https://www.techtudo.com.br/tudo-sobre/astah-commmunity.html&gt;. Acesso em: 19 nov. 2019.</w:t>
      </w:r>
    </w:p>
    <w:p w14:paraId="4C50703F" w14:textId="739C8026" w:rsidR="00F86E8E" w:rsidRDefault="00F86E8E" w:rsidP="00F86E8E">
      <w:r>
        <w:t xml:space="preserve">PAULA, Welington. </w:t>
      </w:r>
      <w:r w:rsidRPr="003F2576">
        <w:rPr>
          <w:b/>
        </w:rPr>
        <w:t>Rumo do Desenvolvimento Mobile</w:t>
      </w:r>
      <w:r>
        <w:t>. Disponível em &lt;</w:t>
      </w:r>
      <w:r w:rsidRPr="00F86E8E">
        <w:t xml:space="preserve"> https://www.devmedia.com.br/rumo-do-desenvolvimento-mobile/24129</w:t>
      </w:r>
      <w:r>
        <w:t>&gt;. Acesso em: 21 nov. 2019.</w:t>
      </w:r>
    </w:p>
    <w:p w14:paraId="2BF365CD" w14:textId="67C9A0AB" w:rsidR="00DC696E" w:rsidRDefault="00253872" w:rsidP="00253872">
      <w:r>
        <w:t xml:space="preserve">PORTAGSI. </w:t>
      </w:r>
      <w:r w:rsidRPr="003F2576">
        <w:rPr>
          <w:b/>
        </w:rPr>
        <w:t>O que é UML?</w:t>
      </w:r>
      <w:r>
        <w:t>. Disponível em &lt;</w:t>
      </w:r>
      <w:r w:rsidRPr="00253872">
        <w:t>https://www.portalgsti.com.br/uml/sobre/</w:t>
      </w:r>
      <w:r>
        <w:t>&gt;. Acesso em: 21 nov. 2019.</w:t>
      </w:r>
    </w:p>
    <w:p w14:paraId="7BF45764" w14:textId="6C137640" w:rsidR="00DC696E" w:rsidRDefault="00DC696E" w:rsidP="00DC696E">
      <w:r>
        <w:t>GUEDES,</w:t>
      </w:r>
      <w:r w:rsidR="00BC25B6">
        <w:t xml:space="preserve"> </w:t>
      </w:r>
      <w:r>
        <w:t xml:space="preserve">Marylene. </w:t>
      </w:r>
      <w:r>
        <w:rPr>
          <w:b/>
        </w:rPr>
        <w:t>O que é Dart</w:t>
      </w:r>
      <w:r w:rsidRPr="003F2576">
        <w:rPr>
          <w:b/>
        </w:rPr>
        <w:t>?</w:t>
      </w:r>
      <w:r>
        <w:t>. Disponível em &lt;</w:t>
      </w:r>
      <w:r w:rsidRPr="00083749">
        <w:t>https://www.treinaweb.com.br/blog/o-que-e-dart/</w:t>
      </w:r>
      <w:r>
        <w:t>&gt;. Acesso em: 11 fev. 2020.</w:t>
      </w:r>
    </w:p>
    <w:p w14:paraId="6F82236B" w14:textId="01D3F573" w:rsidR="0038316C" w:rsidRDefault="0038316C" w:rsidP="0038316C">
      <w:r>
        <w:t xml:space="preserve">MAES, Jefferson. </w:t>
      </w:r>
      <w:r w:rsidRPr="0038316C">
        <w:rPr>
          <w:b/>
        </w:rPr>
        <w:t>Firebase o que é e para que serve?</w:t>
      </w:r>
      <w:r>
        <w:t>. Disponível em &lt;</w:t>
      </w:r>
      <w:r w:rsidRPr="0038316C">
        <w:t xml:space="preserve"> </w:t>
      </w:r>
      <w:r w:rsidRPr="00083749">
        <w:t>http://digitalprimews.com/google-firebase/</w:t>
      </w:r>
      <w:r>
        <w:t>&gt;. Acesso em: 25 fev. 2020.</w:t>
      </w:r>
    </w:p>
    <w:p w14:paraId="5F438018" w14:textId="100E95B9" w:rsidR="00E17E0C" w:rsidRDefault="00E17E0C" w:rsidP="00E17E0C">
      <w:r>
        <w:t xml:space="preserve">DIONISIO, Edson. </w:t>
      </w:r>
      <w:r>
        <w:rPr>
          <w:b/>
        </w:rPr>
        <w:t>Introdução ao Visual Studio Code</w:t>
      </w:r>
      <w:r>
        <w:t>. Disponível em &lt;</w:t>
      </w:r>
      <w:r w:rsidRPr="0038316C">
        <w:t xml:space="preserve"> </w:t>
      </w:r>
      <w:r w:rsidRPr="00083749">
        <w:t>https://www.devmedia.com.br/introducao-ao-visual-studio-code/34418</w:t>
      </w:r>
      <w:r>
        <w:t>&gt;. Acesso em: 02 mar. 2020.</w:t>
      </w:r>
    </w:p>
    <w:p w14:paraId="09DDF309" w14:textId="1E520D0E" w:rsidR="00420091" w:rsidRDefault="00420091" w:rsidP="00420091">
      <w:r>
        <w:t xml:space="preserve">TYBEL, Douglas. </w:t>
      </w:r>
      <w:r w:rsidRPr="00420091">
        <w:rPr>
          <w:b/>
        </w:rPr>
        <w:t>Orientações básicas na elaboração de um diagrama de classes</w:t>
      </w:r>
      <w:r>
        <w:t>. Disponível em &lt;</w:t>
      </w:r>
      <w:r w:rsidR="002F2AEF" w:rsidRPr="00083749">
        <w:t>https://www.devmedia.com.br/orientacoes-basicas-na-elaboracao-de-um-diagrama-de-classes/37224</w:t>
      </w:r>
      <w:hyperlink r:id="rId40" w:history="1"/>
      <w:r>
        <w:t>&gt;. Acesso em: 02 mar. 2020.</w:t>
      </w:r>
    </w:p>
    <w:p w14:paraId="7EA1C42A" w14:textId="395959C2" w:rsidR="002F2AEF" w:rsidRDefault="002F2AEF" w:rsidP="002F2AEF">
      <w:r>
        <w:t xml:space="preserve">LUCIDCHART. </w:t>
      </w:r>
      <w:r w:rsidRPr="002F2AEF">
        <w:rPr>
          <w:b/>
        </w:rPr>
        <w:t>O que é um diagrama de atividades</w:t>
      </w:r>
      <w:r>
        <w:t>. Disponível em &lt;</w:t>
      </w:r>
      <w:r w:rsidRPr="002F2AEF">
        <w:t xml:space="preserve"> </w:t>
      </w:r>
      <w:r w:rsidRPr="00083749">
        <w:t>https://www.lucidchart.com/pages/pt/o-que-e-diagrama-de-atividades-uml</w:t>
      </w:r>
      <w:hyperlink r:id="rId41" w:history="1"/>
      <w:r>
        <w:t>&gt;. Acesso em: 02 mar. 2020.</w:t>
      </w:r>
    </w:p>
    <w:p w14:paraId="16D82F78" w14:textId="77777777" w:rsidR="002F2AEF" w:rsidRDefault="002F2AEF" w:rsidP="00420091"/>
    <w:p w14:paraId="75E9646C" w14:textId="77777777" w:rsidR="00E17E0C" w:rsidRPr="00525FC2" w:rsidRDefault="00E17E0C" w:rsidP="0038316C"/>
    <w:p w14:paraId="794F3A72" w14:textId="77777777" w:rsidR="0038316C" w:rsidRPr="00525FC2" w:rsidRDefault="0038316C" w:rsidP="00DC696E"/>
    <w:p w14:paraId="3395268A" w14:textId="77777777" w:rsidR="00DC696E" w:rsidRPr="00525FC2" w:rsidRDefault="00DC696E" w:rsidP="00253872"/>
    <w:p w14:paraId="1686BAD9" w14:textId="77777777" w:rsidR="00253872" w:rsidRPr="00525FC2" w:rsidRDefault="00253872" w:rsidP="00F86E8E"/>
    <w:p w14:paraId="7A3131CD" w14:textId="77777777" w:rsidR="00F86E8E" w:rsidRPr="00525FC2" w:rsidRDefault="00F86E8E" w:rsidP="00525FC2"/>
    <w:sectPr w:rsidR="00F86E8E" w:rsidRPr="00525FC2" w:rsidSect="00521DC1">
      <w:headerReference w:type="default" r:id="rId42"/>
      <w:pgSz w:w="11906" w:h="16838"/>
      <w:pgMar w:top="1701" w:right="1134" w:bottom="1134" w:left="1134" w:header="1134"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lmir Camolesi" w:date="2020-03-30T12:25:00Z" w:initials="AC">
    <w:p w14:paraId="65517565" w14:textId="77777777" w:rsidR="006C5499" w:rsidRDefault="006C5499" w:rsidP="008050DE">
      <w:pPr>
        <w:pStyle w:val="Textodecomentrio"/>
      </w:pPr>
      <w:r>
        <w:rPr>
          <w:rStyle w:val="Refdecomentrio"/>
        </w:rPr>
        <w:annotationRef/>
      </w:r>
      <w:r>
        <w:t xml:space="preserve">Se tiver um livro ou site para referenciar. </w:t>
      </w:r>
      <w:r>
        <w:rPr>
          <w:rStyle w:val="Refdecomentrio"/>
        </w:rPr>
        <w:annotationRef/>
      </w:r>
      <w:r>
        <w:t>Referenciar o site da ferramenta com nota de rodapé.</w:t>
      </w:r>
    </w:p>
    <w:p w14:paraId="4363D689" w14:textId="51B23D2A" w:rsidR="006C5499" w:rsidRDefault="006C5499">
      <w:pPr>
        <w:pStyle w:val="Textodecomentrio"/>
      </w:pPr>
    </w:p>
  </w:comment>
  <w:comment w:id="5" w:author="Almir Camolesi" w:date="2020-03-30T12:29:00Z" w:initials="AC">
    <w:p w14:paraId="53C37950" w14:textId="77777777" w:rsidR="006C5499" w:rsidRDefault="006C5499" w:rsidP="008050DE">
      <w:pPr>
        <w:pStyle w:val="Textodecomentrio"/>
      </w:pPr>
      <w:r>
        <w:rPr>
          <w:rStyle w:val="Refdecomentrio"/>
        </w:rPr>
        <w:annotationRef/>
      </w:r>
      <w:r>
        <w:rPr>
          <w:rStyle w:val="Refdecomentrio"/>
        </w:rPr>
        <w:annotationRef/>
      </w:r>
      <w:r>
        <w:t>Referenciar o site da ferramenta com nota de rodapé.</w:t>
      </w:r>
    </w:p>
    <w:p w14:paraId="3888EAD3" w14:textId="3ED02FB8" w:rsidR="006C5499" w:rsidRDefault="006C5499">
      <w:pPr>
        <w:pStyle w:val="Textodecomentrio"/>
      </w:pPr>
    </w:p>
  </w:comment>
  <w:comment w:id="6" w:author="Almir Camolesi" w:date="2020-03-30T12:30:00Z" w:initials="AC">
    <w:p w14:paraId="0742238D" w14:textId="0A1E8DA6" w:rsidR="006C5499" w:rsidRDefault="006C5499">
      <w:pPr>
        <w:pStyle w:val="Textodecomentrio"/>
      </w:pPr>
      <w:r>
        <w:rPr>
          <w:rStyle w:val="Refdecomentrio"/>
        </w:rPr>
        <w:annotationRef/>
      </w:r>
      <w:r>
        <w:t>Referenciar o site da ferramenta com nota de rodapé.</w:t>
      </w:r>
    </w:p>
  </w:comment>
  <w:comment w:id="7" w:author="Almir Camolesi" w:date="2020-03-30T12:30:00Z" w:initials="AC">
    <w:p w14:paraId="144D0F77" w14:textId="77777777" w:rsidR="006C5499" w:rsidRDefault="006C5499" w:rsidP="008050DE">
      <w:pPr>
        <w:pStyle w:val="Textodecomentrio"/>
      </w:pPr>
      <w:r>
        <w:rPr>
          <w:rStyle w:val="Refdecomentrio"/>
        </w:rPr>
        <w:annotationRef/>
      </w:r>
      <w:r>
        <w:rPr>
          <w:rStyle w:val="Refdecomentrio"/>
        </w:rPr>
        <w:annotationRef/>
      </w:r>
      <w:r>
        <w:t>Referenciar o site da ferramenta com nota de rodapé.</w:t>
      </w:r>
    </w:p>
    <w:p w14:paraId="2D9168B9" w14:textId="7BD0CCC8" w:rsidR="006C5499" w:rsidRDefault="006C5499">
      <w:pPr>
        <w:pStyle w:val="Textodecomentrio"/>
      </w:pPr>
    </w:p>
  </w:comment>
  <w:comment w:id="17" w:author="Almir Camolesi" w:date="2020-03-30T12:38:00Z" w:initials="AC">
    <w:p w14:paraId="782FAB77" w14:textId="28275E82" w:rsidR="006C5499" w:rsidRDefault="006C5499">
      <w:pPr>
        <w:pStyle w:val="Textodecomentrio"/>
      </w:pPr>
      <w:r>
        <w:rPr>
          <w:rStyle w:val="Refdecomentrio"/>
        </w:rPr>
        <w:annotationRef/>
      </w:r>
      <w:r>
        <w:t xml:space="preserve">Ficaria legal escrever algo como está neste siste </w:t>
      </w:r>
      <w:hyperlink r:id="rId1" w:history="1">
        <w:r w:rsidRPr="00345974">
          <w:rPr>
            <w:rStyle w:val="Hyperlink"/>
          </w:rPr>
          <w:t>https://www.zup.com.br/blog/flutter</w:t>
        </w:r>
      </w:hyperlink>
    </w:p>
    <w:p w14:paraId="09B1836C" w14:textId="48222AFB" w:rsidR="006C5499" w:rsidRDefault="006C5499">
      <w:pPr>
        <w:pStyle w:val="Textodecomentrio"/>
      </w:pPr>
      <w:r>
        <w:t xml:space="preserve">Vejo que poderia dar uma olhada em alguns, pegar mais o seu conhecimento e de alguns livros e fazer um texto seu sobre o assunto. </w:t>
      </w:r>
    </w:p>
  </w:comment>
  <w:comment w:id="32" w:author="Almir Camolesi" w:date="2020-03-30T14:29:00Z" w:initials="AC">
    <w:p w14:paraId="61ECB7D8" w14:textId="7490FA79" w:rsidR="006C5499" w:rsidRDefault="006C5499">
      <w:pPr>
        <w:pStyle w:val="Textodecomentrio"/>
      </w:pPr>
      <w:r>
        <w:rPr>
          <w:rStyle w:val="Refdecomentrio"/>
        </w:rPr>
        <w:annotationRef/>
      </w:r>
      <w:r>
        <w:t xml:space="preserve">Revisar todo o texto e evitar de usar a palavra “tela”, linguagem coloquial, e o TCC é um texto científico. </w:t>
      </w:r>
    </w:p>
  </w:comment>
  <w:comment w:id="36" w:author="Almir Camolesi" w:date="2020-03-30T14:30:00Z" w:initials="AC">
    <w:p w14:paraId="1C6E685D" w14:textId="138D64EF" w:rsidR="006C5499" w:rsidRDefault="006C5499">
      <w:pPr>
        <w:pStyle w:val="Textodecomentrio"/>
      </w:pPr>
      <w:r>
        <w:rPr>
          <w:rStyle w:val="Refdecomentrio"/>
        </w:rPr>
        <w:annotationRef/>
      </w:r>
      <w:r>
        <w:t xml:space="preserve">Procure </w:t>
      </w:r>
    </w:p>
  </w:comment>
  <w:comment w:id="37" w:author="Almir Camolesi" w:date="2020-03-30T14:30:00Z" w:initials="AC">
    <w:p w14:paraId="5A3953FC" w14:textId="5815CCA8" w:rsidR="006C5499" w:rsidRDefault="006C5499">
      <w:pPr>
        <w:pStyle w:val="Textodecomentrio"/>
      </w:pPr>
      <w:r>
        <w:rPr>
          <w:rStyle w:val="Refdecomentrio"/>
        </w:rPr>
        <w:annotationRef/>
      </w:r>
      <w:r>
        <w:t>Procure destacar, quando são opções do programa, coloque em negrito, ou itálico, entre aspas (forma mais utilizada)</w:t>
      </w:r>
    </w:p>
  </w:comment>
  <w:comment w:id="38" w:author="Almir Camolesi" w:date="2020-03-30T14:36:00Z" w:initials="AC">
    <w:p w14:paraId="4FF7A7D2" w14:textId="3BC25489" w:rsidR="006C5499" w:rsidRDefault="006C5499">
      <w:pPr>
        <w:pStyle w:val="Textodecomentrio"/>
      </w:pPr>
      <w:r>
        <w:rPr>
          <w:rStyle w:val="Refdecomentrio"/>
        </w:rPr>
        <w:annotationRef/>
      </w:r>
      <w:r>
        <w:t xml:space="preserve">Procurar diferenciar na escrita nomes de métodos, variáveis, etc. Por exemplo, nomes de métodos em negrito, variáveis, em itálico e conceitos, etc.. entre aspas. Seria uma forma de diferenciar cada conceito e facilitar a vida para o leitor. Rever abaixo em todo o texto. </w:t>
      </w:r>
    </w:p>
  </w:comment>
  <w:comment w:id="39" w:author="Almir Camolesi" w:date="2020-03-30T14:35:00Z" w:initials="AC">
    <w:p w14:paraId="1B4ACD7C" w14:textId="4ED135CC" w:rsidR="006C5499" w:rsidRDefault="006C5499">
      <w:pPr>
        <w:pStyle w:val="Textodecomentrio"/>
      </w:pPr>
      <w:r>
        <w:rPr>
          <w:rStyle w:val="Refdecomentrio"/>
        </w:rPr>
        <w:annotationRef/>
      </w:r>
      <w:r>
        <w:t xml:space="preserve">Trecho ficou confuso. Seria importante explicar os conceitos com notas de rodapé de página. </w:t>
      </w:r>
    </w:p>
  </w:comment>
  <w:comment w:id="40" w:author="Almir Camolesi" w:date="2020-03-30T14:33:00Z" w:initials="AC">
    <w:p w14:paraId="05A70719" w14:textId="66AEC922" w:rsidR="006C5499" w:rsidRDefault="006C5499">
      <w:pPr>
        <w:pStyle w:val="Textodecomentrio"/>
      </w:pPr>
      <w:r>
        <w:rPr>
          <w:rStyle w:val="Refdecomentrio"/>
        </w:rPr>
        <w:annotationRef/>
      </w:r>
      <w:r>
        <w:t xml:space="preserve">Acertar a numeração das figuras e criar um índice de Figuras. </w:t>
      </w:r>
    </w:p>
  </w:comment>
  <w:comment w:id="41" w:author="Almir Camolesi" w:date="2020-03-30T14:37:00Z" w:initials="AC">
    <w:p w14:paraId="553D343C" w14:textId="1E7C2A5C" w:rsidR="006C5499" w:rsidRDefault="006C5499">
      <w:pPr>
        <w:pStyle w:val="Textodecomentrio"/>
      </w:pPr>
      <w:r>
        <w:rPr>
          <w:rStyle w:val="Refdecomentrio"/>
        </w:rPr>
        <w:annotationRef/>
      </w:r>
      <w:r>
        <w:t xml:space="preserve">Pintar no cronograma o que já foi concluído em verde e o restante que falta em azul ou até mesmo vermelho. </w:t>
      </w:r>
    </w:p>
  </w:comment>
  <w:comment w:id="44" w:author="Almir Camolesi" w:date="2020-03-30T14:38:00Z" w:initials="AC">
    <w:p w14:paraId="6A6B7574" w14:textId="5CE15F59" w:rsidR="006C5499" w:rsidRDefault="006C5499">
      <w:pPr>
        <w:pStyle w:val="Textodecomentrio"/>
      </w:pPr>
      <w:r>
        <w:rPr>
          <w:rStyle w:val="Refdecomentrio"/>
        </w:rPr>
        <w:annotationRef/>
      </w:r>
      <w:r>
        <w:t>Seria importa</w:t>
      </w:r>
      <w:bookmarkStart w:id="45" w:name="_GoBack"/>
      <w:bookmarkEnd w:id="45"/>
      <w:r>
        <w:t xml:space="preserve">nte destacar quais foram as adversidades e como você conseguiu resolvê-las. </w:t>
      </w:r>
    </w:p>
  </w:comment>
  <w:comment w:id="46" w:author="Almir Camolesi" w:date="2020-03-30T14:39:00Z" w:initials="AC">
    <w:p w14:paraId="3096201A" w14:textId="0C82BA37" w:rsidR="006C5499" w:rsidRDefault="006C5499">
      <w:pPr>
        <w:pStyle w:val="Textodecomentrio"/>
      </w:pPr>
      <w:r>
        <w:rPr>
          <w:rStyle w:val="Refdecomentrio"/>
        </w:rPr>
        <w:annotationRef/>
      </w:r>
      <w:r>
        <w:t xml:space="preserve">Na versão final colocar o endereço do Github, para a pessoal poder fazer o download. </w:t>
      </w:r>
    </w:p>
  </w:comment>
  <w:comment w:id="47" w:author="Almir Camolesi" w:date="2020-03-30T14:39:00Z" w:initials="AC">
    <w:p w14:paraId="0535D529" w14:textId="77777777" w:rsidR="006C5499" w:rsidRDefault="006C5499">
      <w:pPr>
        <w:pStyle w:val="Textodecomentrio"/>
      </w:pPr>
      <w:r>
        <w:rPr>
          <w:rStyle w:val="Refdecomentrio"/>
        </w:rPr>
        <w:annotationRef/>
      </w:r>
      <w:r>
        <w:t xml:space="preserve">Selecionar todos os parágrafos e colocar em ordem alfabéticas, de acordo com as normas. </w:t>
      </w:r>
    </w:p>
    <w:p w14:paraId="3B4B33BF" w14:textId="20B97121" w:rsidR="006C5499" w:rsidRDefault="006C5499">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63D689" w15:done="1"/>
  <w15:commentEx w15:paraId="3888EAD3" w15:done="1"/>
  <w15:commentEx w15:paraId="0742238D" w15:done="1"/>
  <w15:commentEx w15:paraId="2D9168B9" w15:done="1"/>
  <w15:commentEx w15:paraId="09B1836C" w15:done="0"/>
  <w15:commentEx w15:paraId="61ECB7D8" w15:done="1"/>
  <w15:commentEx w15:paraId="1C6E685D" w15:done="1"/>
  <w15:commentEx w15:paraId="5A3953FC" w15:paraIdParent="1C6E685D" w15:done="1"/>
  <w15:commentEx w15:paraId="4FF7A7D2" w15:done="1"/>
  <w15:commentEx w15:paraId="1B4ACD7C" w15:done="1"/>
  <w15:commentEx w15:paraId="05A70719" w15:done="1"/>
  <w15:commentEx w15:paraId="553D343C" w15:done="1"/>
  <w15:commentEx w15:paraId="6A6B7574" w15:done="1"/>
  <w15:commentEx w15:paraId="3096201A" w15:done="0"/>
  <w15:commentEx w15:paraId="3B4B33BF"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FCF799" w14:textId="77777777" w:rsidR="008773ED" w:rsidRDefault="008773ED" w:rsidP="00774571">
      <w:pPr>
        <w:spacing w:before="0" w:after="0" w:line="240" w:lineRule="auto"/>
      </w:pPr>
      <w:r>
        <w:separator/>
      </w:r>
    </w:p>
  </w:endnote>
  <w:endnote w:type="continuationSeparator" w:id="0">
    <w:p w14:paraId="01268058" w14:textId="77777777" w:rsidR="008773ED" w:rsidRDefault="008773ED" w:rsidP="007745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338733" w14:textId="77777777" w:rsidR="008773ED" w:rsidRDefault="008773ED" w:rsidP="00774571">
      <w:pPr>
        <w:spacing w:before="0" w:after="0" w:line="240" w:lineRule="auto"/>
      </w:pPr>
      <w:r>
        <w:separator/>
      </w:r>
    </w:p>
  </w:footnote>
  <w:footnote w:type="continuationSeparator" w:id="0">
    <w:p w14:paraId="2B386EA2" w14:textId="77777777" w:rsidR="008773ED" w:rsidRDefault="008773ED" w:rsidP="00774571">
      <w:pPr>
        <w:spacing w:before="0" w:after="0" w:line="240" w:lineRule="auto"/>
      </w:pPr>
      <w:r>
        <w:continuationSeparator/>
      </w:r>
    </w:p>
  </w:footnote>
  <w:footnote w:id="1">
    <w:p w14:paraId="57F75B40" w14:textId="77777777" w:rsidR="006C5499" w:rsidRDefault="006C5499" w:rsidP="004F7F46">
      <w:pPr>
        <w:pStyle w:val="Textodenotaderodap"/>
      </w:pPr>
      <w:r>
        <w:rPr>
          <w:rStyle w:val="Refdenotaderodap"/>
        </w:rPr>
        <w:footnoteRef/>
      </w:r>
      <w:r>
        <w:t xml:space="preserve"> </w:t>
      </w:r>
      <w:hyperlink r:id="rId1" w:history="1">
        <w:r>
          <w:rPr>
            <w:rStyle w:val="Hyperlink"/>
          </w:rPr>
          <w:t>https://flutter.dev/</w:t>
        </w:r>
      </w:hyperlink>
      <w:r>
        <w:t xml:space="preserve"> Acessado em 19 nov. 2019.</w:t>
      </w:r>
    </w:p>
  </w:footnote>
  <w:footnote w:id="2">
    <w:p w14:paraId="4774924C" w14:textId="77777777" w:rsidR="006C5499" w:rsidRDefault="006C5499" w:rsidP="004F7F46">
      <w:pPr>
        <w:pStyle w:val="Textodenotaderodap"/>
      </w:pPr>
      <w:r>
        <w:rPr>
          <w:rStyle w:val="Refdenotaderodap"/>
        </w:rPr>
        <w:footnoteRef/>
      </w:r>
      <w:r>
        <w:t xml:space="preserve"> É um sistema operacional de dispositivos móveis da Apple.</w:t>
      </w:r>
    </w:p>
  </w:footnote>
  <w:footnote w:id="3">
    <w:p w14:paraId="5E1D449A" w14:textId="77777777" w:rsidR="006C5499" w:rsidRDefault="006C5499" w:rsidP="004F7F46">
      <w:pPr>
        <w:pStyle w:val="Textodenotaderodap"/>
      </w:pPr>
      <w:r>
        <w:rPr>
          <w:rStyle w:val="Refdenotaderodap"/>
        </w:rPr>
        <w:footnoteRef/>
      </w:r>
      <w:r>
        <w:t xml:space="preserve"> É um sistema operacional baseado no núcleo Linux, sendo seu maior colaborador o Google.</w:t>
      </w:r>
    </w:p>
  </w:footnote>
  <w:footnote w:id="4">
    <w:p w14:paraId="79EF7213" w14:textId="77777777" w:rsidR="006C5499" w:rsidRDefault="006C5499" w:rsidP="00BA2BBA">
      <w:pPr>
        <w:pStyle w:val="Textodenotaderodap"/>
      </w:pPr>
      <w:r>
        <w:rPr>
          <w:rStyle w:val="Refdenotaderodap"/>
        </w:rPr>
        <w:footnoteRef/>
      </w:r>
      <w:r>
        <w:t xml:space="preserve"> </w:t>
      </w:r>
      <w:hyperlink r:id="rId2" w:history="1">
        <w:r>
          <w:rPr>
            <w:rStyle w:val="Hyperlink"/>
          </w:rPr>
          <w:t>https://firebase.google.com/</w:t>
        </w:r>
      </w:hyperlink>
    </w:p>
  </w:footnote>
  <w:footnote w:id="5">
    <w:p w14:paraId="71F82B6D" w14:textId="77777777" w:rsidR="006C5499" w:rsidRDefault="006C5499" w:rsidP="00BA2BBA">
      <w:pPr>
        <w:pStyle w:val="Textodenotaderodap"/>
      </w:pPr>
      <w:r>
        <w:rPr>
          <w:rStyle w:val="Refdenotaderodap"/>
        </w:rPr>
        <w:footnoteRef/>
      </w:r>
      <w:r>
        <w:t xml:space="preserve"> Etapa de desenvolvimento responsável em implementar as regras de negócios da aplicação.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FD92D" w14:textId="77777777" w:rsidR="006C5499" w:rsidRDefault="006C5499">
    <w:pPr>
      <w:pStyle w:val="Cabealho"/>
      <w:jc w:val="right"/>
    </w:pPr>
  </w:p>
  <w:p w14:paraId="466B3477" w14:textId="77777777" w:rsidR="006C5499" w:rsidRDefault="006C549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2AF55" w14:textId="60AC17D4" w:rsidR="006C5499" w:rsidRPr="00521DC1" w:rsidRDefault="006C5499" w:rsidP="002956D4">
    <w:pPr>
      <w:pStyle w:val="Cabealho"/>
      <w:jc w:val="right"/>
      <w:rPr>
        <w:sz w:val="20"/>
        <w:szCs w:val="20"/>
      </w:rPr>
    </w:pPr>
    <w:r w:rsidRPr="00521DC1">
      <w:rPr>
        <w:sz w:val="20"/>
        <w:szCs w:val="20"/>
      </w:rPr>
      <w:fldChar w:fldCharType="begin"/>
    </w:r>
    <w:r w:rsidRPr="00521DC1">
      <w:rPr>
        <w:sz w:val="20"/>
        <w:szCs w:val="20"/>
      </w:rPr>
      <w:instrText>PAGE   \* MERGEFORMAT</w:instrText>
    </w:r>
    <w:r w:rsidRPr="00521DC1">
      <w:rPr>
        <w:sz w:val="20"/>
        <w:szCs w:val="20"/>
      </w:rPr>
      <w:fldChar w:fldCharType="separate"/>
    </w:r>
    <w:r w:rsidR="00841922">
      <w:rPr>
        <w:noProof/>
        <w:sz w:val="20"/>
        <w:szCs w:val="20"/>
      </w:rPr>
      <w:t>37</w:t>
    </w:r>
    <w:r w:rsidRPr="00521DC1">
      <w:rP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0F3F62D"/>
    <w:multiLevelType w:val="singleLevel"/>
    <w:tmpl w:val="A0F3F62D"/>
    <w:lvl w:ilvl="0">
      <w:start w:val="1"/>
      <w:numFmt w:val="lowerLetter"/>
      <w:suff w:val="space"/>
      <w:lvlText w:val="%1."/>
      <w:lvlJc w:val="left"/>
    </w:lvl>
  </w:abstractNum>
  <w:abstractNum w:abstractNumId="1">
    <w:nsid w:val="FFFFFF7C"/>
    <w:multiLevelType w:val="singleLevel"/>
    <w:tmpl w:val="C8808CD6"/>
    <w:lvl w:ilvl="0">
      <w:start w:val="1"/>
      <w:numFmt w:val="decimal"/>
      <w:lvlText w:val="%1."/>
      <w:lvlJc w:val="left"/>
      <w:pPr>
        <w:tabs>
          <w:tab w:val="num" w:pos="1800"/>
        </w:tabs>
        <w:ind w:left="1800" w:hanging="360"/>
      </w:pPr>
    </w:lvl>
  </w:abstractNum>
  <w:abstractNum w:abstractNumId="2">
    <w:nsid w:val="FFFFFF7D"/>
    <w:multiLevelType w:val="singleLevel"/>
    <w:tmpl w:val="1B76F670"/>
    <w:lvl w:ilvl="0">
      <w:start w:val="1"/>
      <w:numFmt w:val="decimal"/>
      <w:lvlText w:val="%1."/>
      <w:lvlJc w:val="left"/>
      <w:pPr>
        <w:tabs>
          <w:tab w:val="num" w:pos="1440"/>
        </w:tabs>
        <w:ind w:left="1440" w:hanging="360"/>
      </w:pPr>
    </w:lvl>
  </w:abstractNum>
  <w:abstractNum w:abstractNumId="3">
    <w:nsid w:val="FFFFFF7E"/>
    <w:multiLevelType w:val="singleLevel"/>
    <w:tmpl w:val="12F6D4B0"/>
    <w:lvl w:ilvl="0">
      <w:start w:val="1"/>
      <w:numFmt w:val="decimal"/>
      <w:lvlText w:val="%1."/>
      <w:lvlJc w:val="left"/>
      <w:pPr>
        <w:tabs>
          <w:tab w:val="num" w:pos="1080"/>
        </w:tabs>
        <w:ind w:left="1080" w:hanging="360"/>
      </w:pPr>
    </w:lvl>
  </w:abstractNum>
  <w:abstractNum w:abstractNumId="4">
    <w:nsid w:val="FFFFFF7F"/>
    <w:multiLevelType w:val="singleLevel"/>
    <w:tmpl w:val="BF28DB06"/>
    <w:lvl w:ilvl="0">
      <w:start w:val="1"/>
      <w:numFmt w:val="decimal"/>
      <w:lvlText w:val="%1."/>
      <w:lvlJc w:val="left"/>
      <w:pPr>
        <w:tabs>
          <w:tab w:val="num" w:pos="720"/>
        </w:tabs>
        <w:ind w:left="720" w:hanging="360"/>
      </w:pPr>
    </w:lvl>
  </w:abstractNum>
  <w:abstractNum w:abstractNumId="5">
    <w:nsid w:val="FFFFFF80"/>
    <w:multiLevelType w:val="singleLevel"/>
    <w:tmpl w:val="7000236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2BC46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B90968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868B00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8022DC2"/>
    <w:lvl w:ilvl="0">
      <w:start w:val="1"/>
      <w:numFmt w:val="decimal"/>
      <w:lvlText w:val="%1."/>
      <w:lvlJc w:val="left"/>
      <w:pPr>
        <w:tabs>
          <w:tab w:val="num" w:pos="360"/>
        </w:tabs>
        <w:ind w:left="360" w:hanging="360"/>
      </w:pPr>
    </w:lvl>
  </w:abstractNum>
  <w:abstractNum w:abstractNumId="10">
    <w:nsid w:val="FFFFFF89"/>
    <w:multiLevelType w:val="singleLevel"/>
    <w:tmpl w:val="CE367C8E"/>
    <w:lvl w:ilvl="0">
      <w:start w:val="1"/>
      <w:numFmt w:val="bullet"/>
      <w:lvlText w:val=""/>
      <w:lvlJc w:val="left"/>
      <w:pPr>
        <w:tabs>
          <w:tab w:val="num" w:pos="360"/>
        </w:tabs>
        <w:ind w:left="360" w:hanging="360"/>
      </w:pPr>
      <w:rPr>
        <w:rFonts w:ascii="Symbol" w:hAnsi="Symbol" w:hint="default"/>
      </w:rPr>
    </w:lvl>
  </w:abstractNum>
  <w:abstractNum w:abstractNumId="11">
    <w:nsid w:val="0C3326DA"/>
    <w:multiLevelType w:val="hybridMultilevel"/>
    <w:tmpl w:val="83F48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3C65528"/>
    <w:multiLevelType w:val="hybridMultilevel"/>
    <w:tmpl w:val="D592E08C"/>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1A5E455A"/>
    <w:multiLevelType w:val="hybridMultilevel"/>
    <w:tmpl w:val="85A6AF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9EF616B"/>
    <w:multiLevelType w:val="hybridMultilevel"/>
    <w:tmpl w:val="1EA2AAB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7DD68CA"/>
    <w:multiLevelType w:val="hybridMultilevel"/>
    <w:tmpl w:val="D32E22F4"/>
    <w:lvl w:ilvl="0" w:tplc="04160019">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nsid w:val="3CB66370"/>
    <w:multiLevelType w:val="hybridMultilevel"/>
    <w:tmpl w:val="3614FD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432E0FE2"/>
    <w:multiLevelType w:val="hybridMultilevel"/>
    <w:tmpl w:val="EC4CCD4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0B61214"/>
    <w:multiLevelType w:val="hybridMultilevel"/>
    <w:tmpl w:val="83F48F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17529CE"/>
    <w:multiLevelType w:val="hybridMultilevel"/>
    <w:tmpl w:val="E3BC63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34E1E9F"/>
    <w:multiLevelType w:val="hybridMultilevel"/>
    <w:tmpl w:val="E1AC3A8C"/>
    <w:lvl w:ilvl="0" w:tplc="04160019">
      <w:start w:val="1"/>
      <w:numFmt w:val="lowerLetter"/>
      <w:lvlText w:val="%1."/>
      <w:lvlJc w:val="left"/>
      <w:pPr>
        <w:ind w:left="1057" w:hanging="360"/>
      </w:pPr>
    </w:lvl>
    <w:lvl w:ilvl="1" w:tplc="04160019" w:tentative="1">
      <w:start w:val="1"/>
      <w:numFmt w:val="lowerLetter"/>
      <w:lvlText w:val="%2."/>
      <w:lvlJc w:val="left"/>
      <w:pPr>
        <w:ind w:left="1777" w:hanging="360"/>
      </w:pPr>
    </w:lvl>
    <w:lvl w:ilvl="2" w:tplc="0416001B" w:tentative="1">
      <w:start w:val="1"/>
      <w:numFmt w:val="lowerRoman"/>
      <w:lvlText w:val="%3."/>
      <w:lvlJc w:val="right"/>
      <w:pPr>
        <w:ind w:left="2497" w:hanging="180"/>
      </w:pPr>
    </w:lvl>
    <w:lvl w:ilvl="3" w:tplc="0416000F" w:tentative="1">
      <w:start w:val="1"/>
      <w:numFmt w:val="decimal"/>
      <w:lvlText w:val="%4."/>
      <w:lvlJc w:val="left"/>
      <w:pPr>
        <w:ind w:left="3217" w:hanging="360"/>
      </w:pPr>
    </w:lvl>
    <w:lvl w:ilvl="4" w:tplc="04160019" w:tentative="1">
      <w:start w:val="1"/>
      <w:numFmt w:val="lowerLetter"/>
      <w:lvlText w:val="%5."/>
      <w:lvlJc w:val="left"/>
      <w:pPr>
        <w:ind w:left="3937" w:hanging="360"/>
      </w:pPr>
    </w:lvl>
    <w:lvl w:ilvl="5" w:tplc="0416001B" w:tentative="1">
      <w:start w:val="1"/>
      <w:numFmt w:val="lowerRoman"/>
      <w:lvlText w:val="%6."/>
      <w:lvlJc w:val="right"/>
      <w:pPr>
        <w:ind w:left="4657" w:hanging="180"/>
      </w:pPr>
    </w:lvl>
    <w:lvl w:ilvl="6" w:tplc="0416000F" w:tentative="1">
      <w:start w:val="1"/>
      <w:numFmt w:val="decimal"/>
      <w:lvlText w:val="%7."/>
      <w:lvlJc w:val="left"/>
      <w:pPr>
        <w:ind w:left="5377" w:hanging="360"/>
      </w:pPr>
    </w:lvl>
    <w:lvl w:ilvl="7" w:tplc="04160019" w:tentative="1">
      <w:start w:val="1"/>
      <w:numFmt w:val="lowerLetter"/>
      <w:lvlText w:val="%8."/>
      <w:lvlJc w:val="left"/>
      <w:pPr>
        <w:ind w:left="6097" w:hanging="360"/>
      </w:pPr>
    </w:lvl>
    <w:lvl w:ilvl="8" w:tplc="0416001B" w:tentative="1">
      <w:start w:val="1"/>
      <w:numFmt w:val="lowerRoman"/>
      <w:lvlText w:val="%9."/>
      <w:lvlJc w:val="right"/>
      <w:pPr>
        <w:ind w:left="6817" w:hanging="180"/>
      </w:pPr>
    </w:lvl>
  </w:abstractNum>
  <w:abstractNum w:abstractNumId="21">
    <w:nsid w:val="53C315CC"/>
    <w:multiLevelType w:val="hybridMultilevel"/>
    <w:tmpl w:val="EB9E9C80"/>
    <w:lvl w:ilvl="0" w:tplc="04160019">
      <w:start w:val="1"/>
      <w:numFmt w:val="lowerLetter"/>
      <w:lvlText w:val="%1."/>
      <w:lvlJc w:val="left"/>
      <w:pPr>
        <w:ind w:left="1655" w:hanging="360"/>
      </w:pPr>
    </w:lvl>
    <w:lvl w:ilvl="1" w:tplc="04160019" w:tentative="1">
      <w:start w:val="1"/>
      <w:numFmt w:val="lowerLetter"/>
      <w:lvlText w:val="%2."/>
      <w:lvlJc w:val="left"/>
      <w:pPr>
        <w:ind w:left="2375" w:hanging="360"/>
      </w:pPr>
    </w:lvl>
    <w:lvl w:ilvl="2" w:tplc="0416001B" w:tentative="1">
      <w:start w:val="1"/>
      <w:numFmt w:val="lowerRoman"/>
      <w:lvlText w:val="%3."/>
      <w:lvlJc w:val="right"/>
      <w:pPr>
        <w:ind w:left="3095" w:hanging="180"/>
      </w:pPr>
    </w:lvl>
    <w:lvl w:ilvl="3" w:tplc="0416000F" w:tentative="1">
      <w:start w:val="1"/>
      <w:numFmt w:val="decimal"/>
      <w:lvlText w:val="%4."/>
      <w:lvlJc w:val="left"/>
      <w:pPr>
        <w:ind w:left="3815" w:hanging="360"/>
      </w:pPr>
    </w:lvl>
    <w:lvl w:ilvl="4" w:tplc="04160019" w:tentative="1">
      <w:start w:val="1"/>
      <w:numFmt w:val="lowerLetter"/>
      <w:lvlText w:val="%5."/>
      <w:lvlJc w:val="left"/>
      <w:pPr>
        <w:ind w:left="4535" w:hanging="360"/>
      </w:pPr>
    </w:lvl>
    <w:lvl w:ilvl="5" w:tplc="0416001B" w:tentative="1">
      <w:start w:val="1"/>
      <w:numFmt w:val="lowerRoman"/>
      <w:lvlText w:val="%6."/>
      <w:lvlJc w:val="right"/>
      <w:pPr>
        <w:ind w:left="5255" w:hanging="180"/>
      </w:pPr>
    </w:lvl>
    <w:lvl w:ilvl="6" w:tplc="0416000F" w:tentative="1">
      <w:start w:val="1"/>
      <w:numFmt w:val="decimal"/>
      <w:lvlText w:val="%7."/>
      <w:lvlJc w:val="left"/>
      <w:pPr>
        <w:ind w:left="5975" w:hanging="360"/>
      </w:pPr>
    </w:lvl>
    <w:lvl w:ilvl="7" w:tplc="04160019" w:tentative="1">
      <w:start w:val="1"/>
      <w:numFmt w:val="lowerLetter"/>
      <w:lvlText w:val="%8."/>
      <w:lvlJc w:val="left"/>
      <w:pPr>
        <w:ind w:left="6695" w:hanging="360"/>
      </w:pPr>
    </w:lvl>
    <w:lvl w:ilvl="8" w:tplc="0416001B" w:tentative="1">
      <w:start w:val="1"/>
      <w:numFmt w:val="lowerRoman"/>
      <w:lvlText w:val="%9."/>
      <w:lvlJc w:val="right"/>
      <w:pPr>
        <w:ind w:left="7415" w:hanging="180"/>
      </w:pPr>
    </w:lvl>
  </w:abstractNum>
  <w:abstractNum w:abstractNumId="22">
    <w:nsid w:val="63D66708"/>
    <w:multiLevelType w:val="hybridMultilevel"/>
    <w:tmpl w:val="F368A4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03A364F"/>
    <w:multiLevelType w:val="hybridMultilevel"/>
    <w:tmpl w:val="49384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18976B4"/>
    <w:multiLevelType w:val="multilevel"/>
    <w:tmpl w:val="C464D572"/>
    <w:lvl w:ilvl="0">
      <w:start w:val="1"/>
      <w:numFmt w:val="decimal"/>
      <w:pStyle w:val="Ttulo1"/>
      <w:lvlText w:val="%1."/>
      <w:lvlJc w:val="left"/>
      <w:pPr>
        <w:ind w:left="2345"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1E93E56"/>
    <w:multiLevelType w:val="hybridMultilevel"/>
    <w:tmpl w:val="6562E9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73D91BD8"/>
    <w:multiLevelType w:val="hybridMultilevel"/>
    <w:tmpl w:val="1EA061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19"/>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num>
  <w:num w:numId="15">
    <w:abstractNumId w:val="0"/>
  </w:num>
  <w:num w:numId="16">
    <w:abstractNumId w:val="23"/>
  </w:num>
  <w:num w:numId="17">
    <w:abstractNumId w:val="26"/>
  </w:num>
  <w:num w:numId="18">
    <w:abstractNumId w:val="15"/>
  </w:num>
  <w:num w:numId="19">
    <w:abstractNumId w:val="17"/>
  </w:num>
  <w:num w:numId="20">
    <w:abstractNumId w:val="12"/>
  </w:num>
  <w:num w:numId="21">
    <w:abstractNumId w:val="21"/>
  </w:num>
  <w:num w:numId="22">
    <w:abstractNumId w:val="20"/>
  </w:num>
  <w:num w:numId="23">
    <w:abstractNumId w:val="14"/>
  </w:num>
  <w:num w:numId="24">
    <w:abstractNumId w:val="13"/>
  </w:num>
  <w:num w:numId="25">
    <w:abstractNumId w:val="18"/>
  </w:num>
  <w:num w:numId="26">
    <w:abstractNumId w:val="11"/>
  </w:num>
  <w:num w:numId="27">
    <w:abstractNumId w:val="16"/>
  </w:num>
  <w:num w:numId="28">
    <w:abstractNumId w:val="2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mir Camolesi">
    <w15:presenceInfo w15:providerId="Windows Live" w15:userId="91764f766074d583"/>
  </w15:person>
  <w15:person w15:author="Cristhian Dias">
    <w15:presenceInfo w15:providerId="Windows Live" w15:userId="e96243176dcf0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D07"/>
    <w:rsid w:val="00007B63"/>
    <w:rsid w:val="00012812"/>
    <w:rsid w:val="00016082"/>
    <w:rsid w:val="000176E6"/>
    <w:rsid w:val="0002155D"/>
    <w:rsid w:val="00021816"/>
    <w:rsid w:val="000227AA"/>
    <w:rsid w:val="00023248"/>
    <w:rsid w:val="00026D5C"/>
    <w:rsid w:val="00030D54"/>
    <w:rsid w:val="00030DEB"/>
    <w:rsid w:val="00031D11"/>
    <w:rsid w:val="00037AD1"/>
    <w:rsid w:val="0004133A"/>
    <w:rsid w:val="000442DD"/>
    <w:rsid w:val="0004457B"/>
    <w:rsid w:val="00045405"/>
    <w:rsid w:val="00045E0D"/>
    <w:rsid w:val="0004729D"/>
    <w:rsid w:val="00050773"/>
    <w:rsid w:val="00053C44"/>
    <w:rsid w:val="000541D8"/>
    <w:rsid w:val="00055F2B"/>
    <w:rsid w:val="00062965"/>
    <w:rsid w:val="00064089"/>
    <w:rsid w:val="00067CC5"/>
    <w:rsid w:val="0008036E"/>
    <w:rsid w:val="00083749"/>
    <w:rsid w:val="00085469"/>
    <w:rsid w:val="000931C5"/>
    <w:rsid w:val="00093914"/>
    <w:rsid w:val="000A1BAC"/>
    <w:rsid w:val="000A451D"/>
    <w:rsid w:val="000A62D3"/>
    <w:rsid w:val="000A644E"/>
    <w:rsid w:val="000B0892"/>
    <w:rsid w:val="000B7CC7"/>
    <w:rsid w:val="000C058E"/>
    <w:rsid w:val="000D24DC"/>
    <w:rsid w:val="000D6ACF"/>
    <w:rsid w:val="000D76BE"/>
    <w:rsid w:val="000E1A20"/>
    <w:rsid w:val="000E62B6"/>
    <w:rsid w:val="000E75C8"/>
    <w:rsid w:val="000F4DC6"/>
    <w:rsid w:val="001103FC"/>
    <w:rsid w:val="0011633D"/>
    <w:rsid w:val="00116E81"/>
    <w:rsid w:val="001250E2"/>
    <w:rsid w:val="00125EEB"/>
    <w:rsid w:val="00135EF5"/>
    <w:rsid w:val="00136279"/>
    <w:rsid w:val="00140D2F"/>
    <w:rsid w:val="00157FC7"/>
    <w:rsid w:val="00164BB8"/>
    <w:rsid w:val="001715CF"/>
    <w:rsid w:val="001811D9"/>
    <w:rsid w:val="0018479F"/>
    <w:rsid w:val="0018762D"/>
    <w:rsid w:val="00191186"/>
    <w:rsid w:val="001919F2"/>
    <w:rsid w:val="001A1ED6"/>
    <w:rsid w:val="001A5BFB"/>
    <w:rsid w:val="001A5F02"/>
    <w:rsid w:val="001B7136"/>
    <w:rsid w:val="001B7376"/>
    <w:rsid w:val="001C6492"/>
    <w:rsid w:val="001C6A0E"/>
    <w:rsid w:val="001C6F38"/>
    <w:rsid w:val="001D6502"/>
    <w:rsid w:val="001F6CC7"/>
    <w:rsid w:val="00200FC3"/>
    <w:rsid w:val="002016AD"/>
    <w:rsid w:val="00206791"/>
    <w:rsid w:val="00207645"/>
    <w:rsid w:val="00211A7A"/>
    <w:rsid w:val="00211ECB"/>
    <w:rsid w:val="00223B31"/>
    <w:rsid w:val="00227797"/>
    <w:rsid w:val="0023203F"/>
    <w:rsid w:val="002430E6"/>
    <w:rsid w:val="002431F6"/>
    <w:rsid w:val="00250643"/>
    <w:rsid w:val="00251CC6"/>
    <w:rsid w:val="00253872"/>
    <w:rsid w:val="0026286C"/>
    <w:rsid w:val="00263A17"/>
    <w:rsid w:val="002808E5"/>
    <w:rsid w:val="00284726"/>
    <w:rsid w:val="002956D4"/>
    <w:rsid w:val="002A26D6"/>
    <w:rsid w:val="002A3DE9"/>
    <w:rsid w:val="002B1D97"/>
    <w:rsid w:val="002B20D4"/>
    <w:rsid w:val="002C5549"/>
    <w:rsid w:val="002D0BC0"/>
    <w:rsid w:val="002D0C95"/>
    <w:rsid w:val="002E1F45"/>
    <w:rsid w:val="002E4E0D"/>
    <w:rsid w:val="002E68D8"/>
    <w:rsid w:val="002F1AA3"/>
    <w:rsid w:val="002F2AEF"/>
    <w:rsid w:val="002F683C"/>
    <w:rsid w:val="00301D17"/>
    <w:rsid w:val="00302D54"/>
    <w:rsid w:val="003033D7"/>
    <w:rsid w:val="00312E64"/>
    <w:rsid w:val="00313023"/>
    <w:rsid w:val="003221C3"/>
    <w:rsid w:val="00322420"/>
    <w:rsid w:val="0032322E"/>
    <w:rsid w:val="00325D37"/>
    <w:rsid w:val="003339C4"/>
    <w:rsid w:val="00333EFC"/>
    <w:rsid w:val="003356BC"/>
    <w:rsid w:val="00340185"/>
    <w:rsid w:val="00343AB9"/>
    <w:rsid w:val="003447CF"/>
    <w:rsid w:val="003545F7"/>
    <w:rsid w:val="00362EA3"/>
    <w:rsid w:val="00364782"/>
    <w:rsid w:val="00366A9B"/>
    <w:rsid w:val="0037059D"/>
    <w:rsid w:val="00371525"/>
    <w:rsid w:val="0038316C"/>
    <w:rsid w:val="00383DD5"/>
    <w:rsid w:val="00385989"/>
    <w:rsid w:val="00386C81"/>
    <w:rsid w:val="00392703"/>
    <w:rsid w:val="00396FF7"/>
    <w:rsid w:val="003B6B91"/>
    <w:rsid w:val="003D0700"/>
    <w:rsid w:val="003E0E6F"/>
    <w:rsid w:val="003F09DE"/>
    <w:rsid w:val="003F0BC4"/>
    <w:rsid w:val="003F2576"/>
    <w:rsid w:val="003F6A89"/>
    <w:rsid w:val="00412672"/>
    <w:rsid w:val="00416F4E"/>
    <w:rsid w:val="00417A1D"/>
    <w:rsid w:val="00420091"/>
    <w:rsid w:val="00422053"/>
    <w:rsid w:val="00442AF3"/>
    <w:rsid w:val="00443EC7"/>
    <w:rsid w:val="00451988"/>
    <w:rsid w:val="004559B8"/>
    <w:rsid w:val="004574CF"/>
    <w:rsid w:val="004612D3"/>
    <w:rsid w:val="00461966"/>
    <w:rsid w:val="0046319D"/>
    <w:rsid w:val="00480F10"/>
    <w:rsid w:val="004838AD"/>
    <w:rsid w:val="00485D2C"/>
    <w:rsid w:val="00486811"/>
    <w:rsid w:val="00490BEC"/>
    <w:rsid w:val="00491AF8"/>
    <w:rsid w:val="00491B6C"/>
    <w:rsid w:val="0049330C"/>
    <w:rsid w:val="004953EA"/>
    <w:rsid w:val="004954FA"/>
    <w:rsid w:val="0049721A"/>
    <w:rsid w:val="004A2596"/>
    <w:rsid w:val="004A4877"/>
    <w:rsid w:val="004A6605"/>
    <w:rsid w:val="004B2AC2"/>
    <w:rsid w:val="004B71EA"/>
    <w:rsid w:val="004C0E29"/>
    <w:rsid w:val="004C31DB"/>
    <w:rsid w:val="004C6450"/>
    <w:rsid w:val="004C7F81"/>
    <w:rsid w:val="004D3A11"/>
    <w:rsid w:val="004D4F71"/>
    <w:rsid w:val="004D6AB0"/>
    <w:rsid w:val="004E0A3F"/>
    <w:rsid w:val="004E0CFE"/>
    <w:rsid w:val="004E1ADC"/>
    <w:rsid w:val="004E1DDD"/>
    <w:rsid w:val="004E3EDD"/>
    <w:rsid w:val="004F0C3F"/>
    <w:rsid w:val="004F1068"/>
    <w:rsid w:val="004F609B"/>
    <w:rsid w:val="004F7F46"/>
    <w:rsid w:val="0051378D"/>
    <w:rsid w:val="00514674"/>
    <w:rsid w:val="00517ED5"/>
    <w:rsid w:val="00521DC1"/>
    <w:rsid w:val="00525FC2"/>
    <w:rsid w:val="00537307"/>
    <w:rsid w:val="0054051D"/>
    <w:rsid w:val="00552FBF"/>
    <w:rsid w:val="005559D7"/>
    <w:rsid w:val="0055661B"/>
    <w:rsid w:val="005626BB"/>
    <w:rsid w:val="00562B36"/>
    <w:rsid w:val="00566AAF"/>
    <w:rsid w:val="00572799"/>
    <w:rsid w:val="00574CCF"/>
    <w:rsid w:val="005A3BDD"/>
    <w:rsid w:val="005C64FF"/>
    <w:rsid w:val="005D1BD9"/>
    <w:rsid w:val="005D38F4"/>
    <w:rsid w:val="005D45F8"/>
    <w:rsid w:val="005D7ED3"/>
    <w:rsid w:val="005E16D9"/>
    <w:rsid w:val="005E31FC"/>
    <w:rsid w:val="005F436F"/>
    <w:rsid w:val="005F5FC0"/>
    <w:rsid w:val="005F61A6"/>
    <w:rsid w:val="006020B1"/>
    <w:rsid w:val="006158B8"/>
    <w:rsid w:val="00625EA6"/>
    <w:rsid w:val="00636C66"/>
    <w:rsid w:val="006562E0"/>
    <w:rsid w:val="0065681D"/>
    <w:rsid w:val="00666DDB"/>
    <w:rsid w:val="006739C4"/>
    <w:rsid w:val="006761E1"/>
    <w:rsid w:val="00682681"/>
    <w:rsid w:val="00682E6F"/>
    <w:rsid w:val="00683362"/>
    <w:rsid w:val="00693C96"/>
    <w:rsid w:val="00694DD7"/>
    <w:rsid w:val="006A13BC"/>
    <w:rsid w:val="006B6283"/>
    <w:rsid w:val="006C2C84"/>
    <w:rsid w:val="006C5499"/>
    <w:rsid w:val="006D3A86"/>
    <w:rsid w:val="006E69FE"/>
    <w:rsid w:val="006F0708"/>
    <w:rsid w:val="006F24DF"/>
    <w:rsid w:val="006F2DFD"/>
    <w:rsid w:val="006F3061"/>
    <w:rsid w:val="007029D8"/>
    <w:rsid w:val="007119E5"/>
    <w:rsid w:val="007275E4"/>
    <w:rsid w:val="00734BF5"/>
    <w:rsid w:val="007420DE"/>
    <w:rsid w:val="00755DF3"/>
    <w:rsid w:val="00755FEC"/>
    <w:rsid w:val="00760228"/>
    <w:rsid w:val="00760665"/>
    <w:rsid w:val="0076076B"/>
    <w:rsid w:val="00771DE8"/>
    <w:rsid w:val="007723D9"/>
    <w:rsid w:val="00774571"/>
    <w:rsid w:val="007820A1"/>
    <w:rsid w:val="00782B49"/>
    <w:rsid w:val="00790CBA"/>
    <w:rsid w:val="00793E3C"/>
    <w:rsid w:val="00795F80"/>
    <w:rsid w:val="007A0010"/>
    <w:rsid w:val="007A704E"/>
    <w:rsid w:val="007B52AB"/>
    <w:rsid w:val="007B61CE"/>
    <w:rsid w:val="007C0702"/>
    <w:rsid w:val="007C0F95"/>
    <w:rsid w:val="007C5D76"/>
    <w:rsid w:val="007C5F35"/>
    <w:rsid w:val="007C7924"/>
    <w:rsid w:val="007D1E62"/>
    <w:rsid w:val="007D6120"/>
    <w:rsid w:val="007D644D"/>
    <w:rsid w:val="007F155B"/>
    <w:rsid w:val="007F1EF5"/>
    <w:rsid w:val="007F5EA3"/>
    <w:rsid w:val="007F711D"/>
    <w:rsid w:val="00804A9C"/>
    <w:rsid w:val="008050DE"/>
    <w:rsid w:val="00806CD0"/>
    <w:rsid w:val="008176CD"/>
    <w:rsid w:val="008263C3"/>
    <w:rsid w:val="00831030"/>
    <w:rsid w:val="0083219E"/>
    <w:rsid w:val="00841922"/>
    <w:rsid w:val="00847326"/>
    <w:rsid w:val="008535DF"/>
    <w:rsid w:val="0085612C"/>
    <w:rsid w:val="008578A6"/>
    <w:rsid w:val="00863C28"/>
    <w:rsid w:val="008718B0"/>
    <w:rsid w:val="0087526C"/>
    <w:rsid w:val="008773ED"/>
    <w:rsid w:val="00882572"/>
    <w:rsid w:val="008834AF"/>
    <w:rsid w:val="00885A85"/>
    <w:rsid w:val="00886C24"/>
    <w:rsid w:val="00886FD3"/>
    <w:rsid w:val="00890650"/>
    <w:rsid w:val="008952DF"/>
    <w:rsid w:val="008A2E12"/>
    <w:rsid w:val="008A4579"/>
    <w:rsid w:val="008B04E0"/>
    <w:rsid w:val="008B0F04"/>
    <w:rsid w:val="008B1F27"/>
    <w:rsid w:val="008B255D"/>
    <w:rsid w:val="008B41BA"/>
    <w:rsid w:val="008B7275"/>
    <w:rsid w:val="008C0D58"/>
    <w:rsid w:val="008C24AA"/>
    <w:rsid w:val="008C312A"/>
    <w:rsid w:val="008C54D9"/>
    <w:rsid w:val="008D0A7C"/>
    <w:rsid w:val="008F1DE1"/>
    <w:rsid w:val="0090081B"/>
    <w:rsid w:val="00911646"/>
    <w:rsid w:val="00914A01"/>
    <w:rsid w:val="00915FA7"/>
    <w:rsid w:val="0091789F"/>
    <w:rsid w:val="009220B6"/>
    <w:rsid w:val="00927158"/>
    <w:rsid w:val="00927C80"/>
    <w:rsid w:val="0094100E"/>
    <w:rsid w:val="0094317E"/>
    <w:rsid w:val="009432DE"/>
    <w:rsid w:val="009447B5"/>
    <w:rsid w:val="0094576D"/>
    <w:rsid w:val="00951500"/>
    <w:rsid w:val="00951C57"/>
    <w:rsid w:val="009603B5"/>
    <w:rsid w:val="00965C90"/>
    <w:rsid w:val="00966AF1"/>
    <w:rsid w:val="009670E8"/>
    <w:rsid w:val="009705C2"/>
    <w:rsid w:val="00976C67"/>
    <w:rsid w:val="00977354"/>
    <w:rsid w:val="00985BAC"/>
    <w:rsid w:val="009868FA"/>
    <w:rsid w:val="0099605C"/>
    <w:rsid w:val="009A5534"/>
    <w:rsid w:val="009C5E6F"/>
    <w:rsid w:val="009D59FA"/>
    <w:rsid w:val="009E1784"/>
    <w:rsid w:val="009E3E4E"/>
    <w:rsid w:val="009E519B"/>
    <w:rsid w:val="009E6FE2"/>
    <w:rsid w:val="009F025E"/>
    <w:rsid w:val="009F4495"/>
    <w:rsid w:val="009F71B7"/>
    <w:rsid w:val="009F7C34"/>
    <w:rsid w:val="00A0445C"/>
    <w:rsid w:val="00A061A2"/>
    <w:rsid w:val="00A071AF"/>
    <w:rsid w:val="00A22F70"/>
    <w:rsid w:val="00A23EB8"/>
    <w:rsid w:val="00A248E5"/>
    <w:rsid w:val="00A30BB4"/>
    <w:rsid w:val="00A32A6A"/>
    <w:rsid w:val="00A35291"/>
    <w:rsid w:val="00A3571C"/>
    <w:rsid w:val="00A413AA"/>
    <w:rsid w:val="00A4142A"/>
    <w:rsid w:val="00A4402A"/>
    <w:rsid w:val="00A444F2"/>
    <w:rsid w:val="00A4735C"/>
    <w:rsid w:val="00A51BB5"/>
    <w:rsid w:val="00A55315"/>
    <w:rsid w:val="00A55FC0"/>
    <w:rsid w:val="00A7252A"/>
    <w:rsid w:val="00A75E0F"/>
    <w:rsid w:val="00A766B0"/>
    <w:rsid w:val="00A76B8F"/>
    <w:rsid w:val="00A8195C"/>
    <w:rsid w:val="00A81ED7"/>
    <w:rsid w:val="00A844D2"/>
    <w:rsid w:val="00A93B1B"/>
    <w:rsid w:val="00A97F1D"/>
    <w:rsid w:val="00AA349C"/>
    <w:rsid w:val="00AB1C72"/>
    <w:rsid w:val="00AB2905"/>
    <w:rsid w:val="00AB4845"/>
    <w:rsid w:val="00AC2DC7"/>
    <w:rsid w:val="00AC3C10"/>
    <w:rsid w:val="00AD269A"/>
    <w:rsid w:val="00AE413C"/>
    <w:rsid w:val="00AE6190"/>
    <w:rsid w:val="00AF2CD9"/>
    <w:rsid w:val="00AF6287"/>
    <w:rsid w:val="00AF7398"/>
    <w:rsid w:val="00B21A94"/>
    <w:rsid w:val="00B21F61"/>
    <w:rsid w:val="00B2498D"/>
    <w:rsid w:val="00B4554D"/>
    <w:rsid w:val="00B4563D"/>
    <w:rsid w:val="00B4577E"/>
    <w:rsid w:val="00B53BAA"/>
    <w:rsid w:val="00B54792"/>
    <w:rsid w:val="00B55C67"/>
    <w:rsid w:val="00B56B72"/>
    <w:rsid w:val="00B61D2A"/>
    <w:rsid w:val="00B65D99"/>
    <w:rsid w:val="00B84104"/>
    <w:rsid w:val="00B972A7"/>
    <w:rsid w:val="00BA1351"/>
    <w:rsid w:val="00BA2BBA"/>
    <w:rsid w:val="00BA4500"/>
    <w:rsid w:val="00BC079A"/>
    <w:rsid w:val="00BC25B6"/>
    <w:rsid w:val="00BC3863"/>
    <w:rsid w:val="00BC746B"/>
    <w:rsid w:val="00BC7ECB"/>
    <w:rsid w:val="00BD5D4D"/>
    <w:rsid w:val="00BD69C4"/>
    <w:rsid w:val="00BE3133"/>
    <w:rsid w:val="00BE3464"/>
    <w:rsid w:val="00BE3CBD"/>
    <w:rsid w:val="00BF632D"/>
    <w:rsid w:val="00BF64B3"/>
    <w:rsid w:val="00BF6A83"/>
    <w:rsid w:val="00C11A87"/>
    <w:rsid w:val="00C131AB"/>
    <w:rsid w:val="00C1390A"/>
    <w:rsid w:val="00C1413F"/>
    <w:rsid w:val="00C22E2C"/>
    <w:rsid w:val="00C27136"/>
    <w:rsid w:val="00C32A8D"/>
    <w:rsid w:val="00C35D27"/>
    <w:rsid w:val="00C41C5E"/>
    <w:rsid w:val="00C50996"/>
    <w:rsid w:val="00C523FC"/>
    <w:rsid w:val="00C567AE"/>
    <w:rsid w:val="00C61B24"/>
    <w:rsid w:val="00C62F99"/>
    <w:rsid w:val="00C7236B"/>
    <w:rsid w:val="00C8095E"/>
    <w:rsid w:val="00C83B73"/>
    <w:rsid w:val="00C85498"/>
    <w:rsid w:val="00C87C97"/>
    <w:rsid w:val="00C92418"/>
    <w:rsid w:val="00CA0D64"/>
    <w:rsid w:val="00CA6762"/>
    <w:rsid w:val="00CB4A65"/>
    <w:rsid w:val="00CB626C"/>
    <w:rsid w:val="00CC0C66"/>
    <w:rsid w:val="00CC335D"/>
    <w:rsid w:val="00CC560F"/>
    <w:rsid w:val="00D044C2"/>
    <w:rsid w:val="00D1216F"/>
    <w:rsid w:val="00D27A5D"/>
    <w:rsid w:val="00D303BA"/>
    <w:rsid w:val="00D30C3C"/>
    <w:rsid w:val="00D31D69"/>
    <w:rsid w:val="00D335D4"/>
    <w:rsid w:val="00D40978"/>
    <w:rsid w:val="00D42F90"/>
    <w:rsid w:val="00D45363"/>
    <w:rsid w:val="00D46087"/>
    <w:rsid w:val="00D47E00"/>
    <w:rsid w:val="00D6165C"/>
    <w:rsid w:val="00D63441"/>
    <w:rsid w:val="00D65D2C"/>
    <w:rsid w:val="00D72E51"/>
    <w:rsid w:val="00D748B4"/>
    <w:rsid w:val="00D93167"/>
    <w:rsid w:val="00D97BCB"/>
    <w:rsid w:val="00DA1035"/>
    <w:rsid w:val="00DA2E20"/>
    <w:rsid w:val="00DA460E"/>
    <w:rsid w:val="00DC4E4A"/>
    <w:rsid w:val="00DC533F"/>
    <w:rsid w:val="00DC696E"/>
    <w:rsid w:val="00DD019A"/>
    <w:rsid w:val="00DD212F"/>
    <w:rsid w:val="00DD5222"/>
    <w:rsid w:val="00DE599A"/>
    <w:rsid w:val="00DF424F"/>
    <w:rsid w:val="00E02562"/>
    <w:rsid w:val="00E033D6"/>
    <w:rsid w:val="00E0357B"/>
    <w:rsid w:val="00E055AC"/>
    <w:rsid w:val="00E11AF7"/>
    <w:rsid w:val="00E17E0C"/>
    <w:rsid w:val="00E25F8E"/>
    <w:rsid w:val="00E26B65"/>
    <w:rsid w:val="00E31681"/>
    <w:rsid w:val="00E34938"/>
    <w:rsid w:val="00E477B5"/>
    <w:rsid w:val="00E5053E"/>
    <w:rsid w:val="00E5075E"/>
    <w:rsid w:val="00E5296B"/>
    <w:rsid w:val="00E57EDE"/>
    <w:rsid w:val="00E70393"/>
    <w:rsid w:val="00E76756"/>
    <w:rsid w:val="00E90CB7"/>
    <w:rsid w:val="00E94530"/>
    <w:rsid w:val="00E96543"/>
    <w:rsid w:val="00EA260B"/>
    <w:rsid w:val="00EB6115"/>
    <w:rsid w:val="00EC08FF"/>
    <w:rsid w:val="00EC0ED4"/>
    <w:rsid w:val="00EC1124"/>
    <w:rsid w:val="00ED5033"/>
    <w:rsid w:val="00EF0642"/>
    <w:rsid w:val="00F019E2"/>
    <w:rsid w:val="00F03974"/>
    <w:rsid w:val="00F06212"/>
    <w:rsid w:val="00F06407"/>
    <w:rsid w:val="00F107D7"/>
    <w:rsid w:val="00F22D8E"/>
    <w:rsid w:val="00F2533A"/>
    <w:rsid w:val="00F26F9F"/>
    <w:rsid w:val="00F27325"/>
    <w:rsid w:val="00F3212F"/>
    <w:rsid w:val="00F32D07"/>
    <w:rsid w:val="00F3632C"/>
    <w:rsid w:val="00F4495C"/>
    <w:rsid w:val="00F45CAE"/>
    <w:rsid w:val="00F46334"/>
    <w:rsid w:val="00F47CC4"/>
    <w:rsid w:val="00F50595"/>
    <w:rsid w:val="00F52518"/>
    <w:rsid w:val="00F54228"/>
    <w:rsid w:val="00F56C84"/>
    <w:rsid w:val="00F700AD"/>
    <w:rsid w:val="00F70C06"/>
    <w:rsid w:val="00F71C3E"/>
    <w:rsid w:val="00F757A2"/>
    <w:rsid w:val="00F85F72"/>
    <w:rsid w:val="00F86E8E"/>
    <w:rsid w:val="00F944D7"/>
    <w:rsid w:val="00FA09C0"/>
    <w:rsid w:val="00FA43AB"/>
    <w:rsid w:val="00FC2F1C"/>
    <w:rsid w:val="00FC74EE"/>
    <w:rsid w:val="00FD1AFB"/>
    <w:rsid w:val="00FD2176"/>
    <w:rsid w:val="00FD4887"/>
    <w:rsid w:val="00FD7863"/>
    <w:rsid w:val="00FE2461"/>
    <w:rsid w:val="00FF03DF"/>
    <w:rsid w:val="00FF117C"/>
    <w:rsid w:val="00FF4131"/>
    <w:rsid w:val="00FF5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493D"/>
  <w15:chartTrackingRefBased/>
  <w15:docId w15:val="{95A6AD95-3268-4846-B6C8-456EEAA4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rpo do texto"/>
    <w:qFormat/>
    <w:rsid w:val="00562B36"/>
    <w:pPr>
      <w:spacing w:before="120" w:after="120" w:line="360" w:lineRule="auto"/>
      <w:jc w:val="both"/>
    </w:pPr>
    <w:rPr>
      <w:rFonts w:ascii="Arial" w:hAnsi="Arial"/>
      <w:sz w:val="24"/>
      <w:szCs w:val="22"/>
      <w:lang w:eastAsia="en-US"/>
    </w:rPr>
  </w:style>
  <w:style w:type="paragraph" w:styleId="Ttulo1">
    <w:name w:val="heading 1"/>
    <w:aliases w:val="Título de capítulo"/>
    <w:basedOn w:val="Normal"/>
    <w:next w:val="Normal"/>
    <w:link w:val="Ttulo1Char"/>
    <w:uiPriority w:val="9"/>
    <w:qFormat/>
    <w:rsid w:val="00BC746B"/>
    <w:pPr>
      <w:keepNext/>
      <w:keepLines/>
      <w:numPr>
        <w:numId w:val="11"/>
      </w:numPr>
      <w:spacing w:before="0" w:after="960" w:line="240" w:lineRule="auto"/>
      <w:ind w:left="720"/>
      <w:outlineLvl w:val="0"/>
    </w:pPr>
    <w:rPr>
      <w:rFonts w:eastAsia="Times New Roman"/>
      <w:b/>
      <w:caps/>
      <w:sz w:val="28"/>
      <w:szCs w:val="32"/>
    </w:rPr>
  </w:style>
  <w:style w:type="paragraph" w:styleId="Ttulo2">
    <w:name w:val="heading 2"/>
    <w:aliases w:val="Título de seção"/>
    <w:basedOn w:val="Normal"/>
    <w:next w:val="Normal"/>
    <w:link w:val="Ttulo2Char"/>
    <w:uiPriority w:val="9"/>
    <w:unhideWhenUsed/>
    <w:qFormat/>
    <w:rsid w:val="00D6165C"/>
    <w:pPr>
      <w:keepNext/>
      <w:keepLines/>
      <w:numPr>
        <w:ilvl w:val="1"/>
        <w:numId w:val="11"/>
      </w:numPr>
      <w:spacing w:before="480" w:after="480" w:line="240" w:lineRule="auto"/>
      <w:outlineLvl w:val="1"/>
    </w:pPr>
    <w:rPr>
      <w:rFonts w:eastAsia="Times New Roman"/>
      <w:caps/>
      <w:sz w:val="26"/>
      <w:szCs w:val="26"/>
    </w:rPr>
  </w:style>
  <w:style w:type="paragraph" w:styleId="Ttulo3">
    <w:name w:val="heading 3"/>
    <w:aliases w:val="Título de subseção"/>
    <w:basedOn w:val="Normal"/>
    <w:next w:val="Normal"/>
    <w:link w:val="Ttulo3Char"/>
    <w:uiPriority w:val="9"/>
    <w:unhideWhenUsed/>
    <w:qFormat/>
    <w:rsid w:val="00D6165C"/>
    <w:pPr>
      <w:keepNext/>
      <w:keepLines/>
      <w:numPr>
        <w:ilvl w:val="2"/>
        <w:numId w:val="11"/>
      </w:numPr>
      <w:spacing w:before="480" w:after="480" w:line="240" w:lineRule="auto"/>
      <w:outlineLvl w:val="2"/>
    </w:pPr>
    <w:rPr>
      <w:rFonts w:eastAsia="Times New Roman"/>
      <w:b/>
      <w:szCs w:val="24"/>
    </w:rPr>
  </w:style>
  <w:style w:type="paragraph" w:styleId="Ttulo4">
    <w:name w:val="heading 4"/>
    <w:aliases w:val="Título de item"/>
    <w:basedOn w:val="Normal"/>
    <w:next w:val="Normal"/>
    <w:link w:val="Ttulo4Char"/>
    <w:uiPriority w:val="9"/>
    <w:unhideWhenUsed/>
    <w:qFormat/>
    <w:rsid w:val="00D6165C"/>
    <w:pPr>
      <w:numPr>
        <w:ilvl w:val="3"/>
        <w:numId w:val="11"/>
      </w:numPr>
      <w:spacing w:before="480" w:after="480" w:line="240" w:lineRule="auto"/>
      <w:outlineLvl w:val="3"/>
    </w:pPr>
    <w:rPr>
      <w:rFonts w:cs="Arial"/>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aliases w:val="Citação + de 3 linhas"/>
    <w:basedOn w:val="Normal"/>
    <w:next w:val="Normal"/>
    <w:link w:val="CitaoChar"/>
    <w:uiPriority w:val="29"/>
    <w:qFormat/>
    <w:rsid w:val="00804A9C"/>
    <w:pPr>
      <w:spacing w:before="0" w:after="0" w:line="240" w:lineRule="auto"/>
      <w:ind w:left="2268"/>
    </w:pPr>
    <w:rPr>
      <w:i/>
      <w:iCs/>
      <w:color w:val="404040"/>
      <w:sz w:val="20"/>
    </w:rPr>
  </w:style>
  <w:style w:type="character" w:customStyle="1" w:styleId="CitaoChar">
    <w:name w:val="Citação Char"/>
    <w:aliases w:val="Citação + de 3 linhas Char"/>
    <w:link w:val="Citao"/>
    <w:uiPriority w:val="29"/>
    <w:rsid w:val="00804A9C"/>
    <w:rPr>
      <w:rFonts w:ascii="Arial" w:hAnsi="Arial"/>
      <w:i/>
      <w:iCs/>
      <w:color w:val="404040"/>
      <w:sz w:val="20"/>
    </w:rPr>
  </w:style>
  <w:style w:type="character" w:customStyle="1" w:styleId="Ttulo1Char">
    <w:name w:val="Título 1 Char"/>
    <w:aliases w:val="Título de capítulo Char"/>
    <w:link w:val="Ttulo1"/>
    <w:uiPriority w:val="9"/>
    <w:rsid w:val="00BC746B"/>
    <w:rPr>
      <w:rFonts w:ascii="Arial" w:eastAsia="Times New Roman" w:hAnsi="Arial" w:cs="Times New Roman"/>
      <w:b/>
      <w:caps/>
      <w:sz w:val="28"/>
      <w:szCs w:val="32"/>
    </w:rPr>
  </w:style>
  <w:style w:type="character" w:customStyle="1" w:styleId="Ttulo2Char">
    <w:name w:val="Título 2 Char"/>
    <w:aliases w:val="Título de seção Char"/>
    <w:link w:val="Ttulo2"/>
    <w:uiPriority w:val="9"/>
    <w:rsid w:val="00D6165C"/>
    <w:rPr>
      <w:rFonts w:ascii="Arial" w:eastAsia="Times New Roman" w:hAnsi="Arial" w:cs="Times New Roman"/>
      <w:caps/>
      <w:sz w:val="26"/>
      <w:szCs w:val="26"/>
    </w:rPr>
  </w:style>
  <w:style w:type="character" w:customStyle="1" w:styleId="Ttulo3Char">
    <w:name w:val="Título 3 Char"/>
    <w:aliases w:val="Título de subseção Char"/>
    <w:link w:val="Ttulo3"/>
    <w:uiPriority w:val="9"/>
    <w:rsid w:val="00D6165C"/>
    <w:rPr>
      <w:rFonts w:ascii="Arial" w:eastAsia="Times New Roman" w:hAnsi="Arial" w:cs="Times New Roman"/>
      <w:b/>
      <w:sz w:val="24"/>
      <w:szCs w:val="24"/>
    </w:rPr>
  </w:style>
  <w:style w:type="character" w:customStyle="1" w:styleId="Ttulo4Char">
    <w:name w:val="Título 4 Char"/>
    <w:aliases w:val="Título de item Char"/>
    <w:link w:val="Ttulo4"/>
    <w:uiPriority w:val="9"/>
    <w:rsid w:val="00D6165C"/>
    <w:rPr>
      <w:rFonts w:ascii="Arial" w:hAnsi="Arial" w:cs="Arial"/>
      <w:sz w:val="24"/>
      <w:szCs w:val="24"/>
    </w:rPr>
  </w:style>
  <w:style w:type="paragraph" w:styleId="Legenda">
    <w:name w:val="caption"/>
    <w:basedOn w:val="Normal"/>
    <w:next w:val="Normal"/>
    <w:autoRedefine/>
    <w:uiPriority w:val="35"/>
    <w:unhideWhenUsed/>
    <w:qFormat/>
    <w:rsid w:val="001A5BFB"/>
    <w:pPr>
      <w:spacing w:before="0" w:after="0" w:line="240" w:lineRule="auto"/>
      <w:jc w:val="center"/>
    </w:pPr>
    <w:rPr>
      <w:b/>
      <w:iCs/>
      <w:sz w:val="20"/>
      <w:szCs w:val="18"/>
    </w:rPr>
  </w:style>
  <w:style w:type="paragraph" w:styleId="Rodap">
    <w:name w:val="footer"/>
    <w:basedOn w:val="Normal"/>
    <w:link w:val="RodapChar"/>
    <w:uiPriority w:val="99"/>
    <w:unhideWhenUsed/>
    <w:rsid w:val="00774571"/>
    <w:pPr>
      <w:tabs>
        <w:tab w:val="center" w:pos="4513"/>
        <w:tab w:val="right" w:pos="9026"/>
      </w:tabs>
      <w:spacing w:before="0" w:after="0" w:line="240" w:lineRule="auto"/>
    </w:pPr>
    <w:rPr>
      <w:sz w:val="20"/>
    </w:rPr>
  </w:style>
  <w:style w:type="character" w:customStyle="1" w:styleId="RodapChar">
    <w:name w:val="Rodapé Char"/>
    <w:link w:val="Rodap"/>
    <w:uiPriority w:val="99"/>
    <w:rsid w:val="00774571"/>
    <w:rPr>
      <w:rFonts w:ascii="Arial" w:hAnsi="Arial"/>
      <w:sz w:val="20"/>
    </w:rPr>
  </w:style>
  <w:style w:type="paragraph" w:styleId="Textodenotaderodap">
    <w:name w:val="footnote text"/>
    <w:basedOn w:val="Normal"/>
    <w:link w:val="TextodenotaderodapChar"/>
    <w:uiPriority w:val="99"/>
    <w:semiHidden/>
    <w:unhideWhenUsed/>
    <w:rsid w:val="00774571"/>
    <w:pPr>
      <w:spacing w:before="0" w:after="0" w:line="240" w:lineRule="auto"/>
    </w:pPr>
    <w:rPr>
      <w:sz w:val="20"/>
      <w:szCs w:val="20"/>
    </w:rPr>
  </w:style>
  <w:style w:type="character" w:customStyle="1" w:styleId="TextodenotaderodapChar">
    <w:name w:val="Texto de nota de rodapé Char"/>
    <w:link w:val="Textodenotaderodap"/>
    <w:uiPriority w:val="99"/>
    <w:semiHidden/>
    <w:rsid w:val="00774571"/>
    <w:rPr>
      <w:rFonts w:ascii="Arial" w:hAnsi="Arial"/>
      <w:sz w:val="20"/>
      <w:szCs w:val="20"/>
    </w:rPr>
  </w:style>
  <w:style w:type="character" w:styleId="Refdenotaderodap">
    <w:name w:val="footnote reference"/>
    <w:uiPriority w:val="99"/>
    <w:semiHidden/>
    <w:unhideWhenUsed/>
    <w:rsid w:val="00774571"/>
    <w:rPr>
      <w:vertAlign w:val="superscript"/>
    </w:rPr>
  </w:style>
  <w:style w:type="paragraph" w:styleId="CabealhodoSumrio">
    <w:name w:val="TOC Heading"/>
    <w:basedOn w:val="Normal"/>
    <w:next w:val="Normal"/>
    <w:uiPriority w:val="39"/>
    <w:unhideWhenUsed/>
    <w:qFormat/>
    <w:rsid w:val="00302D54"/>
    <w:pPr>
      <w:spacing w:before="0" w:after="960" w:line="240" w:lineRule="auto"/>
      <w:jc w:val="center"/>
    </w:pPr>
    <w:rPr>
      <w:b/>
      <w:caps/>
      <w:sz w:val="28"/>
      <w:lang w:eastAsia="pt-BR"/>
    </w:rPr>
  </w:style>
  <w:style w:type="paragraph" w:styleId="Sumrio1">
    <w:name w:val="toc 1"/>
    <w:basedOn w:val="Normal"/>
    <w:next w:val="Normal"/>
    <w:autoRedefine/>
    <w:uiPriority w:val="39"/>
    <w:unhideWhenUsed/>
    <w:rsid w:val="00774571"/>
    <w:pPr>
      <w:spacing w:line="240" w:lineRule="auto"/>
    </w:pPr>
    <w:rPr>
      <w:b/>
      <w:caps/>
      <w:sz w:val="28"/>
    </w:rPr>
  </w:style>
  <w:style w:type="paragraph" w:styleId="Sumrio2">
    <w:name w:val="toc 2"/>
    <w:basedOn w:val="Normal"/>
    <w:next w:val="Normal"/>
    <w:autoRedefine/>
    <w:uiPriority w:val="39"/>
    <w:unhideWhenUsed/>
    <w:rsid w:val="00774571"/>
    <w:pPr>
      <w:spacing w:line="240" w:lineRule="auto"/>
      <w:ind w:left="238"/>
    </w:pPr>
    <w:rPr>
      <w:caps/>
      <w:sz w:val="26"/>
    </w:rPr>
  </w:style>
  <w:style w:type="paragraph" w:styleId="Sumrio3">
    <w:name w:val="toc 3"/>
    <w:basedOn w:val="Normal"/>
    <w:next w:val="Normal"/>
    <w:autoRedefine/>
    <w:uiPriority w:val="39"/>
    <w:unhideWhenUsed/>
    <w:rsid w:val="00774571"/>
    <w:pPr>
      <w:spacing w:line="240" w:lineRule="auto"/>
      <w:ind w:left="482"/>
    </w:pPr>
    <w:rPr>
      <w:b/>
    </w:rPr>
  </w:style>
  <w:style w:type="character" w:styleId="Hyperlink">
    <w:name w:val="Hyperlink"/>
    <w:uiPriority w:val="99"/>
    <w:unhideWhenUsed/>
    <w:rsid w:val="00774571"/>
    <w:rPr>
      <w:color w:val="0563C1"/>
      <w:u w:val="single"/>
    </w:rPr>
  </w:style>
  <w:style w:type="paragraph" w:styleId="Sumrio4">
    <w:name w:val="toc 4"/>
    <w:basedOn w:val="Normal"/>
    <w:next w:val="Normal"/>
    <w:autoRedefine/>
    <w:uiPriority w:val="39"/>
    <w:unhideWhenUsed/>
    <w:rsid w:val="00774571"/>
    <w:pPr>
      <w:spacing w:line="240" w:lineRule="auto"/>
      <w:ind w:left="720"/>
    </w:pPr>
  </w:style>
  <w:style w:type="paragraph" w:styleId="Sumrio9">
    <w:name w:val="toc 9"/>
    <w:basedOn w:val="Normal"/>
    <w:next w:val="Normal"/>
    <w:autoRedefine/>
    <w:uiPriority w:val="39"/>
    <w:semiHidden/>
    <w:unhideWhenUsed/>
    <w:rsid w:val="00774571"/>
    <w:pPr>
      <w:spacing w:after="100"/>
      <w:ind w:left="1920"/>
    </w:pPr>
    <w:rPr>
      <w:b/>
    </w:rPr>
  </w:style>
  <w:style w:type="paragraph" w:styleId="Cabealho">
    <w:name w:val="header"/>
    <w:basedOn w:val="Normal"/>
    <w:link w:val="CabealhoChar"/>
    <w:uiPriority w:val="99"/>
    <w:unhideWhenUsed/>
    <w:rsid w:val="000176E6"/>
    <w:pPr>
      <w:tabs>
        <w:tab w:val="center" w:pos="4513"/>
        <w:tab w:val="right" w:pos="9026"/>
      </w:tabs>
      <w:spacing w:before="0" w:after="0" w:line="240" w:lineRule="auto"/>
    </w:pPr>
  </w:style>
  <w:style w:type="character" w:customStyle="1" w:styleId="CabealhoChar">
    <w:name w:val="Cabeçalho Char"/>
    <w:link w:val="Cabealho"/>
    <w:uiPriority w:val="99"/>
    <w:rsid w:val="000176E6"/>
    <w:rPr>
      <w:rFonts w:ascii="Arial" w:hAnsi="Arial"/>
      <w:sz w:val="24"/>
    </w:rPr>
  </w:style>
  <w:style w:type="character" w:styleId="Refdecomentrio">
    <w:name w:val="annotation reference"/>
    <w:uiPriority w:val="99"/>
    <w:semiHidden/>
    <w:unhideWhenUsed/>
    <w:rsid w:val="00313023"/>
    <w:rPr>
      <w:sz w:val="16"/>
      <w:szCs w:val="16"/>
    </w:rPr>
  </w:style>
  <w:style w:type="paragraph" w:styleId="Textodecomentrio">
    <w:name w:val="annotation text"/>
    <w:basedOn w:val="Normal"/>
    <w:link w:val="TextodecomentrioChar"/>
    <w:uiPriority w:val="99"/>
    <w:semiHidden/>
    <w:unhideWhenUsed/>
    <w:rsid w:val="00313023"/>
    <w:pPr>
      <w:spacing w:line="240" w:lineRule="auto"/>
    </w:pPr>
    <w:rPr>
      <w:sz w:val="20"/>
      <w:szCs w:val="20"/>
    </w:rPr>
  </w:style>
  <w:style w:type="character" w:customStyle="1" w:styleId="TextodecomentrioChar">
    <w:name w:val="Texto de comentário Char"/>
    <w:link w:val="Textodecomentrio"/>
    <w:uiPriority w:val="99"/>
    <w:semiHidden/>
    <w:rsid w:val="00313023"/>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313023"/>
    <w:rPr>
      <w:b/>
      <w:bCs/>
    </w:rPr>
  </w:style>
  <w:style w:type="character" w:customStyle="1" w:styleId="AssuntodocomentrioChar">
    <w:name w:val="Assunto do comentário Char"/>
    <w:link w:val="Assuntodocomentrio"/>
    <w:uiPriority w:val="99"/>
    <w:semiHidden/>
    <w:rsid w:val="00313023"/>
    <w:rPr>
      <w:rFonts w:ascii="Arial" w:hAnsi="Arial"/>
      <w:b/>
      <w:bCs/>
      <w:sz w:val="20"/>
      <w:szCs w:val="20"/>
    </w:rPr>
  </w:style>
  <w:style w:type="paragraph" w:styleId="Textodebalo">
    <w:name w:val="Balloon Text"/>
    <w:basedOn w:val="Normal"/>
    <w:link w:val="TextodebaloChar"/>
    <w:uiPriority w:val="99"/>
    <w:semiHidden/>
    <w:unhideWhenUsed/>
    <w:rsid w:val="00313023"/>
    <w:pPr>
      <w:spacing w:before="0"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313023"/>
    <w:rPr>
      <w:rFonts w:ascii="Segoe UI" w:hAnsi="Segoe UI" w:cs="Segoe UI"/>
      <w:sz w:val="18"/>
      <w:szCs w:val="18"/>
    </w:rPr>
  </w:style>
  <w:style w:type="paragraph" w:styleId="Remissivo1">
    <w:name w:val="index 1"/>
    <w:basedOn w:val="Normal"/>
    <w:next w:val="Normal"/>
    <w:autoRedefine/>
    <w:uiPriority w:val="99"/>
    <w:unhideWhenUsed/>
    <w:rsid w:val="00A22F70"/>
    <w:pPr>
      <w:spacing w:before="0" w:after="0"/>
      <w:ind w:left="240" w:hanging="240"/>
      <w:jc w:val="left"/>
    </w:pPr>
    <w:rPr>
      <w:rFonts w:ascii="Calibri" w:hAnsi="Calibri"/>
      <w:sz w:val="18"/>
      <w:szCs w:val="18"/>
    </w:rPr>
  </w:style>
  <w:style w:type="paragraph" w:styleId="Remissivo2">
    <w:name w:val="index 2"/>
    <w:basedOn w:val="Normal"/>
    <w:next w:val="Normal"/>
    <w:autoRedefine/>
    <w:uiPriority w:val="99"/>
    <w:unhideWhenUsed/>
    <w:rsid w:val="00A22F70"/>
    <w:pPr>
      <w:spacing w:before="0" w:after="0"/>
      <w:ind w:left="480" w:hanging="240"/>
      <w:jc w:val="left"/>
    </w:pPr>
    <w:rPr>
      <w:rFonts w:ascii="Calibri" w:hAnsi="Calibri"/>
      <w:sz w:val="18"/>
      <w:szCs w:val="18"/>
    </w:rPr>
  </w:style>
  <w:style w:type="paragraph" w:styleId="Remissivo3">
    <w:name w:val="index 3"/>
    <w:basedOn w:val="Normal"/>
    <w:next w:val="Normal"/>
    <w:autoRedefine/>
    <w:uiPriority w:val="99"/>
    <w:unhideWhenUsed/>
    <w:rsid w:val="00A22F70"/>
    <w:pPr>
      <w:spacing w:before="0" w:after="0"/>
      <w:ind w:left="720" w:hanging="240"/>
      <w:jc w:val="left"/>
    </w:pPr>
    <w:rPr>
      <w:rFonts w:ascii="Calibri" w:hAnsi="Calibri"/>
      <w:sz w:val="18"/>
      <w:szCs w:val="18"/>
    </w:rPr>
  </w:style>
  <w:style w:type="paragraph" w:styleId="Remissivo4">
    <w:name w:val="index 4"/>
    <w:basedOn w:val="Normal"/>
    <w:next w:val="Normal"/>
    <w:autoRedefine/>
    <w:uiPriority w:val="99"/>
    <w:unhideWhenUsed/>
    <w:rsid w:val="00A22F70"/>
    <w:pPr>
      <w:spacing w:before="0" w:after="0"/>
      <w:ind w:left="960" w:hanging="240"/>
      <w:jc w:val="left"/>
    </w:pPr>
    <w:rPr>
      <w:rFonts w:ascii="Calibri" w:hAnsi="Calibri"/>
      <w:sz w:val="18"/>
      <w:szCs w:val="18"/>
    </w:rPr>
  </w:style>
  <w:style w:type="paragraph" w:styleId="Remissivo5">
    <w:name w:val="index 5"/>
    <w:basedOn w:val="Normal"/>
    <w:next w:val="Normal"/>
    <w:autoRedefine/>
    <w:uiPriority w:val="99"/>
    <w:unhideWhenUsed/>
    <w:rsid w:val="00A22F70"/>
    <w:pPr>
      <w:spacing w:before="0" w:after="0"/>
      <w:ind w:left="1200" w:hanging="240"/>
      <w:jc w:val="left"/>
    </w:pPr>
    <w:rPr>
      <w:rFonts w:ascii="Calibri" w:hAnsi="Calibri"/>
      <w:sz w:val="18"/>
      <w:szCs w:val="18"/>
    </w:rPr>
  </w:style>
  <w:style w:type="paragraph" w:styleId="Remissivo6">
    <w:name w:val="index 6"/>
    <w:basedOn w:val="Normal"/>
    <w:next w:val="Normal"/>
    <w:autoRedefine/>
    <w:uiPriority w:val="99"/>
    <w:unhideWhenUsed/>
    <w:rsid w:val="00A22F70"/>
    <w:pPr>
      <w:spacing w:before="0" w:after="0"/>
      <w:ind w:left="1440" w:hanging="240"/>
      <w:jc w:val="left"/>
    </w:pPr>
    <w:rPr>
      <w:rFonts w:ascii="Calibri" w:hAnsi="Calibri"/>
      <w:sz w:val="18"/>
      <w:szCs w:val="18"/>
    </w:rPr>
  </w:style>
  <w:style w:type="paragraph" w:styleId="Remissivo7">
    <w:name w:val="index 7"/>
    <w:basedOn w:val="Normal"/>
    <w:next w:val="Normal"/>
    <w:autoRedefine/>
    <w:uiPriority w:val="99"/>
    <w:unhideWhenUsed/>
    <w:rsid w:val="00A22F70"/>
    <w:pPr>
      <w:spacing w:before="0" w:after="0"/>
      <w:ind w:left="1680" w:hanging="240"/>
      <w:jc w:val="left"/>
    </w:pPr>
    <w:rPr>
      <w:rFonts w:ascii="Calibri" w:hAnsi="Calibri"/>
      <w:sz w:val="18"/>
      <w:szCs w:val="18"/>
    </w:rPr>
  </w:style>
  <w:style w:type="paragraph" w:styleId="Remissivo8">
    <w:name w:val="index 8"/>
    <w:basedOn w:val="Normal"/>
    <w:next w:val="Normal"/>
    <w:autoRedefine/>
    <w:uiPriority w:val="99"/>
    <w:unhideWhenUsed/>
    <w:rsid w:val="00A22F70"/>
    <w:pPr>
      <w:spacing w:before="0" w:after="0"/>
      <w:ind w:left="1920" w:hanging="240"/>
      <w:jc w:val="left"/>
    </w:pPr>
    <w:rPr>
      <w:rFonts w:ascii="Calibri" w:hAnsi="Calibri"/>
      <w:sz w:val="18"/>
      <w:szCs w:val="18"/>
    </w:rPr>
  </w:style>
  <w:style w:type="paragraph" w:styleId="Remissivo9">
    <w:name w:val="index 9"/>
    <w:basedOn w:val="Normal"/>
    <w:next w:val="Normal"/>
    <w:autoRedefine/>
    <w:uiPriority w:val="99"/>
    <w:unhideWhenUsed/>
    <w:rsid w:val="00A22F70"/>
    <w:pPr>
      <w:spacing w:before="0" w:after="0"/>
      <w:ind w:left="2160" w:hanging="240"/>
      <w:jc w:val="left"/>
    </w:pPr>
    <w:rPr>
      <w:rFonts w:ascii="Calibri" w:hAnsi="Calibri"/>
      <w:sz w:val="18"/>
      <w:szCs w:val="18"/>
    </w:rPr>
  </w:style>
  <w:style w:type="paragraph" w:styleId="Ttulodendiceremissivo">
    <w:name w:val="index heading"/>
    <w:basedOn w:val="Normal"/>
    <w:next w:val="Remissivo1"/>
    <w:uiPriority w:val="99"/>
    <w:unhideWhenUsed/>
    <w:rsid w:val="00A22F70"/>
    <w:pPr>
      <w:spacing w:before="240"/>
      <w:jc w:val="center"/>
    </w:pPr>
    <w:rPr>
      <w:rFonts w:ascii="Calibri" w:hAnsi="Calibri"/>
      <w:b/>
      <w:bCs/>
      <w:sz w:val="26"/>
      <w:szCs w:val="26"/>
    </w:rPr>
  </w:style>
  <w:style w:type="table" w:styleId="Tabelacomgrade">
    <w:name w:val="Table Grid"/>
    <w:basedOn w:val="Tabelanormal"/>
    <w:rsid w:val="001A5B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dicedeilustraes">
    <w:name w:val="table of figures"/>
    <w:basedOn w:val="Normal"/>
    <w:next w:val="Normal"/>
    <w:uiPriority w:val="99"/>
    <w:unhideWhenUsed/>
    <w:rsid w:val="00804A9C"/>
    <w:pPr>
      <w:spacing w:after="0"/>
    </w:pPr>
  </w:style>
  <w:style w:type="paragraph" w:styleId="Bibliografia">
    <w:name w:val="Bibliography"/>
    <w:basedOn w:val="Normal"/>
    <w:next w:val="Normal"/>
    <w:uiPriority w:val="37"/>
    <w:semiHidden/>
    <w:unhideWhenUsed/>
    <w:rsid w:val="002431F6"/>
    <w:pPr>
      <w:spacing w:before="0" w:after="480" w:line="240" w:lineRule="auto"/>
    </w:pPr>
  </w:style>
  <w:style w:type="paragraph" w:styleId="PargrafodaLista">
    <w:name w:val="List Paragraph"/>
    <w:basedOn w:val="Normal"/>
    <w:uiPriority w:val="34"/>
    <w:rsid w:val="00BC746B"/>
    <w:pPr>
      <w:ind w:left="720"/>
      <w:contextualSpacing/>
    </w:pPr>
  </w:style>
  <w:style w:type="paragraph" w:styleId="Textodenotadefim">
    <w:name w:val="endnote text"/>
    <w:basedOn w:val="Normal"/>
    <w:link w:val="TextodenotadefimChar"/>
    <w:uiPriority w:val="99"/>
    <w:semiHidden/>
    <w:unhideWhenUsed/>
    <w:rsid w:val="00A97F1D"/>
    <w:pPr>
      <w:spacing w:before="0" w:after="0" w:line="240" w:lineRule="auto"/>
    </w:pPr>
    <w:rPr>
      <w:sz w:val="20"/>
      <w:szCs w:val="20"/>
    </w:rPr>
  </w:style>
  <w:style w:type="character" w:customStyle="1" w:styleId="TextodenotadefimChar">
    <w:name w:val="Texto de nota de fim Char"/>
    <w:basedOn w:val="Fontepargpadro"/>
    <w:link w:val="Textodenotadefim"/>
    <w:uiPriority w:val="99"/>
    <w:semiHidden/>
    <w:rsid w:val="00A97F1D"/>
    <w:rPr>
      <w:rFonts w:ascii="Arial" w:hAnsi="Arial"/>
      <w:lang w:eastAsia="en-US"/>
    </w:rPr>
  </w:style>
  <w:style w:type="character" w:styleId="Refdenotadefim">
    <w:name w:val="endnote reference"/>
    <w:basedOn w:val="Fontepargpadro"/>
    <w:uiPriority w:val="99"/>
    <w:semiHidden/>
    <w:unhideWhenUsed/>
    <w:rsid w:val="00A97F1D"/>
    <w:rPr>
      <w:vertAlign w:val="superscript"/>
    </w:rPr>
  </w:style>
  <w:style w:type="character" w:styleId="HiperlinkVisitado">
    <w:name w:val="FollowedHyperlink"/>
    <w:basedOn w:val="Fontepargpadro"/>
    <w:uiPriority w:val="99"/>
    <w:semiHidden/>
    <w:unhideWhenUsed/>
    <w:rsid w:val="00782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51259">
      <w:bodyDiv w:val="1"/>
      <w:marLeft w:val="0"/>
      <w:marRight w:val="0"/>
      <w:marTop w:val="0"/>
      <w:marBottom w:val="0"/>
      <w:divBdr>
        <w:top w:val="none" w:sz="0" w:space="0" w:color="auto"/>
        <w:left w:val="none" w:sz="0" w:space="0" w:color="auto"/>
        <w:bottom w:val="none" w:sz="0" w:space="0" w:color="auto"/>
        <w:right w:val="none" w:sz="0" w:space="0" w:color="auto"/>
      </w:divBdr>
    </w:div>
    <w:div w:id="1043406896">
      <w:bodyDiv w:val="1"/>
      <w:marLeft w:val="0"/>
      <w:marRight w:val="0"/>
      <w:marTop w:val="0"/>
      <w:marBottom w:val="0"/>
      <w:divBdr>
        <w:top w:val="none" w:sz="0" w:space="0" w:color="auto"/>
        <w:left w:val="none" w:sz="0" w:space="0" w:color="auto"/>
        <w:bottom w:val="none" w:sz="0" w:space="0" w:color="auto"/>
        <w:right w:val="none" w:sz="0" w:space="0" w:color="auto"/>
      </w:divBdr>
    </w:div>
    <w:div w:id="1379478516">
      <w:bodyDiv w:val="1"/>
      <w:marLeft w:val="0"/>
      <w:marRight w:val="0"/>
      <w:marTop w:val="0"/>
      <w:marBottom w:val="0"/>
      <w:divBdr>
        <w:top w:val="none" w:sz="0" w:space="0" w:color="auto"/>
        <w:left w:val="none" w:sz="0" w:space="0" w:color="auto"/>
        <w:bottom w:val="none" w:sz="0" w:space="0" w:color="auto"/>
        <w:right w:val="none" w:sz="0" w:space="0" w:color="auto"/>
      </w:divBdr>
    </w:div>
    <w:div w:id="17088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zup.com.br/blog/flutter"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eg"/><Relationship Id="rId39" Type="http://schemas.openxmlformats.org/officeDocument/2006/relationships/image" Target="media/image29.jpe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hyperlink" Target="https://www.devmedia.com.br/introducao-ao-visual-studio-code/3441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image" Target="media/image26.png"/><Relationship Id="rId10" Type="http://schemas.openxmlformats.org/officeDocument/2006/relationships/comments" Target="comments.xml"/><Relationship Id="rId19" Type="http://schemas.openxmlformats.org/officeDocument/2006/relationships/image" Target="media/image9.jpg"/><Relationship Id="rId31" Type="http://schemas.openxmlformats.org/officeDocument/2006/relationships/image" Target="media/image21.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jpg"/><Relationship Id="rId41" Type="http://schemas.openxmlformats.org/officeDocument/2006/relationships/hyperlink" Target="https://www.devmedia.com.br/introducao-ao-visual-studio-code/34418"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firebase.google.com/" TargetMode="External"/><Relationship Id="rId1" Type="http://schemas.openxmlformats.org/officeDocument/2006/relationships/hyperlink" Target="https://flutter.de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ycr\Desktop\modelo-diretrizes97-2003.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C3DE0-EE36-4321-A35C-8CA1F7EF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modelo-diretrizes97-2003</Template>
  <TotalTime>1398</TotalTime>
  <Pages>1</Pages>
  <Words>4420</Words>
  <Characters>23872</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28236</CharactersWithSpaces>
  <SharedDoc>false</SharedDoc>
  <HLinks>
    <vt:vector size="42" baseType="variant">
      <vt:variant>
        <vt:i4>1703995</vt:i4>
      </vt:variant>
      <vt:variant>
        <vt:i4>44</vt:i4>
      </vt:variant>
      <vt:variant>
        <vt:i4>0</vt:i4>
      </vt:variant>
      <vt:variant>
        <vt:i4>5</vt:i4>
      </vt:variant>
      <vt:variant>
        <vt:lpwstr/>
      </vt:variant>
      <vt:variant>
        <vt:lpwstr>_Toc436215892</vt:lpwstr>
      </vt:variant>
      <vt:variant>
        <vt:i4>1703995</vt:i4>
      </vt:variant>
      <vt:variant>
        <vt:i4>38</vt:i4>
      </vt:variant>
      <vt:variant>
        <vt:i4>0</vt:i4>
      </vt:variant>
      <vt:variant>
        <vt:i4>5</vt:i4>
      </vt:variant>
      <vt:variant>
        <vt:lpwstr/>
      </vt:variant>
      <vt:variant>
        <vt:lpwstr>_Toc436215891</vt:lpwstr>
      </vt:variant>
      <vt:variant>
        <vt:i4>1703995</vt:i4>
      </vt:variant>
      <vt:variant>
        <vt:i4>32</vt:i4>
      </vt:variant>
      <vt:variant>
        <vt:i4>0</vt:i4>
      </vt:variant>
      <vt:variant>
        <vt:i4>5</vt:i4>
      </vt:variant>
      <vt:variant>
        <vt:lpwstr/>
      </vt:variant>
      <vt:variant>
        <vt:lpwstr>_Toc436215890</vt:lpwstr>
      </vt:variant>
      <vt:variant>
        <vt:i4>1769531</vt:i4>
      </vt:variant>
      <vt:variant>
        <vt:i4>26</vt:i4>
      </vt:variant>
      <vt:variant>
        <vt:i4>0</vt:i4>
      </vt:variant>
      <vt:variant>
        <vt:i4>5</vt:i4>
      </vt:variant>
      <vt:variant>
        <vt:lpwstr/>
      </vt:variant>
      <vt:variant>
        <vt:lpwstr>_Toc436215889</vt:lpwstr>
      </vt:variant>
      <vt:variant>
        <vt:i4>1769531</vt:i4>
      </vt:variant>
      <vt:variant>
        <vt:i4>20</vt:i4>
      </vt:variant>
      <vt:variant>
        <vt:i4>0</vt:i4>
      </vt:variant>
      <vt:variant>
        <vt:i4>5</vt:i4>
      </vt:variant>
      <vt:variant>
        <vt:lpwstr/>
      </vt:variant>
      <vt:variant>
        <vt:lpwstr>_Toc436215888</vt:lpwstr>
      </vt:variant>
      <vt:variant>
        <vt:i4>1572918</vt:i4>
      </vt:variant>
      <vt:variant>
        <vt:i4>11</vt:i4>
      </vt:variant>
      <vt:variant>
        <vt:i4>0</vt:i4>
      </vt:variant>
      <vt:variant>
        <vt:i4>5</vt:i4>
      </vt:variant>
      <vt:variant>
        <vt:lpwstr/>
      </vt:variant>
      <vt:variant>
        <vt:lpwstr>_Toc434946233</vt:lpwstr>
      </vt:variant>
      <vt:variant>
        <vt:i4>1769521</vt:i4>
      </vt:variant>
      <vt:variant>
        <vt:i4>2</vt:i4>
      </vt:variant>
      <vt:variant>
        <vt:i4>0</vt:i4>
      </vt:variant>
      <vt:variant>
        <vt:i4>5</vt:i4>
      </vt:variant>
      <vt:variant>
        <vt:lpwstr/>
      </vt:variant>
      <vt:variant>
        <vt:lpwstr>_Toc434946508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Dias</dc:creator>
  <cp:keywords/>
  <cp:lastModifiedBy>Cristhian Dias</cp:lastModifiedBy>
  <cp:revision>9</cp:revision>
  <dcterms:created xsi:type="dcterms:W3CDTF">2020-03-30T17:46:00Z</dcterms:created>
  <dcterms:modified xsi:type="dcterms:W3CDTF">2020-04-10T22:31:00Z</dcterms:modified>
</cp:coreProperties>
</file>