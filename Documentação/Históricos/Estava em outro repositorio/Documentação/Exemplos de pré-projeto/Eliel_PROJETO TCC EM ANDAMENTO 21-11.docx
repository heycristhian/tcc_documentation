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641"/>
        </w:tabs>
        <w:spacing w:line="240" w:lineRule="auto"/>
        <w:rPr>
          <w:rFonts w:ascii="Times New Roman" w:hAnsi="Times New Roman" w:cs="Times New Roman"/>
        </w:rPr>
      </w:pPr>
    </w:p>
    <w:p>
      <w:pPr>
        <w:tabs>
          <w:tab w:val="left" w:pos="3641"/>
        </w:tabs>
        <w:rPr>
          <w:rFonts w:ascii="Times New Roman" w:hAnsi="Times New Roman" w:cs="Times New Roman"/>
        </w:rPr>
      </w:pPr>
    </w:p>
    <w:p>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ELIEL LEAL DE ANDRADE</w:t>
      </w:r>
    </w:p>
    <w:p>
      <w:pPr>
        <w:spacing w:line="240" w:lineRule="auto"/>
        <w:jc w:val="center"/>
        <w:rPr>
          <w:rFonts w:ascii="Times New Roman" w:hAnsi="Times New Roman" w:cs="Times New Roman"/>
          <w:b/>
          <w:bCs/>
          <w:sz w:val="24"/>
          <w:szCs w:val="24"/>
        </w:rPr>
      </w:pPr>
    </w:p>
    <w:p>
      <w:pPr>
        <w:spacing w:line="240" w:lineRule="auto"/>
        <w:jc w:val="center"/>
        <w:rPr>
          <w:rFonts w:ascii="Times New Roman" w:hAnsi="Times New Roman" w:cs="Times New Roman"/>
          <w:b/>
          <w:bCs/>
          <w:sz w:val="24"/>
          <w:szCs w:val="24"/>
        </w:rPr>
      </w:pPr>
    </w:p>
    <w:p>
      <w:pPr>
        <w:spacing w:line="240" w:lineRule="auto"/>
        <w:jc w:val="center"/>
        <w:rPr>
          <w:rFonts w:ascii="Times New Roman" w:hAnsi="Times New Roman" w:cs="Times New Roman"/>
          <w:b/>
          <w:bCs/>
          <w:sz w:val="24"/>
          <w:szCs w:val="24"/>
        </w:rPr>
      </w:pPr>
    </w:p>
    <w:p>
      <w:pPr>
        <w:spacing w:line="240" w:lineRule="auto"/>
        <w:jc w:val="center"/>
        <w:rPr>
          <w:rFonts w:ascii="Times New Roman" w:hAnsi="Times New Roman" w:cs="Times New Roman"/>
          <w:b/>
          <w:bCs/>
          <w:sz w:val="24"/>
          <w:szCs w:val="24"/>
        </w:rPr>
      </w:pPr>
    </w:p>
    <w:p>
      <w:pPr>
        <w:spacing w:line="240" w:lineRule="auto"/>
        <w:jc w:val="center"/>
        <w:rPr>
          <w:rFonts w:ascii="Times New Roman" w:hAnsi="Times New Roman" w:cs="Times New Roman"/>
          <w:b/>
          <w:bCs/>
          <w:sz w:val="24"/>
          <w:szCs w:val="24"/>
        </w:rPr>
      </w:pPr>
    </w:p>
    <w:p>
      <w:pPr>
        <w:spacing w:line="240" w:lineRule="auto"/>
        <w:jc w:val="center"/>
        <w:rPr>
          <w:rFonts w:ascii="Times New Roman" w:hAnsi="Times New Roman" w:cs="Times New Roman"/>
          <w:b/>
          <w:bCs/>
          <w:sz w:val="24"/>
          <w:szCs w:val="24"/>
        </w:rPr>
      </w:pPr>
    </w:p>
    <w:p>
      <w:pPr>
        <w:spacing w:line="240" w:lineRule="auto"/>
        <w:jc w:val="center"/>
        <w:rPr>
          <w:rFonts w:ascii="Times New Roman" w:hAnsi="Times New Roman" w:cs="Times New Roman"/>
          <w:b/>
          <w:bCs/>
          <w:sz w:val="24"/>
          <w:szCs w:val="24"/>
        </w:rPr>
      </w:pPr>
    </w:p>
    <w:p>
      <w:pPr>
        <w:spacing w:line="24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8"/>
          <w:szCs w:val="28"/>
        </w:rPr>
        <w:t>SMART CITIES: UMA VISÃO VOLTADA PARA O RECONHECIMENTO FACIAL</w:t>
      </w: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sectPr>
          <w:headerReference r:id="rId6" w:type="default"/>
          <w:footerReference r:id="rId7" w:type="default"/>
          <w:pgSz w:w="11906" w:h="16838"/>
          <w:pgMar w:top="1134" w:right="1134" w:bottom="1701" w:left="1701" w:header="709" w:footer="709" w:gutter="0"/>
          <w:cols w:space="708" w:num="1"/>
          <w:docGrid w:linePitch="360" w:charSpace="0"/>
        </w:sectPr>
      </w:pPr>
    </w:p>
    <w:p>
      <w:pPr>
        <w:spacing w:line="240" w:lineRule="auto"/>
        <w:jc w:val="center"/>
        <w:rPr>
          <w:rFonts w:ascii="Times New Roman" w:hAnsi="Times New Roman" w:cs="Times New Roman"/>
          <w:b/>
          <w:bCs/>
          <w:sz w:val="24"/>
          <w:szCs w:val="24"/>
        </w:rPr>
      </w:pPr>
    </w:p>
    <w:p>
      <w:pPr>
        <w:spacing w:line="240" w:lineRule="auto"/>
        <w:jc w:val="center"/>
        <w:rPr>
          <w:rFonts w:ascii="Times New Roman" w:hAnsi="Times New Roman" w:cs="Times New Roman"/>
          <w:b/>
          <w:bCs/>
          <w:sz w:val="24"/>
          <w:szCs w:val="24"/>
        </w:rPr>
      </w:pPr>
    </w:p>
    <w:p>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ELIEL LEAL DE ANDRADE</w:t>
      </w:r>
    </w:p>
    <w:p>
      <w:pPr>
        <w:spacing w:line="240" w:lineRule="auto"/>
        <w:rPr>
          <w:rFonts w:ascii="Times New Roman" w:hAnsi="Times New Roman" w:cs="Times New Roman"/>
          <w:b/>
          <w:bCs/>
          <w:sz w:val="24"/>
          <w:szCs w:val="24"/>
        </w:rPr>
      </w:pPr>
    </w:p>
    <w:p>
      <w:pPr>
        <w:spacing w:line="240" w:lineRule="auto"/>
        <w:jc w:val="center"/>
        <w:rPr>
          <w:rFonts w:ascii="Times New Roman" w:hAnsi="Times New Roman" w:cs="Times New Roman"/>
          <w:b/>
          <w:bCs/>
          <w:sz w:val="24"/>
          <w:szCs w:val="24"/>
        </w:rPr>
      </w:pPr>
    </w:p>
    <w:p>
      <w:pPr>
        <w:spacing w:line="240" w:lineRule="auto"/>
        <w:jc w:val="center"/>
        <w:rPr>
          <w:rFonts w:ascii="Times New Roman" w:hAnsi="Times New Roman" w:cs="Times New Roman"/>
          <w:b/>
          <w:bCs/>
          <w:sz w:val="24"/>
          <w:szCs w:val="24"/>
        </w:rPr>
      </w:pPr>
    </w:p>
    <w:p>
      <w:pPr>
        <w:spacing w:line="240" w:lineRule="auto"/>
        <w:jc w:val="center"/>
        <w:rPr>
          <w:rFonts w:ascii="Times New Roman" w:hAnsi="Times New Roman" w:cs="Times New Roman"/>
          <w:b/>
          <w:bCs/>
          <w:sz w:val="24"/>
          <w:szCs w:val="24"/>
        </w:rPr>
      </w:pPr>
    </w:p>
    <w:p>
      <w:pPr>
        <w:spacing w:line="240" w:lineRule="auto"/>
        <w:jc w:val="center"/>
        <w:rPr>
          <w:rFonts w:ascii="Times New Roman" w:hAnsi="Times New Roman" w:cs="Times New Roman"/>
          <w:b/>
          <w:bCs/>
          <w:sz w:val="24"/>
          <w:szCs w:val="24"/>
        </w:rPr>
      </w:pPr>
    </w:p>
    <w:p>
      <w:pPr>
        <w:spacing w:line="240" w:lineRule="auto"/>
        <w:jc w:val="center"/>
        <w:rPr>
          <w:rFonts w:ascii="Times New Roman" w:hAnsi="Times New Roman" w:cs="Times New Roman"/>
          <w:b/>
          <w:bCs/>
          <w:sz w:val="24"/>
          <w:szCs w:val="24"/>
        </w:rPr>
      </w:pPr>
    </w:p>
    <w:p>
      <w:pPr>
        <w:spacing w:line="240" w:lineRule="auto"/>
        <w:jc w:val="center"/>
        <w:rPr>
          <w:rFonts w:ascii="Times New Roman" w:hAnsi="Times New Roman" w:cs="Times New Roman"/>
          <w:b/>
          <w:bCs/>
          <w:sz w:val="24"/>
          <w:szCs w:val="24"/>
        </w:rPr>
      </w:pPr>
    </w:p>
    <w:p>
      <w:pPr>
        <w:spacing w:line="240" w:lineRule="auto"/>
        <w:jc w:val="center"/>
        <w:rPr>
          <w:rFonts w:ascii="Times New Roman" w:hAnsi="Times New Roman" w:cs="Times New Roman"/>
          <w:b/>
          <w:bCs/>
          <w:sz w:val="24"/>
          <w:szCs w:val="24"/>
        </w:rPr>
      </w:pPr>
    </w:p>
    <w:p>
      <w:pPr>
        <w:spacing w:line="24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8"/>
          <w:szCs w:val="28"/>
        </w:rPr>
        <w:t>SMART CITIES: UMA VISÃO VOLTADA PARA O RECONHECIMENTO FACIAL</w:t>
      </w: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Projeto de pesquisa apresentado ao curso de </w:t>
      </w:r>
      <w:del w:id="0" w:author="Camolesi" w:date="2017-11-22T12:11:54Z">
        <w:r>
          <w:rPr>
            <w:rFonts w:ascii="Times New Roman" w:hAnsi="Times New Roman" w:cs="Times New Roman"/>
            <w:sz w:val="24"/>
            <w:szCs w:val="24"/>
            <w:lang w:val="en-US"/>
          </w:rPr>
          <w:delText xml:space="preserve">Bacharelado </w:delText>
        </w:r>
      </w:del>
      <w:ins w:id="1" w:author="Camolesi" w:date="2017-11-22T12:11:54Z">
        <w:r>
          <w:rPr>
            <w:rFonts w:ascii="Times New Roman" w:hAnsi="Times New Roman" w:cs="Times New Roman"/>
            <w:sz w:val="24"/>
            <w:szCs w:val="24"/>
            <w:lang w:val="pt-BR"/>
          </w:rPr>
          <w:t>Tecn</w:t>
        </w:r>
      </w:ins>
      <w:ins w:id="2" w:author="Camolesi" w:date="2017-11-22T12:11:55Z">
        <w:r>
          <w:rPr>
            <w:rFonts w:ascii="Times New Roman" w:hAnsi="Times New Roman" w:cs="Times New Roman"/>
            <w:sz w:val="24"/>
            <w:szCs w:val="24"/>
            <w:lang w:val="pt-BR"/>
          </w:rPr>
          <w:t xml:space="preserve">ologia </w:t>
        </w:r>
      </w:ins>
      <w:r>
        <w:rPr>
          <w:rFonts w:ascii="Times New Roman" w:hAnsi="Times New Roman" w:cs="Times New Roman"/>
          <w:sz w:val="24"/>
          <w:szCs w:val="24"/>
        </w:rPr>
        <w:t>em Análise</w:t>
      </w:r>
      <w:ins w:id="3" w:author="Camolesi" w:date="2017-11-22T12:12:00Z">
        <w:r>
          <w:rPr>
            <w:rFonts w:ascii="Times New Roman" w:hAnsi="Times New Roman" w:cs="Times New Roman"/>
            <w:sz w:val="24"/>
            <w:szCs w:val="24"/>
            <w:lang w:val="pt-BR"/>
          </w:rPr>
          <w:t xml:space="preserve"> e </w:t>
        </w:r>
      </w:ins>
      <w:ins w:id="4" w:author="Camolesi" w:date="2017-11-22T12:12:01Z">
        <w:r>
          <w:rPr>
            <w:rFonts w:ascii="Times New Roman" w:hAnsi="Times New Roman" w:cs="Times New Roman"/>
            <w:sz w:val="24"/>
            <w:szCs w:val="24"/>
            <w:lang w:val="pt-BR"/>
          </w:rPr>
          <w:t>Desenv</w:t>
        </w:r>
      </w:ins>
      <w:ins w:id="5" w:author="Camolesi" w:date="2017-11-22T12:12:02Z">
        <w:r>
          <w:rPr>
            <w:rFonts w:ascii="Times New Roman" w:hAnsi="Times New Roman" w:cs="Times New Roman"/>
            <w:sz w:val="24"/>
            <w:szCs w:val="24"/>
            <w:lang w:val="pt-BR"/>
          </w:rPr>
          <w:t>olvimen</w:t>
        </w:r>
      </w:ins>
      <w:ins w:id="6" w:author="Camolesi" w:date="2017-11-22T12:12:03Z">
        <w:r>
          <w:rPr>
            <w:rFonts w:ascii="Times New Roman" w:hAnsi="Times New Roman" w:cs="Times New Roman"/>
            <w:sz w:val="24"/>
            <w:szCs w:val="24"/>
            <w:lang w:val="pt-BR"/>
          </w:rPr>
          <w:t xml:space="preserve">to </w:t>
        </w:r>
      </w:ins>
      <w:r>
        <w:rPr>
          <w:rFonts w:ascii="Times New Roman" w:hAnsi="Times New Roman" w:cs="Times New Roman"/>
          <w:sz w:val="24"/>
          <w:szCs w:val="24"/>
        </w:rPr>
        <w:t xml:space="preserve"> de Sistema do Instituto Municipal de Ensino Superior de Assis – FEMA.</w:t>
      </w:r>
    </w:p>
    <w:p>
      <w:pPr>
        <w:spacing w:line="360" w:lineRule="auto"/>
        <w:ind w:left="4536"/>
        <w:jc w:val="both"/>
        <w:rPr>
          <w:rFonts w:ascii="Times New Roman" w:hAnsi="Times New Roman" w:cs="Times New Roman"/>
          <w:sz w:val="24"/>
          <w:szCs w:val="24"/>
        </w:rPr>
      </w:pPr>
      <w:r>
        <w:rPr>
          <w:rFonts w:ascii="Times New Roman" w:hAnsi="Times New Roman" w:cs="Times New Roman"/>
          <w:sz w:val="24"/>
          <w:szCs w:val="24"/>
        </w:rPr>
        <w:t>Orientando: Eliel Leal de Andrade.</w:t>
      </w:r>
    </w:p>
    <w:p>
      <w:pPr>
        <w:spacing w:line="360" w:lineRule="auto"/>
        <w:ind w:left="4536"/>
        <w:jc w:val="both"/>
        <w:rPr>
          <w:rFonts w:ascii="Times New Roman" w:hAnsi="Times New Roman" w:cs="Times New Roman"/>
        </w:rPr>
        <w:sectPr>
          <w:headerReference r:id="rId8" w:type="default"/>
          <w:pgSz w:w="11906" w:h="16838"/>
          <w:pgMar w:top="1134" w:right="1134" w:bottom="1701" w:left="1701" w:header="709" w:footer="709" w:gutter="0"/>
          <w:cols w:space="708" w:num="1"/>
          <w:docGrid w:linePitch="360" w:charSpace="0"/>
        </w:sectPr>
      </w:pPr>
      <w:r>
        <w:rPr>
          <w:rFonts w:ascii="Times New Roman" w:hAnsi="Times New Roman" w:cs="Times New Roman"/>
          <w:sz w:val="24"/>
          <w:szCs w:val="24"/>
        </w:rPr>
        <w:t>Orientador: D</w:t>
      </w:r>
      <w:del w:id="7" w:author="Camolesi" w:date="2017-11-22T12:12:10Z">
        <w:r>
          <w:rPr>
            <w:rFonts w:ascii="Times New Roman" w:hAnsi="Times New Roman" w:cs="Times New Roman"/>
            <w:sz w:val="24"/>
            <w:szCs w:val="24"/>
            <w:lang w:val="en-US"/>
          </w:rPr>
          <w:delText>outor</w:delText>
        </w:r>
      </w:del>
      <w:ins w:id="8" w:author="Camolesi" w:date="2017-11-22T12:12:10Z">
        <w:r>
          <w:rPr>
            <w:rFonts w:ascii="Times New Roman" w:hAnsi="Times New Roman" w:cs="Times New Roman"/>
            <w:sz w:val="24"/>
            <w:szCs w:val="24"/>
            <w:lang w:val="pt-BR"/>
          </w:rPr>
          <w:t>r</w:t>
        </w:r>
      </w:ins>
      <w:ins w:id="9" w:author="Camolesi" w:date="2017-11-22T12:12:11Z">
        <w:r>
          <w:rPr>
            <w:rFonts w:ascii="Times New Roman" w:hAnsi="Times New Roman" w:cs="Times New Roman"/>
            <w:sz w:val="24"/>
            <w:szCs w:val="24"/>
            <w:lang w:val="pt-BR"/>
          </w:rPr>
          <w:t xml:space="preserve">. </w:t>
        </w:r>
      </w:ins>
      <w:del w:id="10" w:author="Camolesi" w:date="2017-11-22T12:12:14Z">
        <w:r>
          <w:rPr>
            <w:rFonts w:ascii="Times New Roman" w:hAnsi="Times New Roman" w:cs="Times New Roman"/>
            <w:sz w:val="24"/>
            <w:szCs w:val="24"/>
          </w:rPr>
          <w:delText xml:space="preserve"> </w:delText>
        </w:r>
      </w:del>
      <w:r>
        <w:rPr>
          <w:rFonts w:ascii="Times New Roman" w:hAnsi="Times New Roman" w:cs="Times New Roman"/>
          <w:sz w:val="24"/>
        </w:rPr>
        <w:t>Almir Rogério Camolesi</w:t>
      </w:r>
      <w:r>
        <w:rPr>
          <w:rFonts w:ascii="Times New Roman" w:hAnsi="Times New Roman" w:cs="Times New Roman"/>
          <w:sz w:val="24"/>
          <w:szCs w:val="24"/>
        </w:rPr>
        <w:t>.</w:t>
      </w:r>
    </w:p>
    <w:sdt>
      <w:sdtPr>
        <w:rPr>
          <w:rFonts w:ascii="Calibri" w:hAnsi="Calibri" w:cs="Calibri"/>
          <w:b w:val="0"/>
          <w:bCs w:val="0"/>
          <w:sz w:val="22"/>
          <w:szCs w:val="22"/>
          <w:lang w:eastAsia="en-US"/>
        </w:rPr>
        <w:id w:val="-1567941375"/>
      </w:sdtPr>
      <w:sdtEndPr>
        <w:rPr>
          <w:rFonts w:ascii="Calibri" w:hAnsi="Calibri" w:cs="Calibri"/>
          <w:b w:val="0"/>
          <w:bCs w:val="0"/>
          <w:sz w:val="22"/>
          <w:szCs w:val="22"/>
          <w:lang w:eastAsia="en-US"/>
        </w:rPr>
      </w:sdtEndPr>
      <w:sdtContent>
        <w:p>
          <w:pPr>
            <w:pStyle w:val="24"/>
            <w:jc w:val="center"/>
            <w:rPr>
              <w:rFonts w:ascii="Calibri" w:hAnsi="Calibri" w:cs="Calibri"/>
              <w:b w:val="0"/>
              <w:bCs w:val="0"/>
              <w:sz w:val="22"/>
              <w:szCs w:val="22"/>
              <w:lang w:eastAsia="en-US"/>
            </w:rPr>
          </w:pPr>
        </w:p>
        <w:p>
          <w:pPr>
            <w:pStyle w:val="24"/>
            <w:jc w:val="center"/>
            <w:rPr>
              <w:rFonts w:ascii="Times New Roman" w:hAnsi="Times New Roman" w:cs="Times New Roman"/>
            </w:rPr>
          </w:pPr>
          <w:r>
            <w:rPr>
              <w:rFonts w:ascii="Times New Roman" w:hAnsi="Times New Roman" w:cs="Times New Roman"/>
            </w:rPr>
            <w:t>SUMÁRIO</w:t>
          </w:r>
        </w:p>
        <w:p>
          <w:pPr>
            <w:rPr>
              <w:lang w:eastAsia="pt-BR"/>
            </w:rPr>
          </w:pPr>
        </w:p>
        <w:p>
          <w:pPr>
            <w:rPr>
              <w:lang w:eastAsia="pt-BR"/>
            </w:rPr>
          </w:pPr>
        </w:p>
        <w:p>
          <w:pPr>
            <w:pStyle w:val="12"/>
            <w:tabs>
              <w:tab w:val="right" w:leader="dot" w:pos="9061"/>
            </w:tabs>
            <w:rPr>
              <w:b/>
              <w:sz w:val="24"/>
              <w:szCs w:val="24"/>
            </w:rPr>
          </w:pPr>
          <w:r>
            <w:fldChar w:fldCharType="begin"/>
          </w:r>
          <w:r>
            <w:instrText xml:space="preserve"> TOC \o "1-3" \h \z \u </w:instrText>
          </w:r>
          <w:r>
            <w:fldChar w:fldCharType="separate"/>
          </w:r>
          <w:r>
            <w:fldChar w:fldCharType="begin"/>
          </w:r>
          <w:r>
            <w:instrText xml:space="preserve"> HYPERLINK \l "_Toc425452350" </w:instrText>
          </w:r>
          <w:r>
            <w:fldChar w:fldCharType="separate"/>
          </w:r>
          <w:r>
            <w:rPr>
              <w:rStyle w:val="16"/>
              <w:rFonts w:ascii="Times New Roman" w:hAnsi="Times New Roman" w:cs="Times New Roman"/>
              <w:b/>
              <w:sz w:val="24"/>
              <w:szCs w:val="24"/>
            </w:rPr>
            <w:t>1. INTRODUÇÃO</w:t>
          </w:r>
          <w:r>
            <w:rPr>
              <w:b/>
              <w:sz w:val="24"/>
              <w:szCs w:val="24"/>
            </w:rPr>
            <w:tab/>
          </w:r>
          <w:r>
            <w:rPr>
              <w:b/>
              <w:sz w:val="24"/>
              <w:szCs w:val="24"/>
            </w:rPr>
            <w:t>0</w:t>
          </w:r>
          <w:r>
            <w:rPr>
              <w:b/>
              <w:sz w:val="24"/>
              <w:szCs w:val="24"/>
            </w:rPr>
            <w:fldChar w:fldCharType="end"/>
          </w:r>
        </w:p>
        <w:p>
          <w:pPr>
            <w:pStyle w:val="12"/>
            <w:tabs>
              <w:tab w:val="right" w:leader="dot" w:pos="9061"/>
            </w:tabs>
            <w:rPr>
              <w:rFonts w:asciiTheme="minorHAnsi" w:hAnsiTheme="minorHAnsi" w:cstheme="minorBidi"/>
              <w:b/>
              <w:sz w:val="24"/>
              <w:szCs w:val="24"/>
              <w:lang w:eastAsia="pt-BR"/>
            </w:rPr>
          </w:pPr>
          <w:r>
            <w:fldChar w:fldCharType="begin"/>
          </w:r>
          <w:r>
            <w:instrText xml:space="preserve"> HYPERLINK \l "_Toc425452350" </w:instrText>
          </w:r>
          <w:r>
            <w:fldChar w:fldCharType="separate"/>
          </w:r>
          <w:r>
            <w:rPr>
              <w:rStyle w:val="16"/>
              <w:rFonts w:ascii="Times New Roman" w:hAnsi="Times New Roman" w:cs="Times New Roman"/>
              <w:b/>
              <w:sz w:val="24"/>
              <w:szCs w:val="24"/>
            </w:rPr>
            <w:t>2. OBJETIVOS</w:t>
          </w:r>
          <w:r>
            <w:rPr>
              <w:b/>
              <w:sz w:val="24"/>
              <w:szCs w:val="24"/>
            </w:rPr>
            <w:tab/>
          </w:r>
          <w:r>
            <w:rPr>
              <w:b/>
              <w:sz w:val="24"/>
              <w:szCs w:val="24"/>
            </w:rPr>
            <w:t>0</w:t>
          </w:r>
          <w:r>
            <w:rPr>
              <w:b/>
              <w:sz w:val="24"/>
              <w:szCs w:val="24"/>
            </w:rPr>
            <w:fldChar w:fldCharType="end"/>
          </w:r>
        </w:p>
        <w:p>
          <w:pPr>
            <w:pStyle w:val="4"/>
            <w:tabs>
              <w:tab w:val="right" w:leader="dot" w:pos="9061"/>
            </w:tabs>
            <w:rPr>
              <w:rFonts w:asciiTheme="minorHAnsi" w:hAnsiTheme="minorHAnsi" w:cstheme="minorBidi"/>
              <w:sz w:val="24"/>
              <w:szCs w:val="24"/>
              <w:lang w:eastAsia="pt-BR"/>
            </w:rPr>
          </w:pPr>
          <w:r>
            <w:fldChar w:fldCharType="begin"/>
          </w:r>
          <w:r>
            <w:instrText xml:space="preserve"> HYPERLINK \l "_Toc425452352" </w:instrText>
          </w:r>
          <w:r>
            <w:fldChar w:fldCharType="separate"/>
          </w:r>
          <w:r>
            <w:rPr>
              <w:rStyle w:val="16"/>
              <w:rFonts w:ascii="Times New Roman" w:hAnsi="Times New Roman" w:cs="Times New Roman"/>
              <w:sz w:val="24"/>
              <w:szCs w:val="24"/>
            </w:rPr>
            <w:t>2.1 Geral</w:t>
          </w:r>
          <w:r>
            <w:rPr>
              <w:sz w:val="24"/>
              <w:szCs w:val="24"/>
            </w:rPr>
            <w:tab/>
          </w:r>
          <w:r>
            <w:rPr>
              <w:sz w:val="24"/>
              <w:szCs w:val="24"/>
            </w:rPr>
            <w:t>0</w:t>
          </w:r>
          <w:r>
            <w:rPr>
              <w:sz w:val="24"/>
              <w:szCs w:val="24"/>
            </w:rPr>
            <w:fldChar w:fldCharType="end"/>
          </w:r>
        </w:p>
        <w:p>
          <w:pPr>
            <w:pStyle w:val="4"/>
            <w:tabs>
              <w:tab w:val="right" w:leader="dot" w:pos="9061"/>
            </w:tabs>
            <w:rPr>
              <w:rFonts w:asciiTheme="minorHAnsi" w:hAnsiTheme="minorHAnsi" w:cstheme="minorBidi"/>
              <w:sz w:val="24"/>
              <w:szCs w:val="24"/>
              <w:lang w:eastAsia="pt-BR"/>
            </w:rPr>
          </w:pPr>
          <w:r>
            <w:fldChar w:fldCharType="begin"/>
          </w:r>
          <w:r>
            <w:instrText xml:space="preserve"> HYPERLINK \l "_Toc425452353" </w:instrText>
          </w:r>
          <w:r>
            <w:fldChar w:fldCharType="separate"/>
          </w:r>
          <w:r>
            <w:rPr>
              <w:rStyle w:val="16"/>
              <w:rFonts w:ascii="Times New Roman" w:hAnsi="Times New Roman" w:cs="Times New Roman"/>
              <w:sz w:val="24"/>
              <w:szCs w:val="24"/>
            </w:rPr>
            <w:t>2.2 Específico</w:t>
          </w:r>
          <w:r>
            <w:rPr>
              <w:sz w:val="24"/>
              <w:szCs w:val="24"/>
            </w:rPr>
            <w:tab/>
          </w:r>
          <w:r>
            <w:rPr>
              <w:sz w:val="24"/>
              <w:szCs w:val="24"/>
            </w:rPr>
            <w:t>0</w:t>
          </w:r>
          <w:r>
            <w:rPr>
              <w:sz w:val="24"/>
              <w:szCs w:val="24"/>
            </w:rPr>
            <w:fldChar w:fldCharType="end"/>
          </w:r>
        </w:p>
        <w:p>
          <w:pPr>
            <w:pStyle w:val="12"/>
            <w:tabs>
              <w:tab w:val="right" w:leader="dot" w:pos="9061"/>
            </w:tabs>
            <w:rPr>
              <w:b/>
              <w:sz w:val="24"/>
              <w:szCs w:val="24"/>
            </w:rPr>
          </w:pPr>
          <w:r>
            <w:fldChar w:fldCharType="begin"/>
          </w:r>
          <w:r>
            <w:instrText xml:space="preserve"> HYPERLINK \l "_Toc425452350" </w:instrText>
          </w:r>
          <w:r>
            <w:fldChar w:fldCharType="separate"/>
          </w:r>
          <w:r>
            <w:rPr>
              <w:rStyle w:val="16"/>
              <w:rFonts w:ascii="Times New Roman" w:hAnsi="Times New Roman" w:cs="Times New Roman"/>
              <w:b/>
              <w:sz w:val="24"/>
              <w:szCs w:val="24"/>
            </w:rPr>
            <w:t>3. JUSTIFICATIVAS</w:t>
          </w:r>
          <w:r>
            <w:rPr>
              <w:b/>
              <w:sz w:val="24"/>
              <w:szCs w:val="24"/>
            </w:rPr>
            <w:tab/>
          </w:r>
          <w:r>
            <w:rPr>
              <w:b/>
              <w:sz w:val="24"/>
              <w:szCs w:val="24"/>
            </w:rPr>
            <w:t>0</w:t>
          </w:r>
          <w:r>
            <w:rPr>
              <w:b/>
              <w:sz w:val="24"/>
              <w:szCs w:val="24"/>
            </w:rPr>
            <w:fldChar w:fldCharType="end"/>
          </w:r>
        </w:p>
        <w:p>
          <w:pPr>
            <w:pStyle w:val="12"/>
            <w:tabs>
              <w:tab w:val="right" w:leader="dot" w:pos="9061"/>
            </w:tabs>
            <w:rPr>
              <w:rFonts w:asciiTheme="minorHAnsi" w:hAnsiTheme="minorHAnsi" w:cstheme="minorBidi"/>
              <w:sz w:val="24"/>
              <w:szCs w:val="24"/>
              <w:lang w:eastAsia="pt-BR"/>
            </w:rPr>
          </w:pPr>
          <w:r>
            <w:fldChar w:fldCharType="begin"/>
          </w:r>
          <w:r>
            <w:instrText xml:space="preserve"> HYPERLINK \l "_Toc425452365" </w:instrText>
          </w:r>
          <w:r>
            <w:fldChar w:fldCharType="separate"/>
          </w:r>
          <w:r>
            <w:rPr>
              <w:rStyle w:val="16"/>
              <w:rFonts w:ascii="Times New Roman" w:hAnsi="Times New Roman" w:cs="Times New Roman"/>
              <w:b/>
              <w:sz w:val="24"/>
              <w:szCs w:val="24"/>
            </w:rPr>
            <w:t>4. SMART CITY</w:t>
          </w:r>
          <w:r>
            <w:rPr>
              <w:sz w:val="24"/>
              <w:szCs w:val="24"/>
            </w:rPr>
            <w:tab/>
          </w:r>
          <w:r>
            <w:rPr>
              <w:b/>
              <w:sz w:val="24"/>
              <w:szCs w:val="24"/>
            </w:rPr>
            <w:t>0</w:t>
          </w:r>
          <w:r>
            <w:rPr>
              <w:b/>
              <w:sz w:val="24"/>
              <w:szCs w:val="24"/>
            </w:rPr>
            <w:fldChar w:fldCharType="end"/>
          </w:r>
        </w:p>
        <w:p>
          <w:pPr>
            <w:pStyle w:val="12"/>
            <w:tabs>
              <w:tab w:val="right" w:leader="dot" w:pos="9061"/>
            </w:tabs>
            <w:rPr>
              <w:rFonts w:asciiTheme="minorHAnsi" w:hAnsiTheme="minorHAnsi" w:cstheme="minorBidi"/>
              <w:sz w:val="24"/>
              <w:szCs w:val="24"/>
              <w:lang w:eastAsia="pt-BR"/>
            </w:rPr>
          </w:pPr>
          <w:r>
            <w:fldChar w:fldCharType="begin"/>
          </w:r>
          <w:r>
            <w:instrText xml:space="preserve"> HYPERLINK \l "_Toc425452365" </w:instrText>
          </w:r>
          <w:r>
            <w:fldChar w:fldCharType="separate"/>
          </w:r>
          <w:r>
            <w:rPr>
              <w:rStyle w:val="16"/>
              <w:rFonts w:ascii="Times New Roman" w:hAnsi="Times New Roman" w:cs="Times New Roman"/>
              <w:b/>
              <w:sz w:val="24"/>
              <w:szCs w:val="24"/>
            </w:rPr>
            <w:t>5. PERSPECTIVAS DE CONTRIBUIÇÕES</w:t>
          </w:r>
          <w:r>
            <w:rPr>
              <w:sz w:val="24"/>
              <w:szCs w:val="24"/>
            </w:rPr>
            <w:tab/>
          </w:r>
          <w:r>
            <w:rPr>
              <w:b/>
              <w:sz w:val="24"/>
              <w:szCs w:val="24"/>
            </w:rPr>
            <w:t>0</w:t>
          </w:r>
          <w:r>
            <w:rPr>
              <w:b/>
              <w:sz w:val="24"/>
              <w:szCs w:val="24"/>
            </w:rPr>
            <w:fldChar w:fldCharType="end"/>
          </w:r>
        </w:p>
        <w:p>
          <w:pPr>
            <w:pStyle w:val="12"/>
            <w:tabs>
              <w:tab w:val="right" w:leader="dot" w:pos="9061"/>
            </w:tabs>
            <w:rPr>
              <w:rFonts w:asciiTheme="minorHAnsi" w:hAnsiTheme="minorHAnsi" w:cstheme="minorBidi"/>
              <w:b/>
              <w:sz w:val="24"/>
              <w:szCs w:val="24"/>
              <w:lang w:eastAsia="pt-BR"/>
            </w:rPr>
          </w:pPr>
          <w:r>
            <w:fldChar w:fldCharType="begin"/>
          </w:r>
          <w:r>
            <w:instrText xml:space="preserve"> HYPERLINK \l "_Toc425452370" </w:instrText>
          </w:r>
          <w:r>
            <w:fldChar w:fldCharType="separate"/>
          </w:r>
          <w:r>
            <w:rPr>
              <w:rStyle w:val="16"/>
              <w:rFonts w:ascii="Times New Roman" w:hAnsi="Times New Roman" w:cs="Times New Roman"/>
              <w:b/>
              <w:sz w:val="24"/>
              <w:szCs w:val="24"/>
            </w:rPr>
            <w:t>6. METODOLOGIA</w:t>
          </w:r>
          <w:r>
            <w:rPr>
              <w:b/>
              <w:sz w:val="24"/>
              <w:szCs w:val="24"/>
            </w:rPr>
            <w:tab/>
          </w:r>
          <w:r>
            <w:rPr>
              <w:b/>
              <w:sz w:val="24"/>
              <w:szCs w:val="24"/>
            </w:rPr>
            <w:t>0</w:t>
          </w:r>
          <w:r>
            <w:rPr>
              <w:b/>
              <w:sz w:val="24"/>
              <w:szCs w:val="24"/>
            </w:rPr>
            <w:fldChar w:fldCharType="end"/>
          </w:r>
        </w:p>
        <w:p>
          <w:pPr>
            <w:pStyle w:val="12"/>
            <w:tabs>
              <w:tab w:val="right" w:leader="dot" w:pos="9061"/>
            </w:tabs>
            <w:rPr>
              <w:rFonts w:asciiTheme="minorHAnsi" w:hAnsiTheme="minorHAnsi" w:cstheme="minorBidi"/>
              <w:b/>
              <w:sz w:val="24"/>
              <w:szCs w:val="24"/>
              <w:lang w:eastAsia="pt-BR"/>
            </w:rPr>
          </w:pPr>
          <w:r>
            <w:fldChar w:fldCharType="begin"/>
          </w:r>
          <w:r>
            <w:instrText xml:space="preserve"> HYPERLINK \l "_Toc425452371" </w:instrText>
          </w:r>
          <w:r>
            <w:fldChar w:fldCharType="separate"/>
          </w:r>
          <w:r>
            <w:rPr>
              <w:rStyle w:val="16"/>
              <w:rFonts w:ascii="Times New Roman" w:hAnsi="Times New Roman" w:cs="Times New Roman"/>
              <w:b/>
              <w:sz w:val="24"/>
              <w:szCs w:val="24"/>
            </w:rPr>
            <w:t>7. CRONOGRAMA FÍSICO</w:t>
          </w:r>
          <w:r>
            <w:rPr>
              <w:b/>
              <w:sz w:val="24"/>
              <w:szCs w:val="24"/>
            </w:rPr>
            <w:tab/>
          </w:r>
          <w:r>
            <w:rPr>
              <w:b/>
              <w:sz w:val="24"/>
              <w:szCs w:val="24"/>
            </w:rPr>
            <w:t>0</w:t>
          </w:r>
          <w:r>
            <w:rPr>
              <w:b/>
              <w:sz w:val="24"/>
              <w:szCs w:val="24"/>
            </w:rPr>
            <w:fldChar w:fldCharType="end"/>
          </w:r>
        </w:p>
        <w:p>
          <w:pPr>
            <w:pStyle w:val="12"/>
            <w:tabs>
              <w:tab w:val="right" w:leader="dot" w:pos="9061"/>
            </w:tabs>
            <w:rPr>
              <w:rFonts w:asciiTheme="minorHAnsi" w:hAnsiTheme="minorHAnsi" w:cstheme="minorBidi"/>
              <w:sz w:val="24"/>
              <w:szCs w:val="24"/>
              <w:lang w:eastAsia="pt-BR"/>
            </w:rPr>
          </w:pPr>
          <w:r>
            <w:fldChar w:fldCharType="begin"/>
          </w:r>
          <w:r>
            <w:instrText xml:space="preserve"> HYPERLINK \l "_Toc425452372" </w:instrText>
          </w:r>
          <w:r>
            <w:fldChar w:fldCharType="separate"/>
          </w:r>
          <w:r>
            <w:rPr>
              <w:rStyle w:val="16"/>
              <w:rFonts w:ascii="Times New Roman" w:hAnsi="Times New Roman" w:cs="Times New Roman"/>
              <w:b/>
              <w:sz w:val="24"/>
              <w:szCs w:val="24"/>
            </w:rPr>
            <w:t>8. REFERÊNCIAS BIBLIOGRÁFICAS</w:t>
          </w:r>
          <w:r>
            <w:rPr>
              <w:b/>
              <w:sz w:val="24"/>
              <w:szCs w:val="24"/>
            </w:rPr>
            <w:tab/>
          </w:r>
          <w:r>
            <w:rPr>
              <w:b/>
              <w:sz w:val="24"/>
              <w:szCs w:val="24"/>
            </w:rPr>
            <w:t>0</w:t>
          </w:r>
          <w:r>
            <w:rPr>
              <w:b/>
              <w:sz w:val="24"/>
              <w:szCs w:val="24"/>
            </w:rPr>
            <w:fldChar w:fldCharType="end"/>
          </w:r>
        </w:p>
        <w:p>
          <w:r>
            <w:rPr>
              <w:b/>
              <w:bCs/>
            </w:rPr>
            <w:fldChar w:fldCharType="end"/>
          </w:r>
        </w:p>
      </w:sdtContent>
    </w:sdt>
    <w:p>
      <w:pPr>
        <w:tabs>
          <w:tab w:val="left" w:pos="3940"/>
        </w:tabs>
        <w:spacing w:line="360" w:lineRule="auto"/>
        <w:ind w:firstLine="851"/>
        <w:jc w:val="both"/>
        <w:rPr>
          <w:rFonts w:ascii="Times New Roman" w:hAnsi="Times New Roman" w:cs="Times New Roman"/>
          <w:sz w:val="24"/>
          <w:szCs w:val="24"/>
        </w:rPr>
      </w:pPr>
    </w:p>
    <w:p>
      <w:pPr>
        <w:spacing w:line="360" w:lineRule="auto"/>
        <w:rPr>
          <w:rFonts w:ascii="Times New Roman" w:hAnsi="Times New Roman" w:cs="Times New Roman"/>
          <w:sz w:val="24"/>
          <w:szCs w:val="24"/>
        </w:rPr>
        <w:sectPr>
          <w:headerReference r:id="rId9" w:type="default"/>
          <w:footerReference r:id="rId10" w:type="default"/>
          <w:pgSz w:w="11906" w:h="16838"/>
          <w:pgMar w:top="1134" w:right="1134" w:bottom="1701" w:left="1701" w:header="709" w:footer="709" w:gutter="0"/>
          <w:cols w:space="708" w:num="1"/>
          <w:docGrid w:linePitch="360" w:charSpace="0"/>
        </w:sectPr>
      </w:pPr>
    </w:p>
    <w:p>
      <w:pPr>
        <w:numPr>
          <w:ilvl w:val="0"/>
          <w:numId w:val="1"/>
        </w:numPr>
        <w:tabs>
          <w:tab w:val="left" w:pos="0"/>
          <w:tab w:val="left" w:pos="284"/>
        </w:tabs>
        <w:ind w:left="0" w:firstLine="0"/>
        <w:rPr>
          <w:rFonts w:ascii="Times New Roman" w:hAnsi="Times New Roman" w:cs="Times New Roman"/>
          <w:sz w:val="28"/>
          <w:szCs w:val="24"/>
        </w:rPr>
      </w:pPr>
      <w:r>
        <w:rPr>
          <w:rFonts w:ascii="Times New Roman" w:hAnsi="Times New Roman" w:cs="Times New Roman"/>
          <w:b/>
          <w:sz w:val="28"/>
          <w:szCs w:val="24"/>
        </w:rPr>
        <w:t>INTRODUÇÃO</w:t>
      </w:r>
    </w:p>
    <w:p>
      <w:pPr>
        <w:spacing w:before="120" w:after="120" w:line="360" w:lineRule="auto"/>
        <w:jc w:val="both"/>
        <w:rPr>
          <w:rFonts w:ascii="Times New Roman" w:hAnsi="Times New Roman" w:cs="Times New Roman"/>
          <w:b/>
          <w:bCs/>
          <w:sz w:val="24"/>
          <w:szCs w:val="24"/>
        </w:rPr>
      </w:pPr>
      <w:commentRangeStart w:id="0"/>
    </w:p>
    <w:p>
      <w:pPr>
        <w:spacing w:line="360" w:lineRule="auto"/>
        <w:jc w:val="both"/>
        <w:rPr>
          <w:rFonts w:ascii="Times New Roman" w:hAnsi="Times New Roman" w:cs="Times New Roman"/>
          <w:sz w:val="24"/>
        </w:rPr>
      </w:pPr>
      <w:r>
        <w:rPr>
          <w:rFonts w:ascii="Times New Roman" w:hAnsi="Times New Roman" w:cs="Times New Roman"/>
          <w:sz w:val="24"/>
        </w:rPr>
        <w:t>Atualmente, em um mundo cada vez mais populoso e cidades repletas de congestionamento, falta de infraestrutura, segurança pública, gastos excessivos com energia elétrica e altos níveis de poluição. Diante dessa realidade, alguns questionamentos são feito, por exemplo: Como proporcionar uma vida melhor à população em relação à economia de tempo, dinheiro, recursos naturais, boa estrutura e segurança?</w:t>
      </w:r>
    </w:p>
    <w:p>
      <w:pPr>
        <w:spacing w:line="360" w:lineRule="auto"/>
        <w:jc w:val="both"/>
        <w:rPr>
          <w:rFonts w:ascii="Times New Roman" w:hAnsi="Times New Roman" w:cs="Times New Roman"/>
          <w:sz w:val="24"/>
        </w:rPr>
      </w:pPr>
      <w:r>
        <w:rPr>
          <w:rFonts w:ascii="Times New Roman" w:hAnsi="Times New Roman" w:cs="Times New Roman"/>
          <w:sz w:val="24"/>
        </w:rPr>
        <w:t>Nesse canário, há a necessidade de novas abordagens como a SMART CITIES (Cidades Inteligentes), pois a partir dela é possível minimizar problemas frequentes nas cidades, facilitando o cotidiano, agilizando as atividades, melhorando assim a qualidade de vida.</w:t>
      </w:r>
    </w:p>
    <w:p>
      <w:pPr>
        <w:spacing w:line="360" w:lineRule="auto"/>
        <w:jc w:val="both"/>
        <w:rPr>
          <w:rFonts w:ascii="Times New Roman" w:hAnsi="Times New Roman" w:cs="Times New Roman"/>
          <w:sz w:val="24"/>
        </w:rPr>
      </w:pPr>
      <w:r>
        <w:rPr>
          <w:rFonts w:ascii="Times New Roman" w:hAnsi="Times New Roman" w:cs="Times New Roman"/>
          <w:sz w:val="24"/>
        </w:rPr>
        <w:t>Com esse aumento da urbanização, as cidades grandes principalmente, sofrem diversos problemas e não conseguem se desenvolverem. Muitas vezes se acostumam com a forma de vida e não buscam novas soluções.</w:t>
      </w:r>
    </w:p>
    <w:p>
      <w:pPr>
        <w:spacing w:line="360" w:lineRule="auto"/>
        <w:jc w:val="both"/>
        <w:rPr>
          <w:rFonts w:ascii="Times New Roman" w:hAnsi="Times New Roman" w:cs="Times New Roman"/>
          <w:sz w:val="24"/>
        </w:rPr>
      </w:pPr>
      <w:r>
        <w:rPr>
          <w:rFonts w:ascii="Times New Roman" w:hAnsi="Times New Roman" w:cs="Times New Roman"/>
          <w:sz w:val="24"/>
        </w:rPr>
        <w:t>O presente estudo tem o propósito de demonstrar a importância de implantar o conceito de Smart City no mundo todo, tanto nas grandes como nas pequenas cidades, bem como focar no estudo do recurso de reconhecimento facial, visando melhorias em faculdades e também na segurança pública.</w:t>
      </w:r>
    </w:p>
    <w:p>
      <w:pPr>
        <w:spacing w:line="360" w:lineRule="auto"/>
        <w:jc w:val="both"/>
        <w:rPr>
          <w:rFonts w:ascii="Times New Roman" w:hAnsi="Times New Roman" w:cs="Times New Roman"/>
          <w:sz w:val="24"/>
        </w:rPr>
      </w:pPr>
      <w:r>
        <w:rPr>
          <w:rFonts w:ascii="Times New Roman" w:hAnsi="Times New Roman" w:cs="Times New Roman"/>
          <w:sz w:val="24"/>
        </w:rPr>
        <w:t>O tema Smart Cities pode ser desconhecido por muitas pessoas, sendo assim a sua abordagem ao longo do trabalho irá descrever exemplos e aplicabilidade do tema em questão, facilitando a compreensão daqueles que tiverem acesso a ele, considerando aspectos relevantes e a importância das tecnologias da Smart City na realidade dos seres humanos.</w:t>
      </w:r>
      <w:commentRangeEnd w:id="0"/>
      <w:r>
        <w:commentReference w:id="0"/>
      </w:r>
    </w:p>
    <w:p>
      <w:pPr>
        <w:autoSpaceDE w:val="0"/>
        <w:autoSpaceDN w:val="0"/>
        <w:adjustRightInd w:val="0"/>
        <w:spacing w:after="0" w:line="360" w:lineRule="auto"/>
        <w:jc w:val="both"/>
        <w:rPr>
          <w:rFonts w:ascii="Times New Roman" w:hAnsi="Times New Roman" w:cs="Times New Roman"/>
          <w:color w:val="FF0000"/>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tabs>
          <w:tab w:val="left" w:pos="142"/>
          <w:tab w:val="left" w:pos="284"/>
        </w:tabs>
        <w:jc w:val="both"/>
        <w:rPr>
          <w:rFonts w:ascii="Times New Roman" w:hAnsi="Times New Roman" w:cs="Times New Roman"/>
          <w:b/>
          <w:sz w:val="28"/>
          <w:szCs w:val="24"/>
        </w:rPr>
      </w:pPr>
      <w:r>
        <w:rPr>
          <w:rFonts w:ascii="Times New Roman" w:hAnsi="Times New Roman" w:cs="Times New Roman"/>
          <w:b/>
          <w:sz w:val="28"/>
          <w:szCs w:val="24"/>
        </w:rPr>
        <w:t>2. OBJETIVOS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2.1 Geral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presente trabalho tem como objetivo, mostrar a importância dos conceitos de Smart Cities para melhorias na qualidade de vida da população, juntamente com suas teorias e tecnologias que podem ser aplicadas em prol de resultados para sociedade. </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4.2 Específicos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Entender as vantagens que a Smart City proporciona;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Estudar como ela pode promover mudanças na sociedade;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Quais motivos que a mesma não é implantada no mundo todo.</w:t>
      </w:r>
    </w:p>
    <w:p>
      <w:pPr>
        <w:spacing w:line="360" w:lineRule="auto"/>
        <w:jc w:val="both"/>
        <w:rPr>
          <w:rFonts w:ascii="Times New Roman" w:hAnsi="Times New Roman" w:cs="Times New Roman"/>
          <w:sz w:val="24"/>
          <w:szCs w:val="24"/>
        </w:rPr>
      </w:pPr>
    </w:p>
    <w:p>
      <w:pPr>
        <w:pStyle w:val="25"/>
        <w:numPr>
          <w:ilvl w:val="0"/>
          <w:numId w:val="2"/>
        </w:numPr>
        <w:spacing w:line="360" w:lineRule="auto"/>
        <w:jc w:val="both"/>
        <w:rPr>
          <w:rFonts w:ascii="Times New Roman" w:hAnsi="Times New Roman" w:cs="Times New Roman"/>
          <w:b/>
          <w:sz w:val="28"/>
          <w:szCs w:val="24"/>
        </w:rPr>
      </w:pPr>
      <w:r>
        <w:rPr>
          <w:rFonts w:ascii="Times New Roman" w:hAnsi="Times New Roman" w:cs="Times New Roman"/>
          <w:b/>
          <w:sz w:val="28"/>
          <w:szCs w:val="24"/>
        </w:rPr>
        <w:t>JUSTIFICATIVA</w:t>
      </w:r>
    </w:p>
    <w:p>
      <w:pPr>
        <w:pStyle w:val="25"/>
        <w:spacing w:line="360" w:lineRule="auto"/>
        <w:ind w:left="360"/>
        <w:jc w:val="both"/>
        <w:rPr>
          <w:rFonts w:ascii="Times New Roman" w:hAnsi="Times New Roman" w:cs="Times New Roman"/>
          <w:sz w:val="24"/>
        </w:rPr>
      </w:pPr>
      <w:commentRangeStart w:id="1"/>
      <w:r>
        <w:rPr>
          <w:rFonts w:ascii="Times New Roman" w:hAnsi="Times New Roman" w:cs="Times New Roman"/>
          <w:sz w:val="24"/>
        </w:rPr>
        <w:t>A maioria das cidades enfrentam problemas de segurança pública, congestionamentos, desperdícios de recursos naturais e falta de infraestrutura, pois na maioria das vezes o governo não busca novas formas de melhorias.</w:t>
      </w:r>
      <w:commentRangeEnd w:id="1"/>
      <w:r>
        <w:commentReference w:id="1"/>
      </w:r>
    </w:p>
    <w:p>
      <w:pPr>
        <w:pStyle w:val="25"/>
        <w:spacing w:line="360" w:lineRule="auto"/>
        <w:ind w:left="360"/>
        <w:jc w:val="both"/>
        <w:rPr>
          <w:rFonts w:ascii="Times New Roman" w:hAnsi="Times New Roman" w:cs="Times New Roman"/>
          <w:sz w:val="24"/>
        </w:rPr>
      </w:pPr>
      <w:r>
        <w:rPr>
          <w:rFonts w:ascii="Times New Roman" w:hAnsi="Times New Roman" w:cs="Times New Roman"/>
          <w:sz w:val="24"/>
        </w:rPr>
        <w:t>A presente pesquisa tem o propósito de provar como o conceito de Smart Cities, pode mudar para melhor a vida de uma população. É um tema muito rico que iremos explorar, conhecendo conceitos e exemplos de cidades que já utilizando dessas tecnologias.</w:t>
      </w:r>
    </w:p>
    <w:p>
      <w:pPr>
        <w:pStyle w:val="25"/>
        <w:spacing w:line="360" w:lineRule="auto"/>
        <w:ind w:left="360"/>
        <w:jc w:val="both"/>
        <w:rPr>
          <w:rFonts w:ascii="Times New Roman" w:hAnsi="Times New Roman" w:cs="Times New Roman"/>
          <w:sz w:val="24"/>
        </w:rPr>
      </w:pPr>
      <w:r>
        <w:rPr>
          <w:rFonts w:ascii="Times New Roman" w:hAnsi="Times New Roman" w:cs="Times New Roman"/>
          <w:sz w:val="24"/>
        </w:rPr>
        <w:t>Esse tema se faz necessário devido a observação de um cenário repleto de problemas e comodismo com o que pode ser melhorado. A abordagem do mesmo, pode despertar interesses para reunir esforços e surgimento de novas ideias para melhorias das cidades.</w:t>
      </w:r>
    </w:p>
    <w:p>
      <w:pPr>
        <w:pStyle w:val="25"/>
        <w:spacing w:line="360" w:lineRule="auto"/>
        <w:ind w:left="360"/>
        <w:jc w:val="both"/>
        <w:rPr>
          <w:rFonts w:ascii="Times New Roman" w:hAnsi="Times New Roman" w:cs="Times New Roman"/>
          <w:sz w:val="24"/>
        </w:rPr>
      </w:pPr>
      <w:r>
        <w:rPr>
          <w:rFonts w:ascii="Times New Roman" w:hAnsi="Times New Roman" w:cs="Times New Roman"/>
          <w:sz w:val="24"/>
        </w:rPr>
        <w:t xml:space="preserve">Um sistema de reconhecimento facial não é utilizado só para procurar os dados de uma pessoa através de sua face, existem varias  aplicações para ele.  Dentre elas pode se citar controle de acesso de um prédio, segurança publica, procura de crianças desaparecidas em local publico ou de procura de um individuo procurado pela lei.  O reconhecimento facial também é um problema cientifico interessante do ponto de vista da compreensão do sistema de visão humana. </w:t>
      </w:r>
    </w:p>
    <w:p>
      <w:pPr>
        <w:pStyle w:val="25"/>
        <w:spacing w:line="360" w:lineRule="auto"/>
        <w:ind w:left="360"/>
        <w:jc w:val="both"/>
        <w:rPr>
          <w:rFonts w:ascii="Times New Roman" w:hAnsi="Times New Roman" w:cs="Times New Roman"/>
          <w:sz w:val="24"/>
        </w:rPr>
      </w:pPr>
    </w:p>
    <w:p>
      <w:pPr>
        <w:pStyle w:val="25"/>
        <w:numPr>
          <w:ilvl w:val="0"/>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SMARTY CITY (CIDADES INTELIGENTES)</w:t>
      </w:r>
    </w:p>
    <w:p>
      <w:pPr>
        <w:pStyle w:val="25"/>
        <w:spacing w:line="360" w:lineRule="auto"/>
        <w:ind w:left="360"/>
        <w:jc w:val="both"/>
        <w:rPr>
          <w:rFonts w:ascii="Times New Roman" w:hAnsi="Times New Roman" w:cs="Times New Roman"/>
          <w:sz w:val="24"/>
        </w:rPr>
      </w:pPr>
      <w:r>
        <w:rPr>
          <w:rFonts w:ascii="Times New Roman" w:hAnsi="Times New Roman" w:cs="Times New Roman"/>
          <w:sz w:val="24"/>
        </w:rPr>
        <w:t>O mundo é constituído de pessoas e as mesmas vivem em cidades, pequenas ou grandes, bem desenvolvidas ou em desenvolvimento, com muitos ou poucos recursos. Diante disso podemos pensar, como uma cidade pode se tornar cada vez melhor? Um bom meio para isso é implantando os conceitos de Smart Cities, muito eficaz para o bom desenvolvimento das cidades e do mundo todo.</w:t>
      </w:r>
    </w:p>
    <w:p>
      <w:pPr>
        <w:pStyle w:val="25"/>
        <w:spacing w:line="360" w:lineRule="auto"/>
        <w:ind w:left="360"/>
        <w:jc w:val="both"/>
        <w:rPr>
          <w:rFonts w:ascii="Times New Roman" w:hAnsi="Times New Roman" w:cs="Times New Roman"/>
          <w:sz w:val="24"/>
        </w:rPr>
      </w:pPr>
      <w:r>
        <w:rPr>
          <w:rFonts w:ascii="Times New Roman" w:hAnsi="Times New Roman" w:cs="Times New Roman"/>
          <w:sz w:val="24"/>
        </w:rPr>
        <w:t>A ideia de Smart Cities surgiu em meados da década de 90, ganhando forças a partir da construção da cidade de Songdo, na Coréia do Sul. A mesma começou a ser construída do zero desde 2005, com toda infraestrutura e recursos de uma cidade inteligente (o seu término está previsto para Dezembro deste ano 2017).</w:t>
      </w:r>
    </w:p>
    <w:p>
      <w:pPr>
        <w:pStyle w:val="25"/>
        <w:ind w:left="360"/>
        <w:jc w:val="both"/>
        <w:rPr>
          <w:rFonts w:ascii="Times New Roman" w:hAnsi="Times New Roman" w:cs="Times New Roman"/>
          <w:sz w:val="24"/>
        </w:rPr>
      </w:pPr>
      <w:r>
        <w:rPr>
          <w:rFonts w:ascii="Times New Roman" w:hAnsi="Times New Roman" w:cs="Times New Roman"/>
          <w:sz w:val="24"/>
        </w:rPr>
        <w:t xml:space="preserve">Segundo </w:t>
      </w:r>
      <w:r>
        <w:rPr>
          <w:rStyle w:val="15"/>
          <w:rFonts w:ascii="Times New Roman" w:hAnsi="Times New Roman" w:cs="Times New Roman"/>
          <w:sz w:val="24"/>
        </w:rPr>
        <w:footnoteReference w:id="0"/>
      </w:r>
      <w:r>
        <w:rPr>
          <w:rFonts w:ascii="Times New Roman" w:hAnsi="Times New Roman" w:cs="Times New Roman"/>
          <w:sz w:val="24"/>
        </w:rPr>
        <w:t>Ferraz (2017), Smart City:</w:t>
      </w:r>
    </w:p>
    <w:p>
      <w:pPr>
        <w:pStyle w:val="25"/>
        <w:ind w:left="360"/>
        <w:jc w:val="both"/>
      </w:pPr>
    </w:p>
    <w:p>
      <w:pPr>
        <w:pStyle w:val="25"/>
        <w:spacing w:line="240" w:lineRule="auto"/>
        <w:ind w:left="3544"/>
        <w:jc w:val="both"/>
        <w:rPr>
          <w:rFonts w:ascii="Times New Roman" w:hAnsi="Times New Roman" w:cs="Times New Roman"/>
        </w:rPr>
      </w:pPr>
      <w:r>
        <w:rPr>
          <w:rFonts w:ascii="Times New Roman" w:hAnsi="Times New Roman" w:cs="Times New Roman"/>
        </w:rPr>
        <w:t>“é aquela que faz uso de tecnologias de informação e comunicação tais como câmeras, sensores, smartphones, aplicativos e plataformas digitais como instrumentos de gestão urbana para tornar-se mais eficiente e, em última instância, melhorar a qualidade de vida dos cidadãos”.</w:t>
      </w:r>
    </w:p>
    <w:p>
      <w:pPr>
        <w:pStyle w:val="25"/>
        <w:ind w:left="360"/>
        <w:jc w:val="both"/>
      </w:pPr>
    </w:p>
    <w:p>
      <w:pPr>
        <w:pStyle w:val="25"/>
        <w:spacing w:line="360" w:lineRule="auto"/>
        <w:ind w:left="360"/>
        <w:jc w:val="both"/>
        <w:rPr>
          <w:rFonts w:ascii="Times New Roman" w:hAnsi="Times New Roman" w:cs="Times New Roman"/>
          <w:sz w:val="24"/>
        </w:rPr>
      </w:pPr>
      <w:r>
        <w:rPr>
          <w:rFonts w:ascii="Times New Roman" w:hAnsi="Times New Roman" w:cs="Times New Roman"/>
          <w:sz w:val="24"/>
        </w:rPr>
        <w:t xml:space="preserve">O desenvolvimento de uma cidade inteligente só é possível se houver o esforço de todos, população (pessoa física e jurídica) e governo (com políticas públicas e legislações). Esse conceito visa utilizar meios estratégicos, comunicação, planejamento e gestão urbana. É a tecnologia em prol da sociedade. </w:t>
      </w:r>
    </w:p>
    <w:p>
      <w:pPr>
        <w:pStyle w:val="25"/>
        <w:spacing w:line="360" w:lineRule="auto"/>
        <w:ind w:left="360"/>
        <w:jc w:val="both"/>
        <w:rPr>
          <w:rFonts w:ascii="Times New Roman" w:hAnsi="Times New Roman" w:cs="Times New Roman"/>
          <w:sz w:val="24"/>
        </w:rPr>
      </w:pPr>
      <w:r>
        <w:rPr>
          <w:rFonts w:ascii="Times New Roman" w:hAnsi="Times New Roman" w:cs="Times New Roman"/>
          <w:sz w:val="24"/>
        </w:rPr>
        <w:t>Uma cidade pode ser inteligente quando coleta dada a partir de sensores, identificando, por exemplo, um foco de incêndio e informando a uma central de controle, passando rapidamente essa mensagem para o corpo de bombeiros.</w:t>
      </w:r>
    </w:p>
    <w:p>
      <w:pPr>
        <w:pStyle w:val="25"/>
        <w:spacing w:line="360" w:lineRule="auto"/>
        <w:ind w:left="360"/>
        <w:jc w:val="both"/>
        <w:rPr>
          <w:rFonts w:ascii="Times New Roman" w:hAnsi="Times New Roman" w:cs="Times New Roman"/>
          <w:b/>
          <w:sz w:val="24"/>
          <w:szCs w:val="24"/>
        </w:rPr>
      </w:pPr>
    </w:p>
    <w:p>
      <w:pPr>
        <w:pStyle w:val="25"/>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RECONHECIMENTO FACIAL</w:t>
      </w:r>
    </w:p>
    <w:p>
      <w:pPr>
        <w:pStyle w:val="25"/>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O conceito de reconhecimento é um exemplo de Smart Cities, a partir dele é possível a captura e rostos e o seu armazenamento, para que posteriormente possa ser utilizada por exemplo para reconhecer um torcedor violento (segurança pública) ou informar o tempo que um aluno esteve presente em uma palestra (recurso inteligente em uma faculdade).</w:t>
      </w:r>
    </w:p>
    <w:p>
      <w:pPr>
        <w:pStyle w:val="25"/>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É um método inteligente que utiliza de meios tecnológicos, automatizando informações e servindo de suporte. Pode ser usado tanto no cotidiano de faculdades, quanto para melhorar a segurança pública em estádios de futebol. </w:t>
      </w:r>
    </w:p>
    <w:p>
      <w:pPr>
        <w:pStyle w:val="25"/>
        <w:spacing w:line="360" w:lineRule="auto"/>
        <w:ind w:left="360"/>
        <w:jc w:val="both"/>
        <w:rPr>
          <w:rFonts w:ascii="Times New Roman" w:hAnsi="Times New Roman" w:cs="Times New Roman"/>
          <w:sz w:val="24"/>
          <w:szCs w:val="24"/>
        </w:rPr>
      </w:pPr>
    </w:p>
    <w:p>
      <w:pPr>
        <w:pStyle w:val="25"/>
        <w:numPr>
          <w:ilvl w:val="0"/>
          <w:numId w:val="2"/>
        </w:numPr>
        <w:rPr>
          <w:rFonts w:ascii="Times New Roman" w:hAnsi="Times New Roman" w:cs="Times New Roman"/>
          <w:b/>
          <w:sz w:val="28"/>
        </w:rPr>
      </w:pPr>
      <w:r>
        <w:rPr>
          <w:rFonts w:ascii="Times New Roman" w:hAnsi="Times New Roman" w:cs="Times New Roman"/>
          <w:b/>
          <w:sz w:val="28"/>
        </w:rPr>
        <w:t>PERSPECTIVA DE CONTRIBUIÇÕES</w:t>
      </w:r>
    </w:p>
    <w:p>
      <w:pPr>
        <w:pStyle w:val="25"/>
        <w:spacing w:line="360" w:lineRule="auto"/>
        <w:ind w:left="360"/>
        <w:jc w:val="both"/>
        <w:rPr>
          <w:rFonts w:ascii="Times New Roman" w:hAnsi="Times New Roman" w:cs="Times New Roman"/>
          <w:sz w:val="24"/>
        </w:rPr>
      </w:pPr>
      <w:r>
        <w:rPr>
          <w:rFonts w:ascii="Times New Roman" w:hAnsi="Times New Roman" w:cs="Times New Roman"/>
          <w:sz w:val="24"/>
        </w:rPr>
        <w:t>A perspectiva do presente trabalho é desenvolver um software de reconhecimento de faces, implantando uma câmera em locais de palestra, com o intuído de reconhecer os rostos dos alunos e assim registrar sua presença. Também como objetivo, informar o tempo que o aluno ficou na palestra. Futuramente, é um projeto interessante a ser implantado em locais públicos, para identificar grupos violentos ou até pessoas perdidas, contribuindo assim para uma cidade mais inteligente.</w:t>
      </w:r>
    </w:p>
    <w:p>
      <w:pPr>
        <w:spacing w:line="360" w:lineRule="auto"/>
        <w:jc w:val="both"/>
        <w:rPr>
          <w:rFonts w:ascii="Times New Roman" w:hAnsi="Times New Roman" w:cs="Times New Roman"/>
          <w:b/>
          <w:sz w:val="28"/>
          <w:szCs w:val="24"/>
        </w:rPr>
      </w:pPr>
    </w:p>
    <w:p>
      <w:pPr>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6. METODOLOGIA </w:t>
      </w:r>
    </w:p>
    <w:p>
      <w:pPr>
        <w:spacing w:line="360" w:lineRule="auto"/>
        <w:jc w:val="both"/>
        <w:rPr>
          <w:rFonts w:ascii="Times New Roman" w:hAnsi="Times New Roman" w:cs="Times New Roman"/>
          <w:sz w:val="24"/>
        </w:rPr>
      </w:pPr>
      <w:r>
        <w:rPr>
          <w:rFonts w:ascii="Times New Roman" w:hAnsi="Times New Roman" w:cs="Times New Roman"/>
          <w:sz w:val="24"/>
        </w:rPr>
        <w:t>O presente trabalho tem como universo de pesquisa expandir o conhecimento sobre cidades inteligentes, visando centralizar o reconhecimento facial para melhorias em faculdades e na segurança pública.</w:t>
      </w:r>
    </w:p>
    <w:p>
      <w:pPr>
        <w:spacing w:line="360" w:lineRule="auto"/>
        <w:jc w:val="both"/>
        <w:rPr>
          <w:rFonts w:ascii="Times New Roman" w:hAnsi="Times New Roman" w:cs="Times New Roman"/>
          <w:sz w:val="24"/>
        </w:rPr>
      </w:pPr>
      <w:r>
        <w:rPr>
          <w:rFonts w:ascii="Times New Roman" w:hAnsi="Times New Roman" w:cs="Times New Roman"/>
          <w:sz w:val="24"/>
        </w:rPr>
        <w:t>As fontes de buscas realizadas são embasadas em bibliografias eletrônicas, bem como futuramente a realização de um aplicativo.</w:t>
      </w: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240" w:lineRule="auto"/>
        <w:jc w:val="left"/>
        <w:rPr>
          <w:ins w:id="12" w:author="Almir Camolesi" w:date="2019-11-19T11:17:22Z"/>
          <w:rFonts w:ascii="Times New Roman" w:hAnsi="Times New Roman"/>
          <w:sz w:val="24"/>
          <w:szCs w:val="24"/>
        </w:rPr>
        <w:pPrChange w:id="11" w:author="Almir Camolesi" w:date="2019-11-19T11:17:22Z">
          <w:pPr>
            <w:spacing w:line="360" w:lineRule="auto"/>
            <w:jc w:val="both"/>
          </w:pPr>
        </w:pPrChange>
      </w:pPr>
      <w:ins w:id="13" w:author="Almir Camolesi" w:date="2019-11-19T11:17:22Z">
        <w:r>
          <w:rPr>
            <w:rFonts w:ascii="Times New Roman" w:hAnsi="Times New Roman"/>
            <w:sz w:val="24"/>
            <w:szCs w:val="24"/>
          </w:rPr>
          <w:br w:type="page"/>
        </w:r>
      </w:ins>
    </w:p>
    <w:p>
      <w:pPr>
        <w:spacing w:line="360" w:lineRule="auto"/>
        <w:jc w:val="both"/>
        <w:rPr>
          <w:rFonts w:ascii="Times New Roman" w:hAnsi="Times New Roman"/>
          <w:sz w:val="24"/>
          <w:szCs w:val="24"/>
        </w:rPr>
      </w:pPr>
      <w:bookmarkStart w:id="0" w:name="_GoBack"/>
    </w:p>
    <w:p>
      <w:pPr>
        <w:pStyle w:val="25"/>
        <w:numPr>
          <w:ilvl w:val="0"/>
          <w:numId w:val="3"/>
        </w:numPr>
        <w:spacing w:line="360" w:lineRule="auto"/>
        <w:jc w:val="both"/>
        <w:rPr>
          <w:rFonts w:ascii="Times New Roman" w:hAnsi="Times New Roman" w:cs="Times New Roman"/>
          <w:b/>
          <w:sz w:val="28"/>
          <w:szCs w:val="24"/>
        </w:rPr>
      </w:pPr>
      <w:r>
        <w:rPr>
          <w:rFonts w:ascii="Times New Roman" w:hAnsi="Times New Roman" w:cs="Times New Roman"/>
          <w:b/>
          <w:sz w:val="28"/>
          <w:szCs w:val="24"/>
        </w:rPr>
        <w:t>CRONOGRAMA FÍSICO</w:t>
      </w:r>
    </w:p>
    <w:tbl>
      <w:tblPr>
        <w:tblStyle w:val="17"/>
        <w:tblW w:w="9007" w:type="dxa"/>
        <w:jc w:val="center"/>
        <w:tblLayout w:type="fixed"/>
        <w:tblCellMar>
          <w:top w:w="0" w:type="dxa"/>
          <w:left w:w="70" w:type="dxa"/>
          <w:bottom w:w="0" w:type="dxa"/>
          <w:right w:w="70" w:type="dxa"/>
        </w:tblCellMar>
      </w:tblPr>
      <w:tblGrid>
        <w:gridCol w:w="2852"/>
        <w:gridCol w:w="485"/>
        <w:gridCol w:w="567"/>
        <w:gridCol w:w="567"/>
        <w:gridCol w:w="567"/>
        <w:gridCol w:w="567"/>
        <w:gridCol w:w="567"/>
        <w:gridCol w:w="567"/>
        <w:gridCol w:w="567"/>
        <w:gridCol w:w="567"/>
        <w:gridCol w:w="567"/>
        <w:gridCol w:w="567"/>
      </w:tblGrid>
      <w:tr>
        <w:tblPrEx>
          <w:tblCellMar>
            <w:top w:w="0" w:type="dxa"/>
            <w:left w:w="70" w:type="dxa"/>
            <w:bottom w:w="0" w:type="dxa"/>
            <w:right w:w="70" w:type="dxa"/>
          </w:tblCellMar>
        </w:tblPrEx>
        <w:trPr>
          <w:trHeight w:val="397" w:hRule="atLeast"/>
          <w:jc w:val="center"/>
        </w:trPr>
        <w:tc>
          <w:tcPr>
            <w:tcW w:w="2852" w:type="dxa"/>
            <w:tcBorders>
              <w:top w:val="single" w:color="auto" w:sz="4" w:space="0"/>
              <w:left w:val="single" w:color="auto" w:sz="4" w:space="0"/>
              <w:bottom w:val="single" w:color="auto" w:sz="4" w:space="0"/>
              <w:right w:val="single" w:color="auto" w:sz="4" w:space="0"/>
            </w:tcBorders>
            <w:shd w:val="clear" w:color="auto" w:fill="548DD4" w:themeFill="text2" w:themeFillTint="99"/>
            <w:vAlign w:val="center"/>
          </w:tcPr>
          <w:p>
            <w:pPr>
              <w:spacing w:after="0" w:line="240" w:lineRule="auto"/>
              <w:jc w:val="center"/>
              <w:rPr>
                <w:rFonts w:ascii="Arial" w:hAnsi="Arial" w:eastAsia="Times New Roman" w:cs="Arial"/>
                <w:b/>
                <w:color w:val="FFFFFF"/>
                <w:sz w:val="20"/>
                <w:szCs w:val="20"/>
                <w:lang w:eastAsia="pt-BR"/>
              </w:rPr>
            </w:pPr>
            <w:r>
              <w:rPr>
                <w:rFonts w:ascii="Arial" w:hAnsi="Arial" w:eastAsia="Times New Roman" w:cs="Arial"/>
                <w:b/>
                <w:color w:val="FFFFFF"/>
                <w:sz w:val="20"/>
                <w:szCs w:val="20"/>
                <w:lang w:eastAsia="pt-BR"/>
              </w:rPr>
              <w:t>Tarefa</w:t>
            </w:r>
          </w:p>
        </w:tc>
        <w:tc>
          <w:tcPr>
            <w:tcW w:w="485" w:type="dxa"/>
            <w:tcBorders>
              <w:top w:val="single" w:color="auto" w:sz="4" w:space="0"/>
              <w:left w:val="single" w:color="auto" w:sz="4" w:space="0"/>
              <w:bottom w:val="single" w:color="auto" w:sz="4" w:space="0"/>
              <w:right w:val="single" w:color="auto" w:sz="4" w:space="0"/>
            </w:tcBorders>
            <w:shd w:val="clear" w:color="auto" w:fill="548DD4" w:themeFill="text2" w:themeFillTint="99"/>
            <w:vAlign w:val="center"/>
          </w:tcPr>
          <w:p>
            <w:pPr>
              <w:spacing w:after="0" w:line="240" w:lineRule="auto"/>
              <w:jc w:val="center"/>
              <w:rPr>
                <w:rFonts w:ascii="Arial" w:hAnsi="Arial" w:eastAsia="Times New Roman" w:cs="Arial"/>
                <w:b/>
                <w:color w:val="FFFFFF"/>
                <w:sz w:val="20"/>
                <w:szCs w:val="20"/>
                <w:lang w:eastAsia="pt-BR"/>
              </w:rPr>
            </w:pPr>
            <w:r>
              <w:rPr>
                <w:rFonts w:ascii="Arial" w:hAnsi="Arial" w:eastAsia="Times New Roman" w:cs="Arial"/>
                <w:b/>
                <w:color w:val="FFFFFF"/>
                <w:sz w:val="20"/>
                <w:szCs w:val="20"/>
                <w:lang w:eastAsia="pt-BR"/>
              </w:rPr>
              <w:t>Out</w:t>
            </w:r>
          </w:p>
        </w:tc>
        <w:tc>
          <w:tcPr>
            <w:tcW w:w="567" w:type="dxa"/>
            <w:tcBorders>
              <w:top w:val="single" w:color="auto" w:sz="4" w:space="0"/>
              <w:left w:val="single" w:color="auto" w:sz="4" w:space="0"/>
              <w:bottom w:val="single" w:color="auto" w:sz="4" w:space="0"/>
              <w:right w:val="single" w:color="auto" w:sz="4" w:space="0"/>
            </w:tcBorders>
            <w:shd w:val="clear" w:color="auto" w:fill="548DD4" w:themeFill="text2" w:themeFillTint="99"/>
            <w:vAlign w:val="center"/>
          </w:tcPr>
          <w:p>
            <w:pPr>
              <w:spacing w:after="0" w:line="240" w:lineRule="auto"/>
              <w:jc w:val="center"/>
              <w:rPr>
                <w:rFonts w:ascii="Arial" w:hAnsi="Arial" w:eastAsia="Times New Roman" w:cs="Arial"/>
                <w:b/>
                <w:color w:val="FFFFFF"/>
                <w:sz w:val="20"/>
                <w:szCs w:val="20"/>
                <w:lang w:eastAsia="pt-BR"/>
              </w:rPr>
            </w:pPr>
            <w:r>
              <w:rPr>
                <w:rFonts w:ascii="Arial" w:hAnsi="Arial" w:eastAsia="Times New Roman" w:cs="Arial"/>
                <w:b/>
                <w:color w:val="FFFFFF"/>
                <w:sz w:val="20"/>
                <w:szCs w:val="20"/>
                <w:lang w:eastAsia="pt-BR"/>
              </w:rPr>
              <w:t>Nov</w:t>
            </w:r>
          </w:p>
        </w:tc>
        <w:tc>
          <w:tcPr>
            <w:tcW w:w="567" w:type="dxa"/>
            <w:tcBorders>
              <w:top w:val="single" w:color="auto" w:sz="4" w:space="0"/>
              <w:left w:val="single" w:color="auto" w:sz="4" w:space="0"/>
              <w:bottom w:val="single" w:color="auto" w:sz="4" w:space="0"/>
              <w:right w:val="single" w:color="auto" w:sz="4" w:space="0"/>
            </w:tcBorders>
            <w:shd w:val="clear" w:color="auto" w:fill="548DD4" w:themeFill="text2" w:themeFillTint="99"/>
            <w:vAlign w:val="center"/>
          </w:tcPr>
          <w:p>
            <w:pPr>
              <w:spacing w:after="0" w:line="240" w:lineRule="auto"/>
              <w:jc w:val="center"/>
              <w:rPr>
                <w:rFonts w:ascii="Arial" w:hAnsi="Arial" w:eastAsia="Times New Roman" w:cs="Arial"/>
                <w:b/>
                <w:color w:val="FFFFFF"/>
                <w:sz w:val="20"/>
                <w:szCs w:val="20"/>
                <w:lang w:eastAsia="pt-BR"/>
              </w:rPr>
            </w:pPr>
            <w:r>
              <w:rPr>
                <w:rFonts w:ascii="Arial" w:hAnsi="Arial" w:eastAsia="Times New Roman" w:cs="Arial"/>
                <w:b/>
                <w:color w:val="FFFFFF"/>
                <w:sz w:val="20"/>
                <w:szCs w:val="20"/>
                <w:lang w:eastAsia="pt-BR"/>
              </w:rPr>
              <w:t>Dez</w:t>
            </w:r>
          </w:p>
        </w:tc>
        <w:tc>
          <w:tcPr>
            <w:tcW w:w="567" w:type="dxa"/>
            <w:tcBorders>
              <w:top w:val="single" w:color="auto" w:sz="4" w:space="0"/>
              <w:left w:val="single" w:color="auto" w:sz="4" w:space="0"/>
              <w:bottom w:val="single" w:color="auto" w:sz="4" w:space="0"/>
              <w:right w:val="single" w:color="auto" w:sz="4" w:space="0"/>
            </w:tcBorders>
            <w:shd w:val="clear" w:color="auto" w:fill="548DD4" w:themeFill="text2" w:themeFillTint="99"/>
            <w:vAlign w:val="center"/>
          </w:tcPr>
          <w:p>
            <w:pPr>
              <w:spacing w:after="0" w:line="240" w:lineRule="auto"/>
              <w:jc w:val="center"/>
              <w:rPr>
                <w:rFonts w:ascii="Arial" w:hAnsi="Arial" w:eastAsia="Times New Roman" w:cs="Arial"/>
                <w:b/>
                <w:color w:val="FFFFFF"/>
                <w:sz w:val="20"/>
                <w:szCs w:val="20"/>
                <w:lang w:eastAsia="pt-BR"/>
              </w:rPr>
            </w:pPr>
            <w:r>
              <w:rPr>
                <w:rFonts w:ascii="Arial" w:hAnsi="Arial" w:eastAsia="Times New Roman" w:cs="Arial"/>
                <w:b/>
                <w:color w:val="FFFFFF"/>
                <w:sz w:val="20"/>
                <w:szCs w:val="20"/>
                <w:lang w:eastAsia="pt-BR"/>
              </w:rPr>
              <w:t>Jan</w:t>
            </w:r>
          </w:p>
        </w:tc>
        <w:tc>
          <w:tcPr>
            <w:tcW w:w="567" w:type="dxa"/>
            <w:tcBorders>
              <w:top w:val="single" w:color="auto" w:sz="4" w:space="0"/>
              <w:left w:val="single" w:color="auto" w:sz="4" w:space="0"/>
              <w:bottom w:val="single" w:color="auto" w:sz="4" w:space="0"/>
              <w:right w:val="single" w:color="auto" w:sz="4" w:space="0"/>
            </w:tcBorders>
            <w:shd w:val="clear" w:color="auto" w:fill="548DD4" w:themeFill="text2" w:themeFillTint="99"/>
            <w:vAlign w:val="center"/>
          </w:tcPr>
          <w:p>
            <w:pPr>
              <w:spacing w:after="0" w:line="240" w:lineRule="auto"/>
              <w:jc w:val="center"/>
              <w:rPr>
                <w:rFonts w:ascii="Arial" w:hAnsi="Arial" w:eastAsia="Times New Roman" w:cs="Arial"/>
                <w:b/>
                <w:color w:val="FFFFFF"/>
                <w:sz w:val="20"/>
                <w:szCs w:val="20"/>
                <w:lang w:eastAsia="pt-BR"/>
              </w:rPr>
            </w:pPr>
            <w:r>
              <w:rPr>
                <w:rFonts w:ascii="Arial" w:hAnsi="Arial" w:eastAsia="Times New Roman" w:cs="Arial"/>
                <w:b/>
                <w:color w:val="FFFFFF"/>
                <w:sz w:val="20"/>
                <w:szCs w:val="20"/>
                <w:lang w:eastAsia="pt-BR"/>
              </w:rPr>
              <w:t>Fev</w:t>
            </w:r>
          </w:p>
        </w:tc>
        <w:tc>
          <w:tcPr>
            <w:tcW w:w="567" w:type="dxa"/>
            <w:tcBorders>
              <w:top w:val="single" w:color="auto" w:sz="4" w:space="0"/>
              <w:left w:val="single" w:color="auto" w:sz="4" w:space="0"/>
              <w:bottom w:val="single" w:color="auto" w:sz="4" w:space="0"/>
              <w:right w:val="single" w:color="auto" w:sz="4" w:space="0"/>
            </w:tcBorders>
            <w:shd w:val="clear" w:color="auto" w:fill="548DD4" w:themeFill="text2" w:themeFillTint="99"/>
            <w:vAlign w:val="center"/>
          </w:tcPr>
          <w:p>
            <w:pPr>
              <w:spacing w:after="0" w:line="240" w:lineRule="auto"/>
              <w:jc w:val="center"/>
              <w:rPr>
                <w:rFonts w:ascii="Arial" w:hAnsi="Arial" w:eastAsia="Times New Roman" w:cs="Arial"/>
                <w:b/>
                <w:color w:val="FFFFFF"/>
                <w:sz w:val="20"/>
                <w:szCs w:val="20"/>
                <w:lang w:eastAsia="pt-BR"/>
              </w:rPr>
            </w:pPr>
            <w:r>
              <w:rPr>
                <w:rFonts w:ascii="Arial" w:hAnsi="Arial" w:eastAsia="Times New Roman" w:cs="Arial"/>
                <w:b/>
                <w:color w:val="FFFFFF"/>
                <w:sz w:val="20"/>
                <w:szCs w:val="20"/>
                <w:lang w:eastAsia="pt-BR"/>
              </w:rPr>
              <w:t>Mar</w:t>
            </w:r>
          </w:p>
        </w:tc>
        <w:tc>
          <w:tcPr>
            <w:tcW w:w="567" w:type="dxa"/>
            <w:tcBorders>
              <w:top w:val="single" w:color="auto" w:sz="4" w:space="0"/>
              <w:left w:val="single" w:color="auto" w:sz="4" w:space="0"/>
              <w:bottom w:val="single" w:color="auto" w:sz="4" w:space="0"/>
              <w:right w:val="single" w:color="auto" w:sz="4" w:space="0"/>
            </w:tcBorders>
            <w:shd w:val="clear" w:color="auto" w:fill="548DD4" w:themeFill="text2" w:themeFillTint="99"/>
            <w:vAlign w:val="center"/>
          </w:tcPr>
          <w:p>
            <w:pPr>
              <w:spacing w:after="0" w:line="240" w:lineRule="auto"/>
              <w:jc w:val="center"/>
              <w:rPr>
                <w:rFonts w:ascii="Arial" w:hAnsi="Arial" w:eastAsia="Times New Roman" w:cs="Arial"/>
                <w:b/>
                <w:color w:val="FFFFFF"/>
                <w:sz w:val="20"/>
                <w:szCs w:val="20"/>
                <w:lang w:eastAsia="pt-BR"/>
              </w:rPr>
            </w:pPr>
            <w:r>
              <w:rPr>
                <w:rFonts w:ascii="Arial" w:hAnsi="Arial" w:eastAsia="Times New Roman" w:cs="Arial"/>
                <w:b/>
                <w:color w:val="FFFFFF"/>
                <w:sz w:val="20"/>
                <w:szCs w:val="20"/>
                <w:lang w:eastAsia="pt-BR"/>
              </w:rPr>
              <w:t>Abr</w:t>
            </w:r>
          </w:p>
        </w:tc>
        <w:tc>
          <w:tcPr>
            <w:tcW w:w="567" w:type="dxa"/>
            <w:tcBorders>
              <w:top w:val="single" w:color="auto" w:sz="4" w:space="0"/>
              <w:left w:val="single" w:color="auto" w:sz="4" w:space="0"/>
              <w:bottom w:val="single" w:color="auto" w:sz="4" w:space="0"/>
              <w:right w:val="single" w:color="auto" w:sz="4" w:space="0"/>
            </w:tcBorders>
            <w:shd w:val="clear" w:color="auto" w:fill="548DD4" w:themeFill="text2" w:themeFillTint="99"/>
            <w:vAlign w:val="center"/>
          </w:tcPr>
          <w:p>
            <w:pPr>
              <w:spacing w:after="0" w:line="240" w:lineRule="auto"/>
              <w:jc w:val="center"/>
              <w:rPr>
                <w:rFonts w:ascii="Arial" w:hAnsi="Arial" w:eastAsia="Times New Roman" w:cs="Arial"/>
                <w:b/>
                <w:color w:val="FFFFFF"/>
                <w:sz w:val="20"/>
                <w:szCs w:val="20"/>
                <w:lang w:eastAsia="pt-BR"/>
              </w:rPr>
            </w:pPr>
            <w:r>
              <w:rPr>
                <w:rFonts w:ascii="Arial" w:hAnsi="Arial" w:eastAsia="Times New Roman" w:cs="Arial"/>
                <w:b/>
                <w:color w:val="FFFFFF"/>
                <w:sz w:val="20"/>
                <w:szCs w:val="20"/>
                <w:lang w:eastAsia="pt-BR"/>
              </w:rPr>
              <w:t>Mai</w:t>
            </w:r>
          </w:p>
        </w:tc>
        <w:tc>
          <w:tcPr>
            <w:tcW w:w="567" w:type="dxa"/>
            <w:tcBorders>
              <w:top w:val="single" w:color="auto" w:sz="4" w:space="0"/>
              <w:left w:val="single" w:color="auto" w:sz="4" w:space="0"/>
              <w:bottom w:val="single" w:color="auto" w:sz="4" w:space="0"/>
              <w:right w:val="single" w:color="auto" w:sz="4" w:space="0"/>
            </w:tcBorders>
            <w:shd w:val="clear" w:color="auto" w:fill="548DD4" w:themeFill="text2" w:themeFillTint="99"/>
            <w:vAlign w:val="center"/>
          </w:tcPr>
          <w:p>
            <w:pPr>
              <w:spacing w:after="0" w:line="240" w:lineRule="auto"/>
              <w:jc w:val="center"/>
              <w:rPr>
                <w:rFonts w:ascii="Arial" w:hAnsi="Arial" w:eastAsia="Times New Roman" w:cs="Arial"/>
                <w:b/>
                <w:color w:val="FFFFFF"/>
                <w:sz w:val="20"/>
                <w:szCs w:val="20"/>
                <w:lang w:eastAsia="pt-BR"/>
              </w:rPr>
            </w:pPr>
            <w:r>
              <w:rPr>
                <w:rFonts w:ascii="Arial" w:hAnsi="Arial" w:eastAsia="Times New Roman" w:cs="Arial"/>
                <w:b/>
                <w:color w:val="FFFFFF"/>
                <w:sz w:val="20"/>
                <w:szCs w:val="20"/>
                <w:lang w:eastAsia="pt-BR"/>
              </w:rPr>
              <w:t>Jun</w:t>
            </w:r>
          </w:p>
        </w:tc>
        <w:tc>
          <w:tcPr>
            <w:tcW w:w="567" w:type="dxa"/>
            <w:tcBorders>
              <w:top w:val="single" w:color="auto" w:sz="4" w:space="0"/>
              <w:left w:val="single" w:color="auto" w:sz="4" w:space="0"/>
              <w:bottom w:val="single" w:color="auto" w:sz="4" w:space="0"/>
              <w:right w:val="single" w:color="auto" w:sz="4" w:space="0"/>
            </w:tcBorders>
            <w:shd w:val="clear" w:color="auto" w:fill="548DD4" w:themeFill="text2" w:themeFillTint="99"/>
            <w:vAlign w:val="center"/>
          </w:tcPr>
          <w:p>
            <w:pPr>
              <w:spacing w:after="0" w:line="240" w:lineRule="auto"/>
              <w:jc w:val="center"/>
              <w:rPr>
                <w:rFonts w:ascii="Arial" w:hAnsi="Arial" w:eastAsia="Times New Roman" w:cs="Arial"/>
                <w:b/>
                <w:color w:val="FFFFFF"/>
                <w:sz w:val="20"/>
                <w:szCs w:val="20"/>
                <w:lang w:eastAsia="pt-BR"/>
              </w:rPr>
            </w:pPr>
            <w:r>
              <w:rPr>
                <w:rFonts w:ascii="Arial" w:hAnsi="Arial" w:eastAsia="Times New Roman" w:cs="Arial"/>
                <w:b/>
                <w:color w:val="FFFFFF"/>
                <w:sz w:val="20"/>
                <w:szCs w:val="20"/>
                <w:lang w:eastAsia="pt-BR"/>
              </w:rPr>
              <w:t>Jul</w:t>
            </w:r>
          </w:p>
        </w:tc>
        <w:tc>
          <w:tcPr>
            <w:tcW w:w="567" w:type="dxa"/>
            <w:tcBorders>
              <w:top w:val="single" w:color="auto" w:sz="4" w:space="0"/>
              <w:left w:val="single" w:color="auto" w:sz="4" w:space="0"/>
              <w:bottom w:val="single" w:color="auto" w:sz="4" w:space="0"/>
              <w:right w:val="single" w:color="auto" w:sz="4" w:space="0"/>
            </w:tcBorders>
            <w:shd w:val="clear" w:color="auto" w:fill="548DD4" w:themeFill="text2" w:themeFillTint="99"/>
            <w:vAlign w:val="center"/>
          </w:tcPr>
          <w:p>
            <w:pPr>
              <w:spacing w:after="0" w:line="240" w:lineRule="auto"/>
              <w:jc w:val="center"/>
              <w:rPr>
                <w:rFonts w:ascii="Arial" w:hAnsi="Arial" w:eastAsia="Times New Roman" w:cs="Arial"/>
                <w:b/>
                <w:color w:val="FFFFFF"/>
                <w:sz w:val="20"/>
                <w:szCs w:val="20"/>
                <w:lang w:eastAsia="pt-BR"/>
              </w:rPr>
            </w:pPr>
            <w:r>
              <w:rPr>
                <w:rFonts w:ascii="Arial" w:hAnsi="Arial" w:eastAsia="Times New Roman" w:cs="Arial"/>
                <w:b/>
                <w:color w:val="FFFFFF"/>
                <w:sz w:val="20"/>
                <w:szCs w:val="20"/>
                <w:lang w:eastAsia="pt-BR"/>
              </w:rPr>
              <w:t>Ago</w:t>
            </w:r>
          </w:p>
        </w:tc>
      </w:tr>
      <w:tr>
        <w:tblPrEx>
          <w:tblCellMar>
            <w:top w:w="0" w:type="dxa"/>
            <w:left w:w="70" w:type="dxa"/>
            <w:bottom w:w="0" w:type="dxa"/>
            <w:right w:w="70" w:type="dxa"/>
          </w:tblCellMar>
        </w:tblPrEx>
        <w:trPr>
          <w:trHeight w:val="397" w:hRule="atLeast"/>
          <w:jc w:val="center"/>
        </w:trPr>
        <w:tc>
          <w:tcPr>
            <w:tcW w:w="2852" w:type="dxa"/>
            <w:tcBorders>
              <w:top w:val="single" w:color="auto" w:sz="4" w:space="0"/>
              <w:left w:val="single" w:color="auto" w:sz="4" w:space="0"/>
              <w:bottom w:val="single" w:color="auto" w:sz="4" w:space="0"/>
              <w:right w:val="single" w:color="auto" w:sz="4" w:space="0"/>
            </w:tcBorders>
            <w:shd w:val="clear" w:color="D9D9D9" w:fill="D9D9D9"/>
            <w:vAlign w:val="center"/>
          </w:tcPr>
          <w:p>
            <w:pPr>
              <w:spacing w:after="0" w:line="240" w:lineRule="auto"/>
              <w:rPr>
                <w:rFonts w:ascii="Arial" w:hAnsi="Arial" w:eastAsia="Times New Roman" w:cs="Arial"/>
                <w:sz w:val="20"/>
                <w:szCs w:val="20"/>
                <w:lang w:eastAsia="pt-BR"/>
              </w:rPr>
            </w:pPr>
            <w:r>
              <w:rPr>
                <w:rFonts w:ascii="Arial" w:hAnsi="Arial" w:eastAsia="Times New Roman" w:cs="Arial"/>
                <w:sz w:val="20"/>
                <w:szCs w:val="20"/>
                <w:lang w:eastAsia="pt-BR"/>
              </w:rPr>
              <w:t>Definição do Tema</w:t>
            </w:r>
          </w:p>
        </w:tc>
        <w:tc>
          <w:tcPr>
            <w:tcW w:w="485" w:type="dxa"/>
            <w:tcBorders>
              <w:top w:val="single" w:color="auto" w:sz="4" w:space="0"/>
              <w:left w:val="single" w:color="auto" w:sz="4" w:space="0"/>
              <w:bottom w:val="single" w:color="auto" w:sz="4" w:space="0"/>
              <w:right w:val="single" w:color="auto" w:sz="4" w:space="0"/>
            </w:tcBorders>
            <w:shd w:val="clear" w:color="000000" w:fill="16365C"/>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r>
      <w:tr>
        <w:tblPrEx>
          <w:tblCellMar>
            <w:top w:w="0" w:type="dxa"/>
            <w:left w:w="70" w:type="dxa"/>
            <w:bottom w:w="0" w:type="dxa"/>
            <w:right w:w="70" w:type="dxa"/>
          </w:tblCellMar>
        </w:tblPrEx>
        <w:trPr>
          <w:trHeight w:val="397" w:hRule="atLeast"/>
          <w:jc w:val="center"/>
        </w:trPr>
        <w:tc>
          <w:tcPr>
            <w:tcW w:w="2852"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rPr>
                <w:rFonts w:ascii="Arial" w:hAnsi="Arial" w:eastAsia="Times New Roman" w:cs="Arial"/>
                <w:sz w:val="20"/>
                <w:szCs w:val="20"/>
                <w:lang w:eastAsia="pt-BR"/>
              </w:rPr>
            </w:pPr>
            <w:r>
              <w:rPr>
                <w:rFonts w:ascii="Arial" w:hAnsi="Arial" w:eastAsia="Times New Roman" w:cs="Arial"/>
                <w:sz w:val="20"/>
                <w:szCs w:val="20"/>
                <w:lang w:eastAsia="pt-BR"/>
              </w:rPr>
              <w:t>Desenvolvimento do Pré-Projeto</w:t>
            </w:r>
          </w:p>
        </w:tc>
        <w:tc>
          <w:tcPr>
            <w:tcW w:w="485" w:type="dxa"/>
            <w:tcBorders>
              <w:top w:val="single" w:color="auto" w:sz="4" w:space="0"/>
              <w:left w:val="single" w:color="auto" w:sz="4" w:space="0"/>
              <w:bottom w:val="single" w:color="auto" w:sz="4" w:space="0"/>
              <w:right w:val="single" w:color="auto" w:sz="4" w:space="0"/>
            </w:tcBorders>
            <w:shd w:val="clear" w:color="000000" w:fill="16365C"/>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000000" w:fill="16365C"/>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r>
      <w:tr>
        <w:tblPrEx>
          <w:tblCellMar>
            <w:top w:w="0" w:type="dxa"/>
            <w:left w:w="70" w:type="dxa"/>
            <w:bottom w:w="0" w:type="dxa"/>
            <w:right w:w="70" w:type="dxa"/>
          </w:tblCellMar>
        </w:tblPrEx>
        <w:trPr>
          <w:trHeight w:val="397" w:hRule="atLeast"/>
          <w:jc w:val="center"/>
        </w:trPr>
        <w:tc>
          <w:tcPr>
            <w:tcW w:w="2852" w:type="dxa"/>
            <w:tcBorders>
              <w:top w:val="single" w:color="auto" w:sz="4" w:space="0"/>
              <w:left w:val="single" w:color="auto" w:sz="4" w:space="0"/>
              <w:bottom w:val="single" w:color="auto" w:sz="4" w:space="0"/>
              <w:right w:val="single" w:color="auto" w:sz="4" w:space="0"/>
            </w:tcBorders>
            <w:shd w:val="clear" w:color="D9D9D9" w:fill="D9D9D9"/>
            <w:vAlign w:val="center"/>
          </w:tcPr>
          <w:p>
            <w:pPr>
              <w:spacing w:after="0" w:line="240" w:lineRule="auto"/>
              <w:rPr>
                <w:rFonts w:ascii="Arial" w:hAnsi="Arial" w:eastAsia="Times New Roman" w:cs="Arial"/>
                <w:sz w:val="20"/>
                <w:szCs w:val="20"/>
                <w:lang w:eastAsia="pt-BR"/>
              </w:rPr>
            </w:pPr>
            <w:r>
              <w:rPr>
                <w:rFonts w:ascii="Arial" w:hAnsi="Arial" w:eastAsia="Times New Roman" w:cs="Arial"/>
                <w:sz w:val="20"/>
                <w:szCs w:val="20"/>
                <w:lang w:eastAsia="pt-BR"/>
              </w:rPr>
              <w:t>Entrega do Pré-Projeto</w:t>
            </w:r>
          </w:p>
        </w:tc>
        <w:tc>
          <w:tcPr>
            <w:tcW w:w="485"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000000" w:fill="16365C"/>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r>
      <w:tr>
        <w:tblPrEx>
          <w:tblCellMar>
            <w:top w:w="0" w:type="dxa"/>
            <w:left w:w="70" w:type="dxa"/>
            <w:bottom w:w="0" w:type="dxa"/>
            <w:right w:w="70" w:type="dxa"/>
          </w:tblCellMar>
        </w:tblPrEx>
        <w:trPr>
          <w:trHeight w:val="397" w:hRule="atLeast"/>
          <w:jc w:val="center"/>
        </w:trPr>
        <w:tc>
          <w:tcPr>
            <w:tcW w:w="2852"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rPr>
                <w:rFonts w:ascii="Arial" w:hAnsi="Arial" w:eastAsia="Times New Roman" w:cs="Arial"/>
                <w:sz w:val="20"/>
                <w:szCs w:val="20"/>
                <w:lang w:eastAsia="pt-BR"/>
              </w:rPr>
            </w:pPr>
            <w:r>
              <w:rPr>
                <w:rFonts w:ascii="Arial" w:hAnsi="Arial" w:eastAsia="Times New Roman" w:cs="Arial"/>
                <w:sz w:val="20"/>
                <w:szCs w:val="20"/>
                <w:lang w:eastAsia="pt-BR"/>
              </w:rPr>
              <w:t>Análise e Validação de Requisitos</w:t>
            </w:r>
          </w:p>
        </w:tc>
        <w:tc>
          <w:tcPr>
            <w:tcW w:w="485"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17365D" w:themeFill="text2" w:themeFillShade="BF"/>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r>
      <w:tr>
        <w:tblPrEx>
          <w:tblCellMar>
            <w:top w:w="0" w:type="dxa"/>
            <w:left w:w="70" w:type="dxa"/>
            <w:bottom w:w="0" w:type="dxa"/>
            <w:right w:w="70" w:type="dxa"/>
          </w:tblCellMar>
        </w:tblPrEx>
        <w:trPr>
          <w:trHeight w:val="397" w:hRule="atLeast"/>
          <w:jc w:val="center"/>
        </w:trPr>
        <w:tc>
          <w:tcPr>
            <w:tcW w:w="2852" w:type="dxa"/>
            <w:tcBorders>
              <w:top w:val="single" w:color="auto" w:sz="4" w:space="0"/>
              <w:left w:val="single" w:color="auto" w:sz="4" w:space="0"/>
              <w:bottom w:val="single" w:color="auto" w:sz="4" w:space="0"/>
              <w:right w:val="single" w:color="auto" w:sz="4" w:space="0"/>
            </w:tcBorders>
            <w:shd w:val="clear" w:color="D9D9D9" w:fill="D9D9D9"/>
            <w:vAlign w:val="center"/>
          </w:tcPr>
          <w:p>
            <w:pPr>
              <w:spacing w:after="0" w:line="240" w:lineRule="auto"/>
              <w:rPr>
                <w:rFonts w:ascii="Arial" w:hAnsi="Arial" w:eastAsia="Times New Roman" w:cs="Arial"/>
                <w:sz w:val="20"/>
                <w:szCs w:val="20"/>
                <w:lang w:eastAsia="pt-BR"/>
              </w:rPr>
            </w:pPr>
            <w:r>
              <w:rPr>
                <w:rFonts w:ascii="Arial" w:hAnsi="Arial" w:eastAsia="Times New Roman" w:cs="Arial"/>
                <w:sz w:val="20"/>
                <w:szCs w:val="20"/>
                <w:lang w:eastAsia="pt-BR"/>
              </w:rPr>
              <w:t>Desenvolvimento do Texto de Qualificação</w:t>
            </w:r>
          </w:p>
        </w:tc>
        <w:tc>
          <w:tcPr>
            <w:tcW w:w="485"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000000" w:fill="16365C"/>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000000" w:fill="16365C"/>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000000" w:fill="16365C"/>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r>
      <w:tr>
        <w:tblPrEx>
          <w:tblCellMar>
            <w:top w:w="0" w:type="dxa"/>
            <w:left w:w="70" w:type="dxa"/>
            <w:bottom w:w="0" w:type="dxa"/>
            <w:right w:w="70" w:type="dxa"/>
          </w:tblCellMar>
        </w:tblPrEx>
        <w:trPr>
          <w:trHeight w:val="397" w:hRule="atLeast"/>
          <w:jc w:val="center"/>
        </w:trPr>
        <w:tc>
          <w:tcPr>
            <w:tcW w:w="2852"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rPr>
                <w:rFonts w:ascii="Arial" w:hAnsi="Arial" w:eastAsia="Times New Roman" w:cs="Arial"/>
                <w:sz w:val="20"/>
                <w:szCs w:val="20"/>
                <w:lang w:eastAsia="pt-BR"/>
              </w:rPr>
            </w:pPr>
            <w:r>
              <w:rPr>
                <w:rFonts w:ascii="Arial" w:hAnsi="Arial" w:eastAsia="Times New Roman" w:cs="Arial"/>
                <w:sz w:val="20"/>
                <w:szCs w:val="20"/>
                <w:lang w:eastAsia="pt-BR"/>
              </w:rPr>
              <w:t>Análise e Especificação</w:t>
            </w:r>
          </w:p>
        </w:tc>
        <w:tc>
          <w:tcPr>
            <w:tcW w:w="485"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p>
        </w:tc>
        <w:tc>
          <w:tcPr>
            <w:tcW w:w="567" w:type="dxa"/>
            <w:tcBorders>
              <w:top w:val="single" w:color="auto" w:sz="4" w:space="0"/>
              <w:left w:val="single" w:color="auto" w:sz="4" w:space="0"/>
              <w:bottom w:val="single" w:color="auto" w:sz="4" w:space="0"/>
              <w:right w:val="single" w:color="auto" w:sz="4" w:space="0"/>
            </w:tcBorders>
            <w:shd w:val="clear" w:color="000000" w:fill="16365C"/>
            <w:vAlign w:val="bottom"/>
          </w:tcPr>
          <w:p>
            <w:pPr>
              <w:spacing w:after="0" w:line="240" w:lineRule="auto"/>
              <w:rPr>
                <w:rFonts w:ascii="Arial" w:hAnsi="Arial" w:eastAsia="Times New Roman" w:cs="Arial"/>
                <w:color w:val="000000"/>
                <w:sz w:val="20"/>
                <w:szCs w:val="20"/>
                <w:lang w:eastAsia="pt-BR"/>
              </w:rPr>
            </w:pPr>
          </w:p>
        </w:tc>
        <w:tc>
          <w:tcPr>
            <w:tcW w:w="567" w:type="dxa"/>
            <w:tcBorders>
              <w:top w:val="single" w:color="auto" w:sz="4" w:space="0"/>
              <w:left w:val="single" w:color="auto" w:sz="4" w:space="0"/>
              <w:bottom w:val="single" w:color="auto" w:sz="4" w:space="0"/>
              <w:right w:val="single" w:color="auto" w:sz="4" w:space="0"/>
            </w:tcBorders>
            <w:shd w:val="clear" w:color="000000" w:fill="16365C"/>
            <w:vAlign w:val="bottom"/>
          </w:tcPr>
          <w:p>
            <w:pPr>
              <w:spacing w:after="0" w:line="240" w:lineRule="auto"/>
              <w:rPr>
                <w:rFonts w:ascii="Arial" w:hAnsi="Arial" w:eastAsia="Times New Roman" w:cs="Arial"/>
                <w:color w:val="000000"/>
                <w:sz w:val="20"/>
                <w:szCs w:val="20"/>
                <w:lang w:eastAsia="pt-BR"/>
              </w:rPr>
            </w:pPr>
          </w:p>
        </w:tc>
        <w:tc>
          <w:tcPr>
            <w:tcW w:w="567" w:type="dxa"/>
            <w:tcBorders>
              <w:top w:val="single" w:color="auto" w:sz="4" w:space="0"/>
              <w:left w:val="single" w:color="auto" w:sz="4" w:space="0"/>
              <w:bottom w:val="single" w:color="auto" w:sz="4" w:space="0"/>
              <w:right w:val="single" w:color="auto" w:sz="4" w:space="0"/>
            </w:tcBorders>
            <w:shd w:val="clear" w:color="000000" w:fill="16365C"/>
            <w:vAlign w:val="bottom"/>
          </w:tcPr>
          <w:p>
            <w:pPr>
              <w:spacing w:after="0" w:line="240" w:lineRule="auto"/>
              <w:rPr>
                <w:rFonts w:ascii="Arial" w:hAnsi="Arial" w:eastAsia="Times New Roman" w:cs="Arial"/>
                <w:color w:val="000000"/>
                <w:sz w:val="20"/>
                <w:szCs w:val="20"/>
                <w:lang w:eastAsia="pt-BR"/>
              </w:rPr>
            </w:pP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p>
        </w:tc>
      </w:tr>
      <w:tr>
        <w:tblPrEx>
          <w:tblCellMar>
            <w:top w:w="0" w:type="dxa"/>
            <w:left w:w="70" w:type="dxa"/>
            <w:bottom w:w="0" w:type="dxa"/>
            <w:right w:w="70" w:type="dxa"/>
          </w:tblCellMar>
        </w:tblPrEx>
        <w:trPr>
          <w:trHeight w:val="397" w:hRule="atLeast"/>
          <w:jc w:val="center"/>
        </w:trPr>
        <w:tc>
          <w:tcPr>
            <w:tcW w:w="2852" w:type="dxa"/>
            <w:tcBorders>
              <w:top w:val="single" w:color="auto" w:sz="4" w:space="0"/>
              <w:left w:val="single" w:color="auto" w:sz="4" w:space="0"/>
              <w:bottom w:val="single" w:color="auto" w:sz="4" w:space="0"/>
              <w:right w:val="single" w:color="auto" w:sz="4" w:space="0"/>
            </w:tcBorders>
            <w:shd w:val="clear" w:color="D9D9D9" w:fill="D9D9D9"/>
            <w:vAlign w:val="center"/>
          </w:tcPr>
          <w:p>
            <w:pPr>
              <w:spacing w:after="0" w:line="240" w:lineRule="auto"/>
              <w:rPr>
                <w:rFonts w:ascii="Arial" w:hAnsi="Arial" w:eastAsia="Times New Roman" w:cs="Arial"/>
                <w:sz w:val="20"/>
                <w:szCs w:val="20"/>
                <w:lang w:eastAsia="pt-BR"/>
              </w:rPr>
            </w:pPr>
            <w:r>
              <w:rPr>
                <w:rFonts w:ascii="Arial" w:hAnsi="Arial" w:eastAsia="Times New Roman" w:cs="Arial"/>
                <w:sz w:val="20"/>
                <w:szCs w:val="20"/>
                <w:lang w:eastAsia="pt-BR"/>
              </w:rPr>
              <w:t>Diagramação UML e MER</w:t>
            </w:r>
          </w:p>
        </w:tc>
        <w:tc>
          <w:tcPr>
            <w:tcW w:w="485"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p>
        </w:tc>
        <w:tc>
          <w:tcPr>
            <w:tcW w:w="567" w:type="dxa"/>
            <w:tcBorders>
              <w:top w:val="single" w:color="auto" w:sz="4" w:space="0"/>
              <w:left w:val="single" w:color="auto" w:sz="4" w:space="0"/>
              <w:bottom w:val="single" w:color="auto" w:sz="4" w:space="0"/>
              <w:right w:val="single" w:color="auto" w:sz="4" w:space="0"/>
            </w:tcBorders>
            <w:shd w:val="clear" w:color="000000" w:fill="16365C"/>
            <w:vAlign w:val="bottom"/>
          </w:tcPr>
          <w:p>
            <w:pPr>
              <w:spacing w:after="0" w:line="240" w:lineRule="auto"/>
              <w:rPr>
                <w:rFonts w:ascii="Arial" w:hAnsi="Arial" w:eastAsia="Times New Roman" w:cs="Arial"/>
                <w:color w:val="000000"/>
                <w:sz w:val="20"/>
                <w:szCs w:val="20"/>
                <w:lang w:eastAsia="pt-BR"/>
              </w:rPr>
            </w:pPr>
          </w:p>
        </w:tc>
        <w:tc>
          <w:tcPr>
            <w:tcW w:w="567" w:type="dxa"/>
            <w:tcBorders>
              <w:top w:val="single" w:color="auto" w:sz="4" w:space="0"/>
              <w:left w:val="single" w:color="auto" w:sz="4" w:space="0"/>
              <w:bottom w:val="single" w:color="auto" w:sz="4" w:space="0"/>
              <w:right w:val="single" w:color="auto" w:sz="4" w:space="0"/>
            </w:tcBorders>
            <w:shd w:val="clear" w:color="000000" w:fill="16365C"/>
            <w:vAlign w:val="bottom"/>
          </w:tcPr>
          <w:p>
            <w:pPr>
              <w:spacing w:after="0" w:line="240" w:lineRule="auto"/>
              <w:rPr>
                <w:rFonts w:ascii="Arial" w:hAnsi="Arial" w:eastAsia="Times New Roman" w:cs="Arial"/>
                <w:color w:val="000000"/>
                <w:sz w:val="20"/>
                <w:szCs w:val="20"/>
                <w:lang w:eastAsia="pt-BR"/>
              </w:rPr>
            </w:pPr>
          </w:p>
        </w:tc>
        <w:tc>
          <w:tcPr>
            <w:tcW w:w="567" w:type="dxa"/>
            <w:tcBorders>
              <w:top w:val="single" w:color="auto" w:sz="4" w:space="0"/>
              <w:left w:val="single" w:color="auto" w:sz="4" w:space="0"/>
              <w:bottom w:val="single" w:color="auto" w:sz="4" w:space="0"/>
              <w:right w:val="single" w:color="auto" w:sz="4" w:space="0"/>
            </w:tcBorders>
            <w:shd w:val="clear" w:color="000000" w:fill="16365C"/>
            <w:vAlign w:val="bottom"/>
          </w:tcPr>
          <w:p>
            <w:pPr>
              <w:spacing w:after="0" w:line="240" w:lineRule="auto"/>
              <w:rPr>
                <w:rFonts w:ascii="Arial" w:hAnsi="Arial" w:eastAsia="Times New Roman" w:cs="Arial"/>
                <w:color w:val="000000"/>
                <w:sz w:val="20"/>
                <w:szCs w:val="20"/>
                <w:lang w:eastAsia="pt-BR"/>
              </w:rPr>
            </w:pP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p>
        </w:tc>
      </w:tr>
      <w:tr>
        <w:tblPrEx>
          <w:tblCellMar>
            <w:top w:w="0" w:type="dxa"/>
            <w:left w:w="70" w:type="dxa"/>
            <w:bottom w:w="0" w:type="dxa"/>
            <w:right w:w="70" w:type="dxa"/>
          </w:tblCellMar>
        </w:tblPrEx>
        <w:trPr>
          <w:trHeight w:val="397" w:hRule="atLeast"/>
          <w:jc w:val="center"/>
        </w:trPr>
        <w:tc>
          <w:tcPr>
            <w:tcW w:w="2852"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rPr>
                <w:rFonts w:ascii="Arial" w:hAnsi="Arial" w:eastAsia="Times New Roman" w:cs="Arial"/>
                <w:sz w:val="20"/>
                <w:szCs w:val="20"/>
                <w:lang w:eastAsia="pt-BR"/>
              </w:rPr>
            </w:pPr>
            <w:r>
              <w:rPr>
                <w:rFonts w:ascii="Arial" w:hAnsi="Arial" w:eastAsia="Times New Roman" w:cs="Arial"/>
                <w:sz w:val="20"/>
                <w:szCs w:val="20"/>
                <w:lang w:eastAsia="pt-BR"/>
              </w:rPr>
              <w:t>Entrega da Qualificação</w:t>
            </w:r>
          </w:p>
        </w:tc>
        <w:tc>
          <w:tcPr>
            <w:tcW w:w="485"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000000" w:fill="16365C"/>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r>
      <w:tr>
        <w:tblPrEx>
          <w:tblCellMar>
            <w:top w:w="0" w:type="dxa"/>
            <w:left w:w="70" w:type="dxa"/>
            <w:bottom w:w="0" w:type="dxa"/>
            <w:right w:w="70" w:type="dxa"/>
          </w:tblCellMar>
        </w:tblPrEx>
        <w:trPr>
          <w:trHeight w:val="397" w:hRule="atLeast"/>
          <w:jc w:val="center"/>
        </w:trPr>
        <w:tc>
          <w:tcPr>
            <w:tcW w:w="2852" w:type="dxa"/>
            <w:tcBorders>
              <w:top w:val="single" w:color="auto" w:sz="4" w:space="0"/>
              <w:left w:val="single" w:color="auto" w:sz="4" w:space="0"/>
              <w:bottom w:val="single" w:color="auto" w:sz="4" w:space="0"/>
              <w:right w:val="single" w:color="auto" w:sz="4" w:space="0"/>
            </w:tcBorders>
            <w:shd w:val="clear" w:color="D9D9D9" w:fill="D9D9D9"/>
            <w:vAlign w:val="center"/>
          </w:tcPr>
          <w:p>
            <w:pPr>
              <w:spacing w:after="0" w:line="240" w:lineRule="auto"/>
              <w:rPr>
                <w:rFonts w:ascii="Arial" w:hAnsi="Arial" w:eastAsia="Times New Roman" w:cs="Arial"/>
                <w:sz w:val="20"/>
                <w:szCs w:val="20"/>
                <w:lang w:eastAsia="pt-BR"/>
              </w:rPr>
            </w:pPr>
            <w:r>
              <w:rPr>
                <w:rFonts w:ascii="Arial" w:hAnsi="Arial" w:eastAsia="Times New Roman" w:cs="Arial"/>
                <w:sz w:val="20"/>
                <w:szCs w:val="20"/>
                <w:lang w:eastAsia="pt-BR"/>
              </w:rPr>
              <w:t>Preparação para o Exame de Qualificação</w:t>
            </w:r>
          </w:p>
        </w:tc>
        <w:tc>
          <w:tcPr>
            <w:tcW w:w="485"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000000" w:fill="16365C"/>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000000" w:fill="16365C"/>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r>
      <w:tr>
        <w:tblPrEx>
          <w:tblCellMar>
            <w:top w:w="0" w:type="dxa"/>
            <w:left w:w="70" w:type="dxa"/>
            <w:bottom w:w="0" w:type="dxa"/>
            <w:right w:w="70" w:type="dxa"/>
          </w:tblCellMar>
        </w:tblPrEx>
        <w:trPr>
          <w:trHeight w:val="397" w:hRule="atLeast"/>
          <w:jc w:val="center"/>
        </w:trPr>
        <w:tc>
          <w:tcPr>
            <w:tcW w:w="2852"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rPr>
                <w:rFonts w:ascii="Arial" w:hAnsi="Arial" w:eastAsia="Times New Roman" w:cs="Arial"/>
                <w:i/>
                <w:sz w:val="20"/>
                <w:szCs w:val="20"/>
                <w:u w:val="single"/>
                <w:lang w:eastAsia="pt-BR"/>
              </w:rPr>
            </w:pPr>
            <w:r>
              <w:rPr>
                <w:rFonts w:ascii="Arial" w:hAnsi="Arial" w:eastAsia="Times New Roman" w:cs="Arial"/>
                <w:i/>
                <w:sz w:val="20"/>
                <w:szCs w:val="20"/>
                <w:u w:val="single"/>
                <w:lang w:eastAsia="pt-BR"/>
              </w:rPr>
              <w:t>Exame de Qualificação</w:t>
            </w:r>
          </w:p>
        </w:tc>
        <w:tc>
          <w:tcPr>
            <w:tcW w:w="485"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000000" w:fill="16365C"/>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r>
      <w:tr>
        <w:tblPrEx>
          <w:tblCellMar>
            <w:top w:w="0" w:type="dxa"/>
            <w:left w:w="70" w:type="dxa"/>
            <w:bottom w:w="0" w:type="dxa"/>
            <w:right w:w="70" w:type="dxa"/>
          </w:tblCellMar>
        </w:tblPrEx>
        <w:trPr>
          <w:trHeight w:val="397" w:hRule="atLeast"/>
          <w:jc w:val="center"/>
        </w:trPr>
        <w:tc>
          <w:tcPr>
            <w:tcW w:w="2852" w:type="dxa"/>
            <w:tcBorders>
              <w:top w:val="single" w:color="auto" w:sz="4" w:space="0"/>
              <w:left w:val="single" w:color="auto" w:sz="4" w:space="0"/>
              <w:bottom w:val="single" w:color="auto" w:sz="4" w:space="0"/>
              <w:right w:val="single" w:color="auto" w:sz="4" w:space="0"/>
            </w:tcBorders>
            <w:shd w:val="clear" w:color="D9D9D9" w:fill="D9D9D9"/>
            <w:vAlign w:val="center"/>
          </w:tcPr>
          <w:p>
            <w:pPr>
              <w:spacing w:after="0" w:line="240" w:lineRule="auto"/>
              <w:rPr>
                <w:rFonts w:ascii="Arial" w:hAnsi="Arial" w:eastAsia="Times New Roman" w:cs="Arial"/>
                <w:sz w:val="20"/>
                <w:szCs w:val="20"/>
                <w:lang w:eastAsia="pt-BR"/>
              </w:rPr>
            </w:pPr>
            <w:r>
              <w:rPr>
                <w:rFonts w:ascii="Arial" w:hAnsi="Arial" w:eastAsia="Times New Roman" w:cs="Arial"/>
                <w:sz w:val="20"/>
                <w:szCs w:val="20"/>
                <w:lang w:eastAsia="pt-BR"/>
              </w:rPr>
              <w:t>Desenvolvimento do Projeto</w:t>
            </w:r>
          </w:p>
        </w:tc>
        <w:tc>
          <w:tcPr>
            <w:tcW w:w="485"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000000" w:fill="16365C"/>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000000" w:fill="16365C"/>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000000" w:fill="16365C"/>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000000" w:fill="16365C"/>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r>
      <w:tr>
        <w:tblPrEx>
          <w:tblCellMar>
            <w:top w:w="0" w:type="dxa"/>
            <w:left w:w="70" w:type="dxa"/>
            <w:bottom w:w="0" w:type="dxa"/>
            <w:right w:w="70" w:type="dxa"/>
          </w:tblCellMar>
        </w:tblPrEx>
        <w:trPr>
          <w:trHeight w:val="397" w:hRule="atLeast"/>
          <w:jc w:val="center"/>
        </w:trPr>
        <w:tc>
          <w:tcPr>
            <w:tcW w:w="2852"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rPr>
                <w:rFonts w:ascii="Arial" w:hAnsi="Arial" w:eastAsia="Times New Roman" w:cs="Arial"/>
                <w:sz w:val="20"/>
                <w:szCs w:val="20"/>
                <w:lang w:eastAsia="pt-BR"/>
              </w:rPr>
            </w:pPr>
            <w:r>
              <w:rPr>
                <w:rFonts w:ascii="Arial" w:hAnsi="Arial" w:eastAsia="Times New Roman" w:cs="Arial"/>
                <w:sz w:val="20"/>
                <w:szCs w:val="20"/>
                <w:lang w:eastAsia="pt-BR"/>
              </w:rPr>
              <w:t>Implementação e Testes</w:t>
            </w:r>
          </w:p>
        </w:tc>
        <w:tc>
          <w:tcPr>
            <w:tcW w:w="485"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p>
        </w:tc>
        <w:tc>
          <w:tcPr>
            <w:tcW w:w="567" w:type="dxa"/>
            <w:tcBorders>
              <w:top w:val="single" w:color="auto" w:sz="4" w:space="0"/>
              <w:left w:val="single" w:color="auto" w:sz="4" w:space="0"/>
              <w:bottom w:val="single" w:color="auto" w:sz="4" w:space="0"/>
              <w:right w:val="single" w:color="auto" w:sz="4" w:space="0"/>
            </w:tcBorders>
            <w:shd w:val="clear" w:color="000000" w:fill="16365C"/>
            <w:vAlign w:val="bottom"/>
          </w:tcPr>
          <w:p>
            <w:pPr>
              <w:spacing w:after="0" w:line="240" w:lineRule="auto"/>
              <w:rPr>
                <w:rFonts w:ascii="Arial" w:hAnsi="Arial" w:eastAsia="Times New Roman" w:cs="Arial"/>
                <w:color w:val="000000"/>
                <w:sz w:val="20"/>
                <w:szCs w:val="20"/>
                <w:lang w:eastAsia="pt-BR"/>
              </w:rPr>
            </w:pPr>
          </w:p>
        </w:tc>
        <w:tc>
          <w:tcPr>
            <w:tcW w:w="567" w:type="dxa"/>
            <w:tcBorders>
              <w:top w:val="single" w:color="auto" w:sz="4" w:space="0"/>
              <w:left w:val="single" w:color="auto" w:sz="4" w:space="0"/>
              <w:bottom w:val="single" w:color="auto" w:sz="4" w:space="0"/>
              <w:right w:val="single" w:color="auto" w:sz="4" w:space="0"/>
            </w:tcBorders>
            <w:shd w:val="clear" w:color="000000" w:fill="16365C"/>
            <w:vAlign w:val="bottom"/>
          </w:tcPr>
          <w:p>
            <w:pPr>
              <w:spacing w:after="0" w:line="240" w:lineRule="auto"/>
              <w:rPr>
                <w:rFonts w:ascii="Arial" w:hAnsi="Arial" w:eastAsia="Times New Roman" w:cs="Arial"/>
                <w:color w:val="000000"/>
                <w:sz w:val="20"/>
                <w:szCs w:val="20"/>
                <w:lang w:eastAsia="pt-BR"/>
              </w:rPr>
            </w:pPr>
          </w:p>
        </w:tc>
        <w:tc>
          <w:tcPr>
            <w:tcW w:w="567" w:type="dxa"/>
            <w:tcBorders>
              <w:top w:val="single" w:color="auto" w:sz="4" w:space="0"/>
              <w:left w:val="single" w:color="auto" w:sz="4" w:space="0"/>
              <w:bottom w:val="single" w:color="auto" w:sz="4" w:space="0"/>
              <w:right w:val="single" w:color="auto" w:sz="4" w:space="0"/>
            </w:tcBorders>
            <w:shd w:val="clear" w:color="000000" w:fill="16365C"/>
            <w:vAlign w:val="bottom"/>
          </w:tcPr>
          <w:p>
            <w:pPr>
              <w:spacing w:after="0" w:line="240" w:lineRule="auto"/>
              <w:rPr>
                <w:rFonts w:ascii="Arial" w:hAnsi="Arial" w:eastAsia="Times New Roman" w:cs="Arial"/>
                <w:color w:val="000000"/>
                <w:sz w:val="20"/>
                <w:szCs w:val="20"/>
                <w:lang w:eastAsia="pt-BR"/>
              </w:rPr>
            </w:pPr>
          </w:p>
        </w:tc>
        <w:tc>
          <w:tcPr>
            <w:tcW w:w="567" w:type="dxa"/>
            <w:tcBorders>
              <w:top w:val="single" w:color="auto" w:sz="4" w:space="0"/>
              <w:left w:val="single" w:color="auto" w:sz="4" w:space="0"/>
              <w:bottom w:val="single" w:color="auto" w:sz="4" w:space="0"/>
              <w:right w:val="single" w:color="auto" w:sz="4" w:space="0"/>
            </w:tcBorders>
            <w:shd w:val="clear" w:color="000000" w:fill="16365C"/>
            <w:vAlign w:val="bottom"/>
          </w:tcPr>
          <w:p>
            <w:pPr>
              <w:spacing w:after="0" w:line="240" w:lineRule="auto"/>
              <w:rPr>
                <w:rFonts w:ascii="Arial" w:hAnsi="Arial" w:eastAsia="Times New Roman" w:cs="Arial"/>
                <w:color w:val="000000"/>
                <w:sz w:val="20"/>
                <w:szCs w:val="20"/>
                <w:lang w:eastAsia="pt-BR"/>
              </w:rPr>
            </w:pP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p>
        </w:tc>
      </w:tr>
      <w:tr>
        <w:tblPrEx>
          <w:tblCellMar>
            <w:top w:w="0" w:type="dxa"/>
            <w:left w:w="70" w:type="dxa"/>
            <w:bottom w:w="0" w:type="dxa"/>
            <w:right w:w="70" w:type="dxa"/>
          </w:tblCellMar>
        </w:tblPrEx>
        <w:trPr>
          <w:trHeight w:val="397" w:hRule="atLeast"/>
          <w:jc w:val="center"/>
        </w:trPr>
        <w:tc>
          <w:tcPr>
            <w:tcW w:w="2852" w:type="dxa"/>
            <w:tcBorders>
              <w:top w:val="single" w:color="auto" w:sz="4" w:space="0"/>
              <w:left w:val="single" w:color="auto" w:sz="4" w:space="0"/>
              <w:bottom w:val="single" w:color="auto" w:sz="4" w:space="0"/>
              <w:right w:val="single" w:color="auto" w:sz="4" w:space="0"/>
            </w:tcBorders>
            <w:shd w:val="clear" w:color="D9D9D9" w:fill="D9D9D9"/>
            <w:vAlign w:val="center"/>
          </w:tcPr>
          <w:p>
            <w:pPr>
              <w:spacing w:after="0" w:line="240" w:lineRule="auto"/>
              <w:rPr>
                <w:rFonts w:ascii="Arial" w:hAnsi="Arial" w:eastAsia="Times New Roman" w:cs="Arial"/>
                <w:sz w:val="20"/>
                <w:szCs w:val="20"/>
                <w:lang w:eastAsia="pt-BR"/>
              </w:rPr>
            </w:pPr>
            <w:r>
              <w:rPr>
                <w:rFonts w:ascii="Arial" w:hAnsi="Arial" w:eastAsia="Times New Roman" w:cs="Arial"/>
                <w:sz w:val="20"/>
                <w:szCs w:val="20"/>
                <w:lang w:eastAsia="pt-BR"/>
              </w:rPr>
              <w:t>Apresentação do TCC ao Orientador</w:t>
            </w:r>
          </w:p>
        </w:tc>
        <w:tc>
          <w:tcPr>
            <w:tcW w:w="485"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000000" w:fill="16365C"/>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r>
      <w:tr>
        <w:tblPrEx>
          <w:tblCellMar>
            <w:top w:w="0" w:type="dxa"/>
            <w:left w:w="70" w:type="dxa"/>
            <w:bottom w:w="0" w:type="dxa"/>
            <w:right w:w="70" w:type="dxa"/>
          </w:tblCellMar>
        </w:tblPrEx>
        <w:trPr>
          <w:trHeight w:val="397" w:hRule="atLeast"/>
          <w:jc w:val="center"/>
        </w:trPr>
        <w:tc>
          <w:tcPr>
            <w:tcW w:w="2852"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rPr>
                <w:rFonts w:ascii="Arial" w:hAnsi="Arial" w:eastAsia="Times New Roman" w:cs="Arial"/>
                <w:sz w:val="20"/>
                <w:szCs w:val="20"/>
                <w:lang w:eastAsia="pt-BR"/>
              </w:rPr>
            </w:pPr>
            <w:r>
              <w:rPr>
                <w:rFonts w:ascii="Arial" w:hAnsi="Arial" w:eastAsia="Times New Roman" w:cs="Arial"/>
                <w:sz w:val="20"/>
                <w:szCs w:val="20"/>
                <w:lang w:eastAsia="pt-BR"/>
              </w:rPr>
              <w:t>Solicitação de Defesa</w:t>
            </w:r>
          </w:p>
        </w:tc>
        <w:tc>
          <w:tcPr>
            <w:tcW w:w="485"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000000" w:fill="16365C"/>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r>
      <w:tr>
        <w:tblPrEx>
          <w:tblCellMar>
            <w:top w:w="0" w:type="dxa"/>
            <w:left w:w="70" w:type="dxa"/>
            <w:bottom w:w="0" w:type="dxa"/>
            <w:right w:w="70" w:type="dxa"/>
          </w:tblCellMar>
        </w:tblPrEx>
        <w:trPr>
          <w:trHeight w:val="397" w:hRule="atLeast"/>
          <w:jc w:val="center"/>
        </w:trPr>
        <w:tc>
          <w:tcPr>
            <w:tcW w:w="2852" w:type="dxa"/>
            <w:tcBorders>
              <w:top w:val="single" w:color="auto" w:sz="4" w:space="0"/>
              <w:left w:val="single" w:color="auto" w:sz="4" w:space="0"/>
              <w:bottom w:val="single" w:color="auto" w:sz="4" w:space="0"/>
              <w:right w:val="single" w:color="auto" w:sz="4" w:space="0"/>
            </w:tcBorders>
            <w:shd w:val="clear" w:color="D9D9D9" w:fill="D9D9D9"/>
            <w:vAlign w:val="center"/>
          </w:tcPr>
          <w:p>
            <w:pPr>
              <w:spacing w:after="0" w:line="240" w:lineRule="auto"/>
              <w:rPr>
                <w:rFonts w:ascii="Arial" w:hAnsi="Arial" w:eastAsia="Times New Roman" w:cs="Arial"/>
                <w:sz w:val="20"/>
                <w:szCs w:val="20"/>
                <w:lang w:eastAsia="pt-BR"/>
              </w:rPr>
            </w:pPr>
            <w:r>
              <w:rPr>
                <w:rFonts w:ascii="Arial" w:hAnsi="Arial" w:eastAsia="Times New Roman" w:cs="Arial"/>
                <w:sz w:val="20"/>
                <w:szCs w:val="20"/>
                <w:lang w:eastAsia="pt-BR"/>
              </w:rPr>
              <w:t>Entrega do TCC</w:t>
            </w:r>
          </w:p>
        </w:tc>
        <w:tc>
          <w:tcPr>
            <w:tcW w:w="485"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000000" w:fill="16365C"/>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D9D9D9" w:fill="D9D9D9"/>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r>
      <w:tr>
        <w:tblPrEx>
          <w:tblCellMar>
            <w:top w:w="0" w:type="dxa"/>
            <w:left w:w="70" w:type="dxa"/>
            <w:bottom w:w="0" w:type="dxa"/>
            <w:right w:w="70" w:type="dxa"/>
          </w:tblCellMar>
        </w:tblPrEx>
        <w:trPr>
          <w:trHeight w:val="397" w:hRule="atLeast"/>
          <w:jc w:val="center"/>
        </w:trPr>
        <w:tc>
          <w:tcPr>
            <w:tcW w:w="2852"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rPr>
                <w:rFonts w:ascii="Arial" w:hAnsi="Arial" w:eastAsia="Times New Roman" w:cs="Arial"/>
                <w:i/>
                <w:sz w:val="20"/>
                <w:szCs w:val="20"/>
                <w:u w:val="single"/>
                <w:lang w:eastAsia="pt-BR"/>
              </w:rPr>
            </w:pPr>
            <w:r>
              <w:rPr>
                <w:rFonts w:ascii="Arial" w:hAnsi="Arial" w:eastAsia="Times New Roman" w:cs="Arial"/>
                <w:i/>
                <w:sz w:val="20"/>
                <w:szCs w:val="20"/>
                <w:u w:val="single"/>
                <w:lang w:eastAsia="pt-BR"/>
              </w:rPr>
              <w:t>Apresentação Final</w:t>
            </w:r>
          </w:p>
        </w:tc>
        <w:tc>
          <w:tcPr>
            <w:tcW w:w="485"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000000" w:fill="16365C"/>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c>
          <w:tcPr>
            <w:tcW w:w="567" w:type="dxa"/>
            <w:tcBorders>
              <w:top w:val="single" w:color="auto" w:sz="4" w:space="0"/>
              <w:left w:val="single" w:color="auto" w:sz="4" w:space="0"/>
              <w:bottom w:val="single" w:color="auto" w:sz="4" w:space="0"/>
              <w:right w:val="single" w:color="auto" w:sz="4" w:space="0"/>
            </w:tcBorders>
            <w:shd w:val="clear" w:color="000000" w:fill="16365C"/>
            <w:vAlign w:val="bottom"/>
          </w:tcPr>
          <w:p>
            <w:pPr>
              <w:spacing w:after="0" w:line="240" w:lineRule="auto"/>
              <w:rPr>
                <w:rFonts w:ascii="Arial" w:hAnsi="Arial" w:eastAsia="Times New Roman" w:cs="Arial"/>
                <w:color w:val="000000"/>
                <w:sz w:val="20"/>
                <w:szCs w:val="20"/>
                <w:lang w:eastAsia="pt-BR"/>
              </w:rPr>
            </w:pPr>
            <w:r>
              <w:rPr>
                <w:rFonts w:ascii="Arial" w:hAnsi="Arial" w:eastAsia="Times New Roman" w:cs="Arial"/>
                <w:color w:val="000000"/>
                <w:sz w:val="20"/>
                <w:szCs w:val="20"/>
                <w:lang w:eastAsia="pt-BR"/>
              </w:rPr>
              <w:t> </w:t>
            </w:r>
          </w:p>
        </w:tc>
      </w:tr>
    </w:tbl>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
    <w:bookmarkEnd w:id="0"/>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spacing w:after="160" w:line="360" w:lineRule="auto"/>
        <w:jc w:val="both"/>
        <w:rPr>
          <w:rFonts w:ascii="Times New Roman" w:hAnsi="Times New Roman" w:cs="Times New Roman"/>
          <w:b/>
          <w:sz w:val="28"/>
          <w:szCs w:val="24"/>
        </w:rPr>
      </w:pPr>
      <w:r>
        <w:rPr>
          <w:rFonts w:ascii="Times New Roman" w:hAnsi="Times New Roman" w:cs="Times New Roman"/>
          <w:b/>
          <w:sz w:val="28"/>
          <w:szCs w:val="24"/>
        </w:rPr>
        <w:t>8. REFERÊNCIAS</w:t>
      </w:r>
    </w:p>
    <w:p>
      <w:pPr>
        <w:spacing w:after="160" w:line="360" w:lineRule="auto"/>
        <w:jc w:val="both"/>
        <w:rPr>
          <w:rFonts w:ascii="Times New Roman" w:hAnsi="Times New Roman" w:cs="Times New Roman"/>
          <w:sz w:val="24"/>
          <w:szCs w:val="24"/>
          <w:shd w:val="clear" w:color="auto" w:fill="F0F0F0"/>
        </w:rPr>
      </w:pPr>
    </w:p>
    <w:p>
      <w:pPr>
        <w:spacing w:after="160" w:line="240" w:lineRule="auto"/>
        <w:jc w:val="both"/>
        <w:rPr>
          <w:rFonts w:ascii="Times New Roman" w:hAnsi="Times New Roman" w:cs="Times New Roman"/>
          <w:sz w:val="28"/>
          <w:szCs w:val="24"/>
        </w:rPr>
      </w:pPr>
      <w:r>
        <w:rPr>
          <w:rFonts w:ascii="Times New Roman" w:hAnsi="Times New Roman" w:cs="Times New Roman"/>
          <w:sz w:val="28"/>
          <w:szCs w:val="24"/>
        </w:rPr>
        <w:t xml:space="preserve">FERRAZ, Fábio. </w:t>
      </w:r>
      <w:r>
        <w:rPr>
          <w:rFonts w:ascii="Times New Roman" w:hAnsi="Times New Roman" w:cs="Times New Roman"/>
          <w:b/>
          <w:sz w:val="28"/>
          <w:szCs w:val="24"/>
        </w:rPr>
        <w:t>As cidades inteligentes devem ser reflexo de uma sociedade inteligente</w:t>
      </w:r>
      <w:r>
        <w:rPr>
          <w:rFonts w:ascii="Times New Roman" w:hAnsi="Times New Roman" w:cs="Times New Roman"/>
          <w:sz w:val="28"/>
          <w:szCs w:val="24"/>
        </w:rPr>
        <w:t xml:space="preserve">. Disponível em: </w:t>
      </w:r>
      <w:r>
        <w:fldChar w:fldCharType="begin"/>
      </w:r>
      <w:r>
        <w:instrText xml:space="preserve"> HYPERLINK </w:instrText>
      </w:r>
      <w:r>
        <w:fldChar w:fldCharType="separate"/>
      </w:r>
      <w:r>
        <w:rPr>
          <w:rStyle w:val="16"/>
          <w:rFonts w:ascii="Times New Roman" w:hAnsi="Times New Roman" w:cs="Times New Roman"/>
          <w:color w:val="auto"/>
          <w:sz w:val="28"/>
          <w:szCs w:val="24"/>
          <w:u w:val="none"/>
        </w:rPr>
        <w:t>https://&lt;www.nexojornal.com.br/ensaio/2017/As-cidades-inteligentes-devem-ser-reflexo-de-uma-sociedade-inteligente</w:t>
      </w:r>
      <w:r>
        <w:rPr>
          <w:rStyle w:val="16"/>
          <w:rFonts w:ascii="Times New Roman" w:hAnsi="Times New Roman" w:cs="Times New Roman"/>
          <w:color w:val="auto"/>
          <w:sz w:val="28"/>
          <w:szCs w:val="24"/>
          <w:u w:val="none"/>
        </w:rPr>
        <w:fldChar w:fldCharType="end"/>
      </w:r>
      <w:r>
        <w:rPr>
          <w:rFonts w:ascii="Times New Roman" w:hAnsi="Times New Roman" w:cs="Times New Roman"/>
          <w:sz w:val="28"/>
          <w:szCs w:val="24"/>
        </w:rPr>
        <w:t>&gt;. Acessado em 05 de novembro de 2017.</w:t>
      </w:r>
    </w:p>
    <w:p>
      <w:pPr>
        <w:spacing w:line="240" w:lineRule="auto"/>
        <w:jc w:val="both"/>
        <w:rPr>
          <w:rFonts w:ascii="Times New Roman" w:hAnsi="Times New Roman" w:cs="Times New Roman"/>
          <w:sz w:val="28"/>
          <w:szCs w:val="24"/>
        </w:rPr>
      </w:pPr>
    </w:p>
    <w:p>
      <w:pPr>
        <w:spacing w:line="240" w:lineRule="auto"/>
        <w:jc w:val="both"/>
        <w:rPr>
          <w:rFonts w:ascii="Times New Roman" w:hAnsi="Times New Roman" w:cs="Times New Roman"/>
          <w:sz w:val="28"/>
          <w:szCs w:val="24"/>
        </w:rPr>
      </w:pPr>
      <w:r>
        <w:rPr>
          <w:rFonts w:ascii="Times New Roman" w:hAnsi="Times New Roman" w:cs="Times New Roman"/>
          <w:sz w:val="28"/>
          <w:szCs w:val="24"/>
        </w:rPr>
        <w:t xml:space="preserve">DRUM, Marluci. </w:t>
      </w:r>
      <w:r>
        <w:rPr>
          <w:rFonts w:ascii="Times New Roman" w:hAnsi="Times New Roman" w:cs="Times New Roman"/>
          <w:b/>
          <w:sz w:val="28"/>
          <w:szCs w:val="24"/>
        </w:rPr>
        <w:t>Cidades inteligentes: um conceito, uma realidade.</w:t>
      </w:r>
      <w:r>
        <w:rPr>
          <w:rFonts w:ascii="Times New Roman" w:hAnsi="Times New Roman" w:cs="Times New Roman"/>
          <w:sz w:val="28"/>
          <w:szCs w:val="24"/>
        </w:rPr>
        <w:t xml:space="preserve"> Disponível em: </w:t>
      </w:r>
      <w:r>
        <w:fldChar w:fldCharType="begin"/>
      </w:r>
      <w:r>
        <w:instrText xml:space="preserve"> HYPERLINK </w:instrText>
      </w:r>
      <w:r>
        <w:fldChar w:fldCharType="separate"/>
      </w:r>
      <w:r>
        <w:rPr>
          <w:rStyle w:val="16"/>
          <w:rFonts w:ascii="Times New Roman" w:hAnsi="Times New Roman" w:cs="Times New Roman"/>
          <w:color w:val="auto"/>
          <w:sz w:val="28"/>
          <w:szCs w:val="24"/>
          <w:u w:val="none"/>
        </w:rPr>
        <w:t>https://&lt;www.oficinadanet.com.br/post/16155-cidades-inteligentes</w:t>
      </w:r>
      <w:r>
        <w:rPr>
          <w:rStyle w:val="16"/>
          <w:rFonts w:ascii="Times New Roman" w:hAnsi="Times New Roman" w:cs="Times New Roman"/>
          <w:color w:val="auto"/>
          <w:sz w:val="28"/>
          <w:szCs w:val="24"/>
          <w:u w:val="none"/>
        </w:rPr>
        <w:fldChar w:fldCharType="end"/>
      </w:r>
      <w:r>
        <w:rPr>
          <w:rFonts w:ascii="Times New Roman" w:hAnsi="Times New Roman" w:cs="Times New Roman"/>
          <w:sz w:val="28"/>
          <w:szCs w:val="24"/>
        </w:rPr>
        <w:t>&gt;. Acessado em 21 de novembro de 2017.</w:t>
      </w:r>
    </w:p>
    <w:sectPr>
      <w:headerReference r:id="rId11" w:type="default"/>
      <w:footerReference r:id="rId12" w:type="default"/>
      <w:pgSz w:w="11906" w:h="16838"/>
      <w:pgMar w:top="1134" w:right="1134" w:bottom="1701" w:left="1701" w:header="709" w:footer="709" w:gutter="0"/>
      <w:pgNumType w:start="1"/>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Camolesi" w:date="2017-11-22T12:12:42Z" w:initials="">
    <w:p w14:paraId="4B47060A">
      <w:pPr>
        <w:pStyle w:val="5"/>
        <w:rPr>
          <w:lang w:val="pt-BR"/>
        </w:rPr>
      </w:pPr>
      <w:r>
        <w:rPr>
          <w:lang w:val="pt-BR"/>
        </w:rPr>
        <w:t xml:space="preserve">Seria legal referenciar os parágrafos do seu texto, com artigos sobre o assunto. No material que enviei para você tem links de artigos e qualquer coisa referenciar ao próprio site, uma vez que livros sobre o assunto será um pouco dificil de encontrar, por se tratar de um assunto muito novo.  Mas procure no google por livro smart city que encontrará uns livros em .pdr, inclusive a Vivo lançou um recentemente. Referencie o texto com livros, dá maior consistência ao seu trabalho. </w:t>
      </w:r>
    </w:p>
  </w:comment>
  <w:comment w:id="1" w:author="Camolesi" w:date="2017-11-22T12:20:39Z" w:initials="">
    <w:p w14:paraId="2DA475E9">
      <w:pPr>
        <w:pStyle w:val="5"/>
        <w:rPr>
          <w:lang w:val="pt-BR"/>
        </w:rPr>
      </w:pPr>
      <w:r>
        <w:rPr>
          <w:lang w:val="pt-BR"/>
        </w:rPr>
        <w:t>Refernciar este e outros trechos de seu trabalho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B47060A" w15:done="0"/>
  <w15:commentEx w15:paraId="2DA475E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ASSIS</w:t>
    </w: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2017</w:t>
    </w:r>
  </w:p>
  <w:p>
    <w:pPr>
      <w:pStyle w:val="8"/>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Times New Roman" w:hAnsi="Times New Roman"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1"/>
      </w:pPr>
      <w:r>
        <w:rPr>
          <w:rStyle w:val="15"/>
        </w:rPr>
        <w:footnoteRef/>
      </w:r>
      <w:r>
        <w:t xml:space="preserve"> Disponível em &lt;</w:t>
      </w:r>
      <w:r>
        <w:fldChar w:fldCharType="begin"/>
      </w:r>
      <w:r>
        <w:instrText xml:space="preserve"> HYPERLINK "https://www.nexojornal.com.br/ensaio/2017/As-cidades-inteligentes-devem-ser-reflexo-de-uma-sociedade-inteligente" </w:instrText>
      </w:r>
      <w:r>
        <w:fldChar w:fldCharType="separate"/>
      </w:r>
      <w:r>
        <w:rPr>
          <w:rStyle w:val="16"/>
          <w:color w:val="auto"/>
          <w:u w:val="none"/>
        </w:rPr>
        <w:t>https://www.nexojornal.com.br/ensaio/2017/As-cidades-inteligentes-devem-ser-reflexo-de-uma-sociedade-inteligente</w:t>
      </w:r>
      <w:r>
        <w:rPr>
          <w:rStyle w:val="16"/>
          <w:color w:val="auto"/>
          <w:u w:val="none"/>
        </w:rPr>
        <w:fldChar w:fldCharType="end"/>
      </w:r>
      <w:r>
        <w:t>&gt;.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ascii="Times New Roman" w:hAnsi="Times New Roman" w:cs="Times New Roman"/>
      </w:rPr>
    </w:pPr>
    <w:r>
      <w:rPr>
        <w:rFonts w:ascii="Arial" w:hAnsi="Arial" w:cs="Arial"/>
        <w:lang w:eastAsia="pt-BR"/>
      </w:rPr>
      <w:drawing>
        <wp:inline distT="0" distB="0" distL="0" distR="0">
          <wp:extent cx="5184775" cy="457200"/>
          <wp:effectExtent l="19050" t="0" r="0" b="0"/>
          <wp:docPr id="1"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7"/>
                  <pic:cNvPicPr>
                    <a:picLocks noChangeAspect="1" noChangeArrowheads="1"/>
                  </pic:cNvPicPr>
                </pic:nvPicPr>
                <pic:blipFill>
                  <a:blip r:embed="rId1"/>
                  <a:srcRect/>
                  <a:stretch>
                    <a:fillRect/>
                  </a:stretch>
                </pic:blipFill>
                <pic:spPr>
                  <a:xfrm>
                    <a:off x="0" y="0"/>
                    <a:ext cx="5184775" cy="457200"/>
                  </a:xfrm>
                  <a:prstGeom prst="rect">
                    <a:avLst/>
                  </a:prstGeom>
                  <a:blipFill dpi="0" rotWithShape="0">
                    <a:blip/>
                    <a:srcRect/>
                    <a:stretch>
                      <a:fillRect/>
                    </a:stretch>
                  </a:blipFill>
                  <a:ln w="9525">
                    <a:noFill/>
                    <a:miter lim="800000"/>
                    <a:headEnd/>
                    <a:tailEnd/>
                  </a:ln>
                </pic:spPr>
              </pic:pic>
            </a:graphicData>
          </a:graphic>
        </wp:inline>
      </w:drawing>
    </w:r>
  </w:p>
  <w:p>
    <w:pPr>
      <w:pStyle w:val="7"/>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ascii="Times New Roman" w:hAnsi="Times New Roman" w:cs="Times New Roman"/>
      </w:rPr>
    </w:pPr>
    <w:r>
      <w:rPr>
        <w:rFonts w:ascii="Arial" w:hAnsi="Arial" w:cs="Arial"/>
        <w:lang w:eastAsia="pt-BR"/>
      </w:rPr>
      <w:drawing>
        <wp:inline distT="0" distB="0" distL="0" distR="0">
          <wp:extent cx="5184775" cy="457200"/>
          <wp:effectExtent l="19050" t="0" r="0" b="0"/>
          <wp:docPr id="5"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7"/>
                  <pic:cNvPicPr>
                    <a:picLocks noChangeAspect="1" noChangeArrowheads="1"/>
                  </pic:cNvPicPr>
                </pic:nvPicPr>
                <pic:blipFill>
                  <a:blip r:embed="rId1"/>
                  <a:srcRect/>
                  <a:stretch>
                    <a:fillRect/>
                  </a:stretch>
                </pic:blipFill>
                <pic:spPr>
                  <a:xfrm>
                    <a:off x="0" y="0"/>
                    <a:ext cx="5184775" cy="457200"/>
                  </a:xfrm>
                  <a:prstGeom prst="rect">
                    <a:avLst/>
                  </a:prstGeom>
                  <a:blipFill dpi="0" rotWithShape="0">
                    <a:blip/>
                    <a:srcRect/>
                    <a:stretch>
                      <a:fillRect/>
                    </a:stretch>
                  </a:blipFill>
                  <a:ln w="9525">
                    <a:noFill/>
                    <a:miter lim="800000"/>
                    <a:headEnd/>
                    <a:tailEnd/>
                  </a:ln>
                </pic:spPr>
              </pic:pic>
            </a:graphicData>
          </a:graphic>
        </wp:inline>
      </w:drawing>
    </w:r>
  </w:p>
  <w:p>
    <w:pPr>
      <w:pStyle w:val="7"/>
      <w:rPr>
        <w:rFonts w:ascii="Times New Roman" w:hAnsi="Times New Roman" w:cs="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Times New Roman" w:hAnsi="Times New Roman" w:cs="Times New Roman"/>
      </w:rPr>
    </w:pPr>
  </w:p>
  <w:p>
    <w:pPr>
      <w:pStyle w:val="7"/>
      <w:rPr>
        <w:rFonts w:ascii="Times New Roman" w:hAnsi="Times New Roman" w:cs="Times New Roman"/>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21474746"/>
    </w:sdtPr>
    <w:sdtContent>
      <w:p>
        <w:pPr>
          <w:pStyle w:val="7"/>
          <w:jc w:val="right"/>
        </w:pPr>
        <w:r>
          <w:fldChar w:fldCharType="begin"/>
        </w:r>
        <w:r>
          <w:instrText xml:space="preserve">PAGE   \* MERGEFORMAT</w:instrText>
        </w:r>
        <w:r>
          <w:fldChar w:fldCharType="separate"/>
        </w:r>
        <w:r>
          <w:t>5</w:t>
        </w:r>
        <w:r>
          <w:fldChar w:fldCharType="end"/>
        </w:r>
      </w:p>
    </w:sdtContent>
  </w:sdt>
  <w:p>
    <w:pPr>
      <w:pStyle w:val="7"/>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F3729"/>
    <w:multiLevelType w:val="multilevel"/>
    <w:tmpl w:val="15DF3729"/>
    <w:lvl w:ilvl="0" w:tentative="0">
      <w:start w:val="3"/>
      <w:numFmt w:val="decimal"/>
      <w:lvlText w:val="%1."/>
      <w:lvlJc w:val="left"/>
      <w:pPr>
        <w:ind w:left="360" w:hanging="360"/>
      </w:pPr>
      <w:rPr>
        <w:rFonts w:hint="default"/>
      </w:rPr>
    </w:lvl>
    <w:lvl w:ilvl="1" w:tentative="0">
      <w:start w:val="13"/>
      <w:numFmt w:val="decimal"/>
      <w:isLgl/>
      <w:lvlText w:val="%1.%2"/>
      <w:lvlJc w:val="left"/>
      <w:pPr>
        <w:ind w:left="420" w:hanging="4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
    <w:nsid w:val="36341893"/>
    <w:multiLevelType w:val="multilevel"/>
    <w:tmpl w:val="36341893"/>
    <w:lvl w:ilvl="0" w:tentative="0">
      <w:start w:val="1"/>
      <w:numFmt w:val="decimal"/>
      <w:lvlText w:val="%1."/>
      <w:lvlJc w:val="left"/>
      <w:pPr>
        <w:ind w:left="709" w:hanging="360"/>
      </w:pPr>
      <w:rPr>
        <w:b/>
      </w:rPr>
    </w:lvl>
    <w:lvl w:ilvl="1" w:tentative="0">
      <w:start w:val="1"/>
      <w:numFmt w:val="lowerLetter"/>
      <w:lvlText w:val="%2."/>
      <w:lvlJc w:val="left"/>
      <w:pPr>
        <w:ind w:left="1429" w:hanging="360"/>
      </w:pPr>
    </w:lvl>
    <w:lvl w:ilvl="2" w:tentative="0">
      <w:start w:val="1"/>
      <w:numFmt w:val="lowerRoman"/>
      <w:lvlText w:val="%3."/>
      <w:lvlJc w:val="right"/>
      <w:pPr>
        <w:ind w:left="2149" w:hanging="180"/>
      </w:pPr>
    </w:lvl>
    <w:lvl w:ilvl="3" w:tentative="0">
      <w:start w:val="1"/>
      <w:numFmt w:val="decimal"/>
      <w:lvlText w:val="%4."/>
      <w:lvlJc w:val="left"/>
      <w:pPr>
        <w:ind w:left="2869" w:hanging="360"/>
      </w:pPr>
    </w:lvl>
    <w:lvl w:ilvl="4" w:tentative="0">
      <w:start w:val="1"/>
      <w:numFmt w:val="lowerLetter"/>
      <w:lvlText w:val="%5."/>
      <w:lvlJc w:val="left"/>
      <w:pPr>
        <w:ind w:left="3589" w:hanging="360"/>
      </w:pPr>
    </w:lvl>
    <w:lvl w:ilvl="5" w:tentative="0">
      <w:start w:val="1"/>
      <w:numFmt w:val="lowerRoman"/>
      <w:lvlText w:val="%6."/>
      <w:lvlJc w:val="right"/>
      <w:pPr>
        <w:ind w:left="4309" w:hanging="180"/>
      </w:pPr>
    </w:lvl>
    <w:lvl w:ilvl="6" w:tentative="0">
      <w:start w:val="1"/>
      <w:numFmt w:val="decimal"/>
      <w:lvlText w:val="%7."/>
      <w:lvlJc w:val="left"/>
      <w:pPr>
        <w:ind w:left="5029" w:hanging="360"/>
      </w:pPr>
    </w:lvl>
    <w:lvl w:ilvl="7" w:tentative="0">
      <w:start w:val="1"/>
      <w:numFmt w:val="lowerLetter"/>
      <w:lvlText w:val="%8."/>
      <w:lvlJc w:val="left"/>
      <w:pPr>
        <w:ind w:left="5749" w:hanging="360"/>
      </w:pPr>
    </w:lvl>
    <w:lvl w:ilvl="8" w:tentative="0">
      <w:start w:val="1"/>
      <w:numFmt w:val="lowerRoman"/>
      <w:lvlText w:val="%9."/>
      <w:lvlJc w:val="right"/>
      <w:pPr>
        <w:ind w:left="6469" w:hanging="180"/>
      </w:pPr>
    </w:lvl>
  </w:abstractNum>
  <w:abstractNum w:abstractNumId="2">
    <w:nsid w:val="48A34670"/>
    <w:multiLevelType w:val="multilevel"/>
    <w:tmpl w:val="48A34670"/>
    <w:lvl w:ilvl="0" w:tentative="0">
      <w:start w:val="7"/>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amolesi">
    <w15:presenceInfo w15:providerId="None" w15:userId="Camolesi"/>
  </w15:person>
  <w15:person w15:author="Almir Camolesi">
    <w15:presenceInfo w15:providerId="WPS Office" w15:userId="40280203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9"/>
  <w:embedSystemFonts/>
  <w:trackRevisions w:val="1"/>
  <w:documentProtection w:enforcement="0"/>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020"/>
    <w:rsid w:val="0000129A"/>
    <w:rsid w:val="00013E32"/>
    <w:rsid w:val="00016C16"/>
    <w:rsid w:val="000316D6"/>
    <w:rsid w:val="0007349C"/>
    <w:rsid w:val="000736DB"/>
    <w:rsid w:val="0008517E"/>
    <w:rsid w:val="000B4C4F"/>
    <w:rsid w:val="000C196C"/>
    <w:rsid w:val="000C28F2"/>
    <w:rsid w:val="000C3D5A"/>
    <w:rsid w:val="000C6F97"/>
    <w:rsid w:val="000D49E3"/>
    <w:rsid w:val="000D4EF8"/>
    <w:rsid w:val="000E4901"/>
    <w:rsid w:val="000F0DB7"/>
    <w:rsid w:val="00111BB2"/>
    <w:rsid w:val="00133B01"/>
    <w:rsid w:val="00150BF5"/>
    <w:rsid w:val="0016201E"/>
    <w:rsid w:val="0018620B"/>
    <w:rsid w:val="001866A7"/>
    <w:rsid w:val="001A5C37"/>
    <w:rsid w:val="001E7E20"/>
    <w:rsid w:val="00212B80"/>
    <w:rsid w:val="00250C11"/>
    <w:rsid w:val="002510F5"/>
    <w:rsid w:val="002526DC"/>
    <w:rsid w:val="002566FF"/>
    <w:rsid w:val="00264251"/>
    <w:rsid w:val="00266D7F"/>
    <w:rsid w:val="00287F5A"/>
    <w:rsid w:val="00293E3E"/>
    <w:rsid w:val="002B293F"/>
    <w:rsid w:val="002D43C5"/>
    <w:rsid w:val="002F3C17"/>
    <w:rsid w:val="0031495C"/>
    <w:rsid w:val="00322110"/>
    <w:rsid w:val="00340254"/>
    <w:rsid w:val="003759CD"/>
    <w:rsid w:val="003834B0"/>
    <w:rsid w:val="003A60F5"/>
    <w:rsid w:val="003B3563"/>
    <w:rsid w:val="003B5375"/>
    <w:rsid w:val="003C144C"/>
    <w:rsid w:val="003C29D6"/>
    <w:rsid w:val="003C58C2"/>
    <w:rsid w:val="003D009F"/>
    <w:rsid w:val="003D15AC"/>
    <w:rsid w:val="003E04F1"/>
    <w:rsid w:val="003F2CAA"/>
    <w:rsid w:val="00402F2F"/>
    <w:rsid w:val="00403594"/>
    <w:rsid w:val="00404DC3"/>
    <w:rsid w:val="004056EB"/>
    <w:rsid w:val="00412C8E"/>
    <w:rsid w:val="00415449"/>
    <w:rsid w:val="00432FC0"/>
    <w:rsid w:val="0043381C"/>
    <w:rsid w:val="00437309"/>
    <w:rsid w:val="00441046"/>
    <w:rsid w:val="00442A92"/>
    <w:rsid w:val="00445A9F"/>
    <w:rsid w:val="00446139"/>
    <w:rsid w:val="00454A52"/>
    <w:rsid w:val="004560B9"/>
    <w:rsid w:val="00465E75"/>
    <w:rsid w:val="00485009"/>
    <w:rsid w:val="00493E35"/>
    <w:rsid w:val="004B4F12"/>
    <w:rsid w:val="005018F8"/>
    <w:rsid w:val="00517513"/>
    <w:rsid w:val="005250F5"/>
    <w:rsid w:val="00527F00"/>
    <w:rsid w:val="00532BFA"/>
    <w:rsid w:val="00545327"/>
    <w:rsid w:val="0055184E"/>
    <w:rsid w:val="00590020"/>
    <w:rsid w:val="005B3506"/>
    <w:rsid w:val="005D3A7B"/>
    <w:rsid w:val="005E4E15"/>
    <w:rsid w:val="005E528E"/>
    <w:rsid w:val="005E78B0"/>
    <w:rsid w:val="005F249A"/>
    <w:rsid w:val="0060744F"/>
    <w:rsid w:val="00611D99"/>
    <w:rsid w:val="006169F3"/>
    <w:rsid w:val="006224F0"/>
    <w:rsid w:val="00627548"/>
    <w:rsid w:val="00631DCC"/>
    <w:rsid w:val="0063544C"/>
    <w:rsid w:val="00656C44"/>
    <w:rsid w:val="006A4195"/>
    <w:rsid w:val="006B717D"/>
    <w:rsid w:val="006D2A5A"/>
    <w:rsid w:val="006E2EF4"/>
    <w:rsid w:val="006E6A95"/>
    <w:rsid w:val="00723271"/>
    <w:rsid w:val="007469C6"/>
    <w:rsid w:val="00767518"/>
    <w:rsid w:val="00773D8D"/>
    <w:rsid w:val="0079373F"/>
    <w:rsid w:val="007B0CC3"/>
    <w:rsid w:val="007C60FF"/>
    <w:rsid w:val="007E1A28"/>
    <w:rsid w:val="007E6286"/>
    <w:rsid w:val="007F677F"/>
    <w:rsid w:val="0080082C"/>
    <w:rsid w:val="00806EC3"/>
    <w:rsid w:val="008354BA"/>
    <w:rsid w:val="00841C75"/>
    <w:rsid w:val="0084331F"/>
    <w:rsid w:val="00855381"/>
    <w:rsid w:val="00866801"/>
    <w:rsid w:val="008673A1"/>
    <w:rsid w:val="008838F9"/>
    <w:rsid w:val="008879B8"/>
    <w:rsid w:val="008B52E8"/>
    <w:rsid w:val="008C5C1D"/>
    <w:rsid w:val="008C7F3F"/>
    <w:rsid w:val="008D213E"/>
    <w:rsid w:val="008D6F7B"/>
    <w:rsid w:val="008E1D26"/>
    <w:rsid w:val="008F0751"/>
    <w:rsid w:val="008F26C8"/>
    <w:rsid w:val="00900758"/>
    <w:rsid w:val="009115A5"/>
    <w:rsid w:val="00950B8F"/>
    <w:rsid w:val="00963D97"/>
    <w:rsid w:val="00964F16"/>
    <w:rsid w:val="00980550"/>
    <w:rsid w:val="00990430"/>
    <w:rsid w:val="009F1C64"/>
    <w:rsid w:val="009F20E2"/>
    <w:rsid w:val="00A04374"/>
    <w:rsid w:val="00A10DC1"/>
    <w:rsid w:val="00A10E0F"/>
    <w:rsid w:val="00A332AA"/>
    <w:rsid w:val="00A3767E"/>
    <w:rsid w:val="00A55FE7"/>
    <w:rsid w:val="00A57075"/>
    <w:rsid w:val="00A8296A"/>
    <w:rsid w:val="00AB0E65"/>
    <w:rsid w:val="00AB42CF"/>
    <w:rsid w:val="00AC63F5"/>
    <w:rsid w:val="00AD4F4E"/>
    <w:rsid w:val="00B04BF0"/>
    <w:rsid w:val="00B10659"/>
    <w:rsid w:val="00B11E1D"/>
    <w:rsid w:val="00B135F3"/>
    <w:rsid w:val="00B17F7A"/>
    <w:rsid w:val="00B241BE"/>
    <w:rsid w:val="00B41E65"/>
    <w:rsid w:val="00B52828"/>
    <w:rsid w:val="00B71678"/>
    <w:rsid w:val="00B801EE"/>
    <w:rsid w:val="00B8141B"/>
    <w:rsid w:val="00B9193A"/>
    <w:rsid w:val="00B93B57"/>
    <w:rsid w:val="00BA33E7"/>
    <w:rsid w:val="00BB3A2B"/>
    <w:rsid w:val="00BB49CE"/>
    <w:rsid w:val="00BC0092"/>
    <w:rsid w:val="00BC7DFB"/>
    <w:rsid w:val="00BE3AA7"/>
    <w:rsid w:val="00BE3CDD"/>
    <w:rsid w:val="00BF224C"/>
    <w:rsid w:val="00C12F9D"/>
    <w:rsid w:val="00C1501E"/>
    <w:rsid w:val="00C15C37"/>
    <w:rsid w:val="00C2389C"/>
    <w:rsid w:val="00C25CD6"/>
    <w:rsid w:val="00C3099A"/>
    <w:rsid w:val="00C56DB8"/>
    <w:rsid w:val="00C6170C"/>
    <w:rsid w:val="00CB1AB0"/>
    <w:rsid w:val="00CB2E02"/>
    <w:rsid w:val="00CB4562"/>
    <w:rsid w:val="00CC0708"/>
    <w:rsid w:val="00CC0B0F"/>
    <w:rsid w:val="00CC625D"/>
    <w:rsid w:val="00CC6C15"/>
    <w:rsid w:val="00CE3AB7"/>
    <w:rsid w:val="00CE4A23"/>
    <w:rsid w:val="00CE776F"/>
    <w:rsid w:val="00D10915"/>
    <w:rsid w:val="00D20F3F"/>
    <w:rsid w:val="00D43542"/>
    <w:rsid w:val="00D43865"/>
    <w:rsid w:val="00D57711"/>
    <w:rsid w:val="00D63DB6"/>
    <w:rsid w:val="00D92079"/>
    <w:rsid w:val="00DA1239"/>
    <w:rsid w:val="00DA4C55"/>
    <w:rsid w:val="00DC5E39"/>
    <w:rsid w:val="00DC71B1"/>
    <w:rsid w:val="00DE45E2"/>
    <w:rsid w:val="00DE4EFE"/>
    <w:rsid w:val="00DF2C2F"/>
    <w:rsid w:val="00DF5A7A"/>
    <w:rsid w:val="00E059D0"/>
    <w:rsid w:val="00E12A3E"/>
    <w:rsid w:val="00E30C1D"/>
    <w:rsid w:val="00E3496B"/>
    <w:rsid w:val="00E37734"/>
    <w:rsid w:val="00E43DD4"/>
    <w:rsid w:val="00E453FC"/>
    <w:rsid w:val="00E476EA"/>
    <w:rsid w:val="00E60D57"/>
    <w:rsid w:val="00E65140"/>
    <w:rsid w:val="00EB6A38"/>
    <w:rsid w:val="00EC003B"/>
    <w:rsid w:val="00EC0652"/>
    <w:rsid w:val="00EC6476"/>
    <w:rsid w:val="00F05131"/>
    <w:rsid w:val="00F05D5B"/>
    <w:rsid w:val="00F11D30"/>
    <w:rsid w:val="00F2388F"/>
    <w:rsid w:val="00F32748"/>
    <w:rsid w:val="00F401F5"/>
    <w:rsid w:val="00F4315A"/>
    <w:rsid w:val="00F52338"/>
    <w:rsid w:val="00F52AE2"/>
    <w:rsid w:val="00F5352E"/>
    <w:rsid w:val="00F66209"/>
    <w:rsid w:val="00F80E44"/>
    <w:rsid w:val="00F817E3"/>
    <w:rsid w:val="00F83193"/>
    <w:rsid w:val="00F8472F"/>
    <w:rsid w:val="00F96FC0"/>
    <w:rsid w:val="00FA65CC"/>
    <w:rsid w:val="00FA65F0"/>
    <w:rsid w:val="00FB3F24"/>
    <w:rsid w:val="00FB747E"/>
    <w:rsid w:val="00FB7866"/>
    <w:rsid w:val="00FC212A"/>
    <w:rsid w:val="00FD15A9"/>
    <w:rsid w:val="00FD5706"/>
    <w:rsid w:val="00FE170C"/>
    <w:rsid w:val="00FE3CA9"/>
    <w:rsid w:val="12141534"/>
    <w:rsid w:val="4AFE3931"/>
  </w:rsids>
  <m:mathPr>
    <m:mathFont m:val="Cambria Math"/>
    <m:brkBin m:val="before"/>
    <m:brkBinSub m:val="--"/>
    <m:smallFrac m:val="0"/>
    <m:dispDef/>
    <m:lMargin m:val="0"/>
    <m:rMargin m:val="0"/>
    <m:defJc m:val="centerGroup"/>
    <m:wrapIndent m:val="1440"/>
    <m:intLim m:val="subSup"/>
    <m:naryLim m:val="undOvr"/>
  </m:mathPr>
  <w:doNotAutoCompressPictures/>
  <w:themeFontLang w:val="pt-BR"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semiHidden="0" w:name="annotation text"/>
    <w:lsdException w:qFormat="1"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59" w:semiHidden="0" w:name="Table Grid"/>
    <w:lsdException w:uiPriority="99" w:name="Table Theme"/>
  </w:latentStyles>
  <w:style w:type="paragraph" w:default="1" w:styleId="1">
    <w:name w:val="Normal"/>
    <w:qFormat/>
    <w:uiPriority w:val="0"/>
    <w:pPr>
      <w:spacing w:after="200" w:line="276" w:lineRule="auto"/>
    </w:pPr>
    <w:rPr>
      <w:rFonts w:ascii="Calibri" w:hAnsi="Calibri" w:cs="Calibri" w:eastAsiaTheme="minorEastAsia"/>
      <w:sz w:val="22"/>
      <w:szCs w:val="22"/>
      <w:lang w:val="pt-BR" w:eastAsia="en-US" w:bidi="ar-SA"/>
    </w:rPr>
  </w:style>
  <w:style w:type="paragraph" w:styleId="2">
    <w:name w:val="heading 1"/>
    <w:basedOn w:val="1"/>
    <w:next w:val="1"/>
    <w:link w:val="19"/>
    <w:qFormat/>
    <w:uiPriority w:val="99"/>
    <w:pPr>
      <w:keepNext/>
      <w:keepLines/>
      <w:spacing w:before="480" w:after="0"/>
      <w:outlineLvl w:val="0"/>
    </w:pPr>
    <w:rPr>
      <w:rFonts w:ascii="Cambria" w:hAnsi="Cambria" w:cs="Cambria"/>
      <w:b/>
      <w:bCs/>
      <w:sz w:val="28"/>
      <w:szCs w:val="28"/>
    </w:rPr>
  </w:style>
  <w:style w:type="paragraph" w:styleId="3">
    <w:name w:val="heading 2"/>
    <w:basedOn w:val="1"/>
    <w:next w:val="1"/>
    <w:link w:val="26"/>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13">
    <w:name w:val="Default Paragraph Font"/>
    <w:unhideWhenUsed/>
    <w:qFormat/>
    <w:uiPriority w:val="1"/>
  </w:style>
  <w:style w:type="table" w:default="1" w:styleId="17">
    <w:name w:val="Normal Table"/>
    <w:unhideWhenUsed/>
    <w:uiPriority w:val="99"/>
    <w:tblPr>
      <w:tblCellMar>
        <w:top w:w="0" w:type="dxa"/>
        <w:left w:w="108" w:type="dxa"/>
        <w:bottom w:w="0" w:type="dxa"/>
        <w:right w:w="108" w:type="dxa"/>
      </w:tblCellMar>
    </w:tblPr>
  </w:style>
  <w:style w:type="paragraph" w:styleId="4">
    <w:name w:val="toc 2"/>
    <w:basedOn w:val="1"/>
    <w:next w:val="1"/>
    <w:unhideWhenUsed/>
    <w:qFormat/>
    <w:uiPriority w:val="39"/>
    <w:pPr>
      <w:spacing w:after="100"/>
      <w:ind w:left="220"/>
    </w:pPr>
  </w:style>
  <w:style w:type="paragraph" w:styleId="5">
    <w:name w:val="annotation text"/>
    <w:basedOn w:val="1"/>
    <w:unhideWhenUsed/>
    <w:qFormat/>
    <w:uiPriority w:val="99"/>
    <w:pPr>
      <w:jc w:val="left"/>
    </w:pPr>
  </w:style>
  <w:style w:type="paragraph" w:styleId="6">
    <w:name w:val="HTML Preformatted"/>
    <w:basedOn w:val="1"/>
    <w:link w:val="2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pt-BR"/>
    </w:rPr>
  </w:style>
  <w:style w:type="paragraph" w:styleId="7">
    <w:name w:val="header"/>
    <w:basedOn w:val="1"/>
    <w:link w:val="20"/>
    <w:qFormat/>
    <w:uiPriority w:val="99"/>
    <w:pPr>
      <w:tabs>
        <w:tab w:val="center" w:pos="4252"/>
        <w:tab w:val="right" w:pos="8504"/>
      </w:tabs>
      <w:spacing w:after="0" w:line="240" w:lineRule="auto"/>
    </w:pPr>
  </w:style>
  <w:style w:type="paragraph" w:styleId="8">
    <w:name w:val="footer"/>
    <w:basedOn w:val="1"/>
    <w:link w:val="21"/>
    <w:uiPriority w:val="99"/>
    <w:pPr>
      <w:tabs>
        <w:tab w:val="center" w:pos="4252"/>
        <w:tab w:val="right" w:pos="8504"/>
      </w:tabs>
      <w:spacing w:after="0" w:line="240" w:lineRule="auto"/>
    </w:pPr>
  </w:style>
  <w:style w:type="paragraph" w:styleId="9">
    <w:name w:val="toc 3"/>
    <w:basedOn w:val="1"/>
    <w:next w:val="1"/>
    <w:unhideWhenUsed/>
    <w:qFormat/>
    <w:uiPriority w:val="39"/>
    <w:pPr>
      <w:spacing w:after="100"/>
      <w:ind w:left="440"/>
    </w:pPr>
    <w:rPr>
      <w:rFonts w:asciiTheme="minorHAnsi" w:hAnsiTheme="minorHAnsi" w:cstheme="minorBidi"/>
      <w:lang w:eastAsia="pt-BR"/>
    </w:rPr>
  </w:style>
  <w:style w:type="paragraph" w:styleId="10">
    <w:name w:val="Balloon Text"/>
    <w:basedOn w:val="1"/>
    <w:link w:val="22"/>
    <w:uiPriority w:val="99"/>
    <w:pPr>
      <w:spacing w:after="0" w:line="240" w:lineRule="auto"/>
    </w:pPr>
    <w:rPr>
      <w:rFonts w:ascii="Tahoma" w:hAnsi="Tahoma" w:cs="Tahoma"/>
      <w:sz w:val="16"/>
      <w:szCs w:val="16"/>
    </w:rPr>
  </w:style>
  <w:style w:type="paragraph" w:styleId="11">
    <w:name w:val="footnote text"/>
    <w:basedOn w:val="1"/>
    <w:link w:val="28"/>
    <w:unhideWhenUsed/>
    <w:qFormat/>
    <w:uiPriority w:val="99"/>
    <w:pPr>
      <w:spacing w:after="0" w:line="240" w:lineRule="auto"/>
    </w:pPr>
    <w:rPr>
      <w:rFonts w:asciiTheme="minorHAnsi" w:hAnsiTheme="minorHAnsi" w:eastAsiaTheme="minorHAnsi" w:cstheme="minorBidi"/>
      <w:sz w:val="20"/>
      <w:szCs w:val="20"/>
    </w:rPr>
  </w:style>
  <w:style w:type="paragraph" w:styleId="12">
    <w:name w:val="toc 1"/>
    <w:basedOn w:val="1"/>
    <w:next w:val="1"/>
    <w:unhideWhenUsed/>
    <w:qFormat/>
    <w:uiPriority w:val="39"/>
    <w:pPr>
      <w:spacing w:after="100"/>
    </w:pPr>
  </w:style>
  <w:style w:type="character" w:styleId="14">
    <w:name w:val="Emphasis"/>
    <w:basedOn w:val="13"/>
    <w:qFormat/>
    <w:uiPriority w:val="0"/>
    <w:rPr>
      <w:i/>
      <w:iCs/>
    </w:rPr>
  </w:style>
  <w:style w:type="character" w:styleId="15">
    <w:name w:val="footnote reference"/>
    <w:basedOn w:val="13"/>
    <w:unhideWhenUsed/>
    <w:qFormat/>
    <w:uiPriority w:val="99"/>
    <w:rPr>
      <w:vertAlign w:val="superscript"/>
    </w:rPr>
  </w:style>
  <w:style w:type="character" w:styleId="16">
    <w:name w:val="Hyperlink"/>
    <w:basedOn w:val="13"/>
    <w:uiPriority w:val="0"/>
    <w:rPr>
      <w:color w:val="0000FF"/>
      <w:u w:val="single"/>
    </w:rPr>
  </w:style>
  <w:style w:type="table" w:styleId="18">
    <w:name w:val="Table Grid"/>
    <w:basedOn w:val="17"/>
    <w:uiPriority w:val="59"/>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Título 1 Char"/>
    <w:basedOn w:val="13"/>
    <w:link w:val="2"/>
    <w:uiPriority w:val="99"/>
    <w:rPr>
      <w:rFonts w:ascii="Cambria" w:hAnsi="Cambria" w:cs="Cambria"/>
      <w:b/>
      <w:bCs/>
      <w:color w:val="auto"/>
      <w:sz w:val="28"/>
      <w:szCs w:val="28"/>
    </w:rPr>
  </w:style>
  <w:style w:type="character" w:customStyle="1" w:styleId="20">
    <w:name w:val="Cabeçalho Char"/>
    <w:basedOn w:val="13"/>
    <w:link w:val="7"/>
    <w:qFormat/>
    <w:uiPriority w:val="99"/>
    <w:rPr>
      <w:rFonts w:ascii="Times New Roman" w:hAnsi="Times New Roman" w:cs="Times New Roman"/>
    </w:rPr>
  </w:style>
  <w:style w:type="character" w:customStyle="1" w:styleId="21">
    <w:name w:val="Rodapé Char"/>
    <w:basedOn w:val="13"/>
    <w:link w:val="8"/>
    <w:uiPriority w:val="99"/>
    <w:rPr>
      <w:rFonts w:ascii="Times New Roman" w:hAnsi="Times New Roman" w:cs="Times New Roman"/>
    </w:rPr>
  </w:style>
  <w:style w:type="character" w:customStyle="1" w:styleId="22">
    <w:name w:val="Texto de balão Char"/>
    <w:basedOn w:val="13"/>
    <w:link w:val="10"/>
    <w:uiPriority w:val="99"/>
    <w:rPr>
      <w:rFonts w:ascii="Tahoma" w:hAnsi="Tahoma" w:cs="Tahoma"/>
      <w:sz w:val="16"/>
      <w:szCs w:val="16"/>
    </w:rPr>
  </w:style>
  <w:style w:type="character" w:customStyle="1" w:styleId="23">
    <w:name w:val="long_text"/>
    <w:basedOn w:val="13"/>
    <w:uiPriority w:val="99"/>
    <w:rPr>
      <w:rFonts w:ascii="Times New Roman" w:hAnsi="Times New Roman" w:cs="Times New Roman"/>
    </w:rPr>
  </w:style>
  <w:style w:type="paragraph" w:customStyle="1" w:styleId="24">
    <w:name w:val="TOC Heading"/>
    <w:basedOn w:val="2"/>
    <w:next w:val="1"/>
    <w:qFormat/>
    <w:uiPriority w:val="39"/>
    <w:pPr>
      <w:outlineLvl w:val="9"/>
    </w:pPr>
    <w:rPr>
      <w:lang w:eastAsia="pt-BR"/>
    </w:rPr>
  </w:style>
  <w:style w:type="paragraph" w:customStyle="1" w:styleId="25">
    <w:name w:val="List Paragraph"/>
    <w:basedOn w:val="1"/>
    <w:qFormat/>
    <w:uiPriority w:val="34"/>
    <w:pPr>
      <w:ind w:left="720"/>
    </w:pPr>
  </w:style>
  <w:style w:type="character" w:customStyle="1" w:styleId="26">
    <w:name w:val="Título 2 Char"/>
    <w:basedOn w:val="13"/>
    <w:link w:val="3"/>
    <w:semiHidden/>
    <w:qFormat/>
    <w:uiPriority w:val="9"/>
    <w:rPr>
      <w:rFonts w:asciiTheme="majorHAnsi" w:hAnsiTheme="majorHAnsi" w:eastAsiaTheme="majorEastAsia" w:cstheme="majorBidi"/>
      <w:b/>
      <w:bCs/>
      <w:color w:val="4F81BD" w:themeColor="accent1"/>
      <w:sz w:val="26"/>
      <w:szCs w:val="26"/>
      <w:lang w:eastAsia="en-US"/>
      <w14:textFill>
        <w14:solidFill>
          <w14:schemeClr w14:val="accent1"/>
        </w14:solidFill>
      </w14:textFill>
    </w:rPr>
  </w:style>
  <w:style w:type="character" w:customStyle="1" w:styleId="27">
    <w:name w:val="Pré-formatação HTML Char"/>
    <w:basedOn w:val="13"/>
    <w:link w:val="6"/>
    <w:semiHidden/>
    <w:uiPriority w:val="99"/>
    <w:rPr>
      <w:rFonts w:ascii="Courier New" w:hAnsi="Courier New" w:eastAsia="Times New Roman" w:cs="Courier New"/>
      <w:sz w:val="20"/>
      <w:szCs w:val="20"/>
    </w:rPr>
  </w:style>
  <w:style w:type="character" w:customStyle="1" w:styleId="28">
    <w:name w:val="Texto de nota de rodapé Char"/>
    <w:basedOn w:val="13"/>
    <w:link w:val="11"/>
    <w:semiHidden/>
    <w:uiPriority w:val="99"/>
    <w:rPr>
      <w:rFonts w:eastAsiaTheme="minorHAnsi"/>
      <w:sz w:val="20"/>
      <w:szCs w:val="20"/>
      <w:lang w:eastAsia="en-US"/>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1.xml"/><Relationship Id="rId6" Type="http://schemas.openxmlformats.org/officeDocument/2006/relationships/header" Target="header1.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8" Type="http://schemas.microsoft.com/office/2011/relationships/people" Target="people.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3.xml"/><Relationship Id="rId11" Type="http://schemas.openxmlformats.org/officeDocument/2006/relationships/header" Target="header4.xml"/><Relationship Id="rId10" Type="http://schemas.openxmlformats.org/officeDocument/2006/relationships/footer" Target="footer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A37BDF-8D27-4CBB-BD27-6F8EDBF3B7E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1320</Words>
  <Characters>7133</Characters>
  <Lines>59</Lines>
  <Paragraphs>16</Paragraphs>
  <TotalTime>1</TotalTime>
  <ScaleCrop>false</ScaleCrop>
  <LinksUpToDate>false</LinksUpToDate>
  <CharactersWithSpaces>8437</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2017-11-19T23:07:00Z</dcterms:created>
  <dc:creator>patrick</dc:creator>
  <cp:lastModifiedBy>Almir Camolesi</cp:lastModifiedBy>
  <cp:lastPrinted>2015-06-30T01:06:00Z</cp:lastPrinted>
  <dcterms:modified xsi:type="dcterms:W3CDTF">2019-11-19T14:45:24Z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1046-11.2.0.9031</vt:lpwstr>
  </property>
</Properties>
</file>