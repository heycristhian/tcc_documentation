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48"/>
          <w:szCs w:val="48"/>
        </w:rPr>
      </w:pPr>
      <w:r>
        <w:rPr>
          <w:rFonts w:ascii="Times New Roman" w:hAnsi="Times New Roman" w:cs="Times New Roman"/>
          <w:sz w:val="48"/>
          <w:szCs w:val="48"/>
        </w:rPr>
        <w:t>Aplicativo para controle financeiro utilizando Flutter</w:t>
      </w:r>
    </w:p>
    <w:p>
      <w:pPr>
        <w:jc w:val="center"/>
        <w:rPr>
          <w:rFonts w:ascii="Times New Roman" w:hAnsi="Times New Roman" w:eastAsia="SimSun" w:cs="Times New Roman"/>
          <w:smallCaps/>
          <w:sz w:val="20"/>
          <w:szCs w:val="20"/>
        </w:rPr>
      </w:pPr>
      <w:r>
        <w:rPr>
          <w:rFonts w:ascii="Times New Roman" w:hAnsi="Times New Roman" w:cs="Times New Roman"/>
        </w:rPr>
        <w:t>Cristhian Nunes Dias</w:t>
      </w:r>
      <w:r>
        <w:rPr>
          <w:rFonts w:ascii="Times New Roman" w:hAnsi="Times New Roman" w:cs="Times New Roman"/>
        </w:rPr>
        <w:br w:type="textWrapping"/>
      </w:r>
      <w:r>
        <w:rPr>
          <w:rFonts w:ascii="Times New Roman" w:hAnsi="Times New Roman" w:cs="Times New Roman"/>
        </w:rPr>
        <w:t>Fundação Educacional do Município de Assis</w:t>
      </w:r>
      <w:r>
        <w:rPr>
          <w:rFonts w:ascii="Times New Roman" w:hAnsi="Times New Roman" w:cs="Times New Roman"/>
        </w:rPr>
        <w:br w:type="textWrapping"/>
      </w:r>
      <w:r>
        <w:rPr>
          <w:rFonts w:ascii="Times New Roman" w:hAnsi="Times New Roman" w:cs="Times New Roman"/>
          <w:sz w:val="20"/>
          <w:szCs w:val="20"/>
        </w:rPr>
        <w:t>FEMA</w:t>
      </w:r>
      <w:r>
        <w:rPr>
          <w:rFonts w:ascii="Times New Roman" w:hAnsi="Times New Roman" w:cs="Times New Roman"/>
          <w:sz w:val="20"/>
          <w:szCs w:val="20"/>
        </w:rPr>
        <w:br w:type="textWrapping"/>
      </w:r>
      <w:r>
        <w:rPr>
          <w:rFonts w:ascii="Times New Roman" w:hAnsi="Times New Roman" w:cs="Times New Roman"/>
          <w:sz w:val="20"/>
          <w:szCs w:val="20"/>
        </w:rPr>
        <w:t>Assis, SP, Brasil</w:t>
      </w:r>
      <w:r>
        <w:rPr>
          <w:rFonts w:ascii="Times New Roman" w:hAnsi="Times New Roman" w:cs="Times New Roman"/>
          <w:sz w:val="20"/>
          <w:szCs w:val="20"/>
        </w:rPr>
        <w:br w:type="textWrapping"/>
      </w:r>
      <w:r>
        <w:fldChar w:fldCharType="begin"/>
      </w:r>
      <w:r>
        <w:instrText xml:space="preserve"> HYPERLINK "mailto:heycristhian@gmail.com" </w:instrText>
      </w:r>
      <w:r>
        <w:fldChar w:fldCharType="separate"/>
      </w:r>
      <w:r>
        <w:rPr>
          <w:rStyle w:val="11"/>
          <w:rFonts w:ascii="Times New Roman" w:hAnsi="Times New Roman" w:cs="Times New Roman"/>
          <w:sz w:val="20"/>
          <w:szCs w:val="20"/>
        </w:rPr>
        <w:t>heycristhian@gmail.com</w:t>
      </w:r>
      <w:r>
        <w:rPr>
          <w:rStyle w:val="11"/>
          <w:rFonts w:ascii="Times New Roman" w:hAnsi="Times New Roman" w:cs="Times New Roman"/>
          <w:sz w:val="20"/>
          <w:szCs w:val="20"/>
        </w:rPr>
        <w:fldChar w:fldCharType="end"/>
      </w:r>
    </w:p>
    <w:p>
      <w:pPr>
        <w:jc w:val="center"/>
        <w:rPr>
          <w:rFonts w:ascii="Times New Roman" w:hAnsi="Times New Roman" w:eastAsia="SimSun" w:cs="Times New Roman"/>
          <w:smallCaps/>
          <w:sz w:val="20"/>
          <w:szCs w:val="20"/>
        </w:rPr>
      </w:pPr>
    </w:p>
    <w:p>
      <w:pPr>
        <w:pStyle w:val="17"/>
        <w:numPr>
          <w:ilvl w:val="0"/>
          <w:numId w:val="2"/>
        </w:numPr>
        <w:jc w:val="center"/>
        <w:rPr>
          <w:rFonts w:ascii="Times New Roman" w:hAnsi="Times New Roman" w:eastAsia="SimSun" w:cs="Times New Roman"/>
          <w:b/>
          <w:smallCaps/>
        </w:rPr>
      </w:pPr>
      <w:r>
        <w:rPr>
          <w:rFonts w:ascii="Times New Roman" w:hAnsi="Times New Roman" w:eastAsia="SimSun" w:cs="Times New Roman"/>
          <w:b/>
          <w:smallCaps/>
          <w:sz w:val="20"/>
          <w:szCs w:val="20"/>
          <w:lang w:val="en-US"/>
        </w:rPr>
        <w:t>INTRODUÇÃO</w:t>
      </w:r>
    </w:p>
    <w:p>
      <w:pPr>
        <w:jc w:val="both"/>
        <w:rPr>
          <w:rFonts w:ascii="Times New Roman" w:hAnsi="Times New Roman" w:cs="Times New Roman"/>
          <w:sz w:val="20"/>
          <w:szCs w:val="20"/>
        </w:rPr>
      </w:pPr>
      <w:r>
        <w:rPr>
          <w:rFonts w:ascii="Times New Roman" w:hAnsi="Times New Roman" w:cs="Times New Roman"/>
          <w:sz w:val="20"/>
          <w:szCs w:val="20"/>
        </w:rPr>
        <w:t>A tecnologia aprimora-se cada vez mais com o passar dos anos. O que antes era feito de forma manuscrita, hoje temos ferramentas na palma da mão que suprem nossas necessidades de maneira mais rápida e eficiente. Com essa grande evolução, tanto pessoas quanto empresas estão investindo em aplicações móveis para facilitarem o seu dia a dia.</w:t>
      </w:r>
    </w:p>
    <w:p>
      <w:pPr>
        <w:jc w:val="both"/>
        <w:rPr>
          <w:rFonts w:ascii="Times New Roman" w:hAnsi="Times New Roman" w:cs="Times New Roman"/>
          <w:sz w:val="20"/>
          <w:szCs w:val="20"/>
        </w:rPr>
      </w:pPr>
      <w:r>
        <w:rPr>
          <w:rFonts w:ascii="Times New Roman" w:hAnsi="Times New Roman" w:cs="Times New Roman"/>
          <w:sz w:val="20"/>
          <w:szCs w:val="20"/>
        </w:rPr>
        <w:t>Dito isso, a procura de aplicações fluídas para controle de gastos e planejamento financeiro está cada vez maior. Com base nessas observações, será proposto o desenvolvimento de uma aplicação para gerenciar tais transações.</w:t>
      </w:r>
    </w:p>
    <w:p>
      <w:pPr>
        <w:jc w:val="both"/>
        <w:rPr>
          <w:rFonts w:ascii="Times New Roman" w:hAnsi="Times New Roman" w:cs="Times New Roman"/>
          <w:sz w:val="20"/>
          <w:szCs w:val="20"/>
        </w:rPr>
      </w:pPr>
      <w:r>
        <w:rPr>
          <w:rFonts w:ascii="Times New Roman" w:hAnsi="Times New Roman" w:cs="Times New Roman"/>
          <w:sz w:val="20"/>
          <w:szCs w:val="20"/>
        </w:rPr>
        <w:t>No desenvolvimento, a administração do tempo é muito importante, pois se feito de uma maneira correta, a produtividade é significativa. Hoje no mercado há várias ferramentas para nos auxiliarem, e uma delas é o Flutter</w:t>
      </w:r>
      <w:ins w:id="18" w:author="Almir Camolesi" w:date="2019-11-19T11:25:40Z">
        <w:r>
          <w:rPr>
            <w:rStyle w:val="10"/>
            <w:rFonts w:ascii="Times New Roman" w:hAnsi="Times New Roman" w:cs="Times New Roman"/>
            <w:sz w:val="20"/>
            <w:szCs w:val="20"/>
          </w:rPr>
          <w:footnoteReference w:id="0"/>
        </w:r>
      </w:ins>
      <w:r>
        <w:rPr>
          <w:rFonts w:ascii="Times New Roman" w:hAnsi="Times New Roman" w:cs="Times New Roman"/>
          <w:sz w:val="20"/>
          <w:szCs w:val="20"/>
        </w:rPr>
        <w:t>, que traz uma facilidade enorme em desenvolver aplicativos móveis de uma forma híbrida sem precisar retrabalhar no código.</w:t>
      </w:r>
    </w:p>
    <w:p>
      <w:pPr>
        <w:jc w:val="both"/>
        <w:rPr>
          <w:rFonts w:ascii="Times New Roman" w:hAnsi="Times New Roman" w:cs="Times New Roman"/>
          <w:sz w:val="20"/>
          <w:szCs w:val="20"/>
        </w:rPr>
      </w:pPr>
      <w:r>
        <w:rPr>
          <w:rFonts w:ascii="Times New Roman" w:hAnsi="Times New Roman" w:cs="Times New Roman"/>
          <w:sz w:val="20"/>
          <w:szCs w:val="20"/>
        </w:rPr>
        <w:t xml:space="preserve">O Flutter tem seu próprio framework de processamento, o que quer dizer que ele não dependerá de nada específico de cada plataforma. Todos os efeitos que há no sistema operacional IOS e Android estão incluídos na ferramenta. Nele também contém uma opção de visualização em segundos de todas alterações feitas sem precisar recompilar o aplicativo no celular, isso tudo de forma rápida e simples para o desenvolvimento da aplicação móvel de finanças. </w:t>
      </w:r>
    </w:p>
    <w:p>
      <w:pPr>
        <w:jc w:val="both"/>
        <w:rPr>
          <w:rFonts w:ascii="Times New Roman" w:hAnsi="Times New Roman" w:cs="Times New Roman"/>
          <w:sz w:val="20"/>
          <w:szCs w:val="20"/>
        </w:rPr>
      </w:pPr>
      <w:r>
        <w:rPr>
          <w:rFonts w:ascii="Times New Roman" w:hAnsi="Times New Roman" w:cs="Times New Roman"/>
          <w:sz w:val="20"/>
          <w:szCs w:val="20"/>
        </w:rPr>
        <w:t xml:space="preserve">Os aplicativos que se sobressaem no mercado hoje, são os com design mais trabalhadas, com animações que chamam atenção e de uma usabilidade rápida. No Flutter contém tudo isso, e de que seja de uma escala grande, pois há fácil manutenção de código fonte. </w:t>
      </w:r>
    </w:p>
    <w:p>
      <w:pPr>
        <w:rPr>
          <w:rFonts w:ascii="Times New Roman" w:hAnsi="Times New Roman" w:cs="Times New Roman"/>
          <w:sz w:val="20"/>
          <w:szCs w:val="20"/>
        </w:rPr>
      </w:pPr>
    </w:p>
    <w:p>
      <w:pPr>
        <w:rPr>
          <w:rFonts w:ascii="Times New Roman" w:hAnsi="Times New Roman" w:cs="Times New Roman"/>
          <w:sz w:val="20"/>
          <w:szCs w:val="20"/>
        </w:rPr>
      </w:pPr>
    </w:p>
    <w:p>
      <w:pPr>
        <w:pStyle w:val="17"/>
        <w:numPr>
          <w:ilvl w:val="0"/>
          <w:numId w:val="2"/>
        </w:numPr>
        <w:jc w:val="center"/>
        <w:rPr>
          <w:rFonts w:ascii="Times New Roman" w:hAnsi="Times New Roman" w:eastAsia="SimSun" w:cs="Times New Roman"/>
          <w:b/>
          <w:smallCaps/>
          <w:sz w:val="20"/>
          <w:szCs w:val="20"/>
          <w:lang w:val="en-US"/>
        </w:rPr>
      </w:pPr>
      <w:r>
        <w:rPr>
          <w:rFonts w:ascii="Times New Roman" w:hAnsi="Times New Roman" w:eastAsia="SimSun" w:cs="Times New Roman"/>
          <w:b/>
          <w:smallCaps/>
          <w:sz w:val="20"/>
          <w:szCs w:val="20"/>
          <w:lang w:val="en-US"/>
        </w:rPr>
        <w:t>Objetivos</w:t>
      </w:r>
    </w:p>
    <w:p>
      <w:pPr>
        <w:jc w:val="both"/>
        <w:rPr>
          <w:rFonts w:ascii="Times New Roman" w:hAnsi="Times New Roman" w:cs="Times New Roman"/>
          <w:sz w:val="20"/>
          <w:szCs w:val="20"/>
        </w:rPr>
      </w:pPr>
      <w:r>
        <w:rPr>
          <w:rFonts w:ascii="Times New Roman" w:hAnsi="Times New Roman" w:cs="Times New Roman"/>
          <w:sz w:val="20"/>
          <w:szCs w:val="20"/>
        </w:rPr>
        <w:t>O objetivo desse trabalho é desenvolver um aplicativo para auxiliar o usuário no controle financeiro de diversas despesas pessoais, utilizando uma interface fluída, priorizando o desempenho e o design profissional e intuitivo.</w:t>
      </w:r>
    </w:p>
    <w:p>
      <w:pPr>
        <w:rPr>
          <w:rFonts w:ascii="Times New Roman" w:hAnsi="Times New Roman" w:cs="Times New Roman"/>
          <w:sz w:val="20"/>
          <w:szCs w:val="20"/>
        </w:rPr>
      </w:pPr>
    </w:p>
    <w:p>
      <w:pPr>
        <w:pStyle w:val="17"/>
        <w:numPr>
          <w:ilvl w:val="0"/>
          <w:numId w:val="2"/>
        </w:numPr>
        <w:jc w:val="center"/>
        <w:rPr>
          <w:rFonts w:ascii="Times New Roman" w:hAnsi="Times New Roman" w:eastAsia="SimSun" w:cs="Times New Roman"/>
          <w:b/>
          <w:smallCaps/>
          <w:sz w:val="20"/>
          <w:szCs w:val="20"/>
          <w:lang w:val="en-US"/>
        </w:rPr>
      </w:pPr>
      <w:r>
        <w:rPr>
          <w:rFonts w:ascii="Times New Roman" w:hAnsi="Times New Roman" w:eastAsia="SimSun" w:cs="Times New Roman"/>
          <w:b/>
          <w:smallCaps/>
          <w:sz w:val="20"/>
          <w:szCs w:val="20"/>
          <w:lang w:val="en-US"/>
        </w:rPr>
        <w:t>JUSTIFICATIVAS</w:t>
      </w:r>
    </w:p>
    <w:p>
      <w:pPr>
        <w:jc w:val="both"/>
        <w:rPr>
          <w:rFonts w:ascii="Times New Roman" w:hAnsi="Times New Roman" w:cs="Times New Roman"/>
          <w:sz w:val="20"/>
          <w:szCs w:val="20"/>
        </w:rPr>
      </w:pPr>
      <w:r>
        <w:rPr>
          <w:rFonts w:ascii="Times New Roman" w:hAnsi="Times New Roman" w:cs="Times New Roman"/>
          <w:sz w:val="20"/>
          <w:szCs w:val="20"/>
        </w:rPr>
        <w:t>Este trabalho se justifica pela necessidade de aprimorar a produtividade em programação móvel híbrida. Como mencionado anteriormente, a aplicação será para o controle e planejamento financeiro, auxiliando no desenvolvimento rápido e fluído com um melhor aproveitamento de códigos.</w:t>
      </w:r>
    </w:p>
    <w:p>
      <w:pPr>
        <w:rPr>
          <w:rFonts w:ascii="Times New Roman" w:hAnsi="Times New Roman" w:cs="Times New Roman"/>
          <w:sz w:val="20"/>
          <w:szCs w:val="20"/>
        </w:rPr>
      </w:pPr>
    </w:p>
    <w:p>
      <w:pPr>
        <w:rPr>
          <w:rFonts w:ascii="Times New Roman" w:hAnsi="Times New Roman" w:cs="Times New Roman"/>
          <w:sz w:val="20"/>
          <w:szCs w:val="20"/>
        </w:rPr>
      </w:pPr>
    </w:p>
    <w:p>
      <w:pPr>
        <w:pStyle w:val="17"/>
        <w:numPr>
          <w:ilvl w:val="0"/>
          <w:numId w:val="2"/>
        </w:numPr>
        <w:jc w:val="center"/>
        <w:rPr>
          <w:rFonts w:ascii="Times New Roman" w:hAnsi="Times New Roman" w:eastAsia="SimSun" w:cs="Times New Roman"/>
          <w:b/>
          <w:smallCaps/>
          <w:sz w:val="20"/>
          <w:szCs w:val="20"/>
        </w:rPr>
      </w:pPr>
      <w:r>
        <w:rPr>
          <w:rFonts w:ascii="Times New Roman" w:hAnsi="Times New Roman" w:eastAsia="SimSun" w:cs="Times New Roman"/>
          <w:b/>
          <w:smallCaps/>
          <w:sz w:val="20"/>
          <w:szCs w:val="20"/>
        </w:rPr>
        <w:t>MOTIVAÇÃO</w:t>
      </w:r>
    </w:p>
    <w:p>
      <w:pPr>
        <w:jc w:val="both"/>
        <w:rPr>
          <w:rFonts w:ascii="Times New Roman" w:hAnsi="Times New Roman" w:cs="Times New Roman"/>
          <w:sz w:val="20"/>
          <w:szCs w:val="20"/>
        </w:rPr>
      </w:pPr>
      <w:r>
        <w:rPr>
          <w:rFonts w:ascii="Times New Roman" w:hAnsi="Times New Roman" w:cs="Times New Roman"/>
          <w:sz w:val="20"/>
          <w:szCs w:val="20"/>
        </w:rPr>
        <w:t>A motivação para a produção desse trabalho surgiu da necessidade de gerar aplicações rápidas, com design profissional, com uma fluidez de animações altíssimas e com código híbrido, rodando tanto em IOS quanto em Android e para conclusão do curso de Análise e Desenvolvimento de Sistemas.</w:t>
      </w:r>
    </w:p>
    <w:p>
      <w:pPr>
        <w:jc w:val="both"/>
        <w:rPr>
          <w:rFonts w:ascii="Times New Roman" w:hAnsi="Times New Roman" w:cs="Times New Roman"/>
          <w:sz w:val="20"/>
          <w:szCs w:val="20"/>
        </w:rPr>
      </w:pPr>
      <w:r>
        <w:rPr>
          <w:rFonts w:ascii="Times New Roman" w:hAnsi="Times New Roman" w:cs="Times New Roman"/>
          <w:sz w:val="20"/>
          <w:szCs w:val="20"/>
        </w:rPr>
        <w:t>Além disso, toda a experiência que foi aprendida em engenharia de software teve um papel primordial para definição de todo o projeto, pois por se tratar de tecnologias que não usamos no curso, o conceito foi o mesmo.</w:t>
      </w:r>
    </w:p>
    <w:p>
      <w:pPr>
        <w:rPr>
          <w:rFonts w:ascii="Times New Roman" w:hAnsi="Times New Roman" w:cs="Times New Roman"/>
          <w:sz w:val="20"/>
          <w:szCs w:val="20"/>
        </w:rPr>
      </w:pPr>
    </w:p>
    <w:p>
      <w:pPr>
        <w:pStyle w:val="17"/>
        <w:numPr>
          <w:ilvl w:val="0"/>
          <w:numId w:val="2"/>
        </w:numPr>
        <w:jc w:val="center"/>
        <w:rPr>
          <w:rFonts w:ascii="Times New Roman" w:hAnsi="Times New Roman" w:eastAsia="SimSun" w:cs="Times New Roman"/>
          <w:b/>
          <w:smallCaps/>
          <w:sz w:val="20"/>
          <w:szCs w:val="20"/>
          <w:lang w:val="en-US"/>
        </w:rPr>
      </w:pPr>
      <w:r>
        <w:rPr>
          <w:rFonts w:ascii="Times New Roman" w:hAnsi="Times New Roman" w:eastAsia="SimSun" w:cs="Times New Roman"/>
          <w:b/>
          <w:smallCaps/>
          <w:sz w:val="20"/>
          <w:szCs w:val="20"/>
          <w:lang w:val="en-US"/>
        </w:rPr>
        <w:t>PERSPECTIVA DE CONTRIBUIÇÃO</w:t>
      </w:r>
    </w:p>
    <w:p>
      <w:pPr>
        <w:jc w:val="both"/>
        <w:rPr>
          <w:rFonts w:ascii="Times New Roman" w:hAnsi="Times New Roman" w:cs="Times New Roman"/>
          <w:sz w:val="20"/>
          <w:szCs w:val="20"/>
        </w:rPr>
      </w:pPr>
      <w:r>
        <w:rPr>
          <w:rFonts w:ascii="Times New Roman" w:hAnsi="Times New Roman" w:cs="Times New Roman"/>
          <w:sz w:val="20"/>
          <w:szCs w:val="20"/>
        </w:rPr>
        <w:t>Com esse trabalho, pretende-se mostrar como é rápido gerar telas profissionais, animações nativas da própria ferramenta, sem precisar digitar muitos códigos comparando com ferramentas concorrentes para geração do aplicativo financeiro.</w:t>
      </w:r>
    </w:p>
    <w:p>
      <w:pPr>
        <w:jc w:val="both"/>
        <w:rPr>
          <w:rFonts w:ascii="Times New Roman" w:hAnsi="Times New Roman" w:cs="Times New Roman"/>
          <w:sz w:val="20"/>
          <w:szCs w:val="20"/>
        </w:rPr>
      </w:pPr>
      <w:r>
        <w:rPr>
          <w:rFonts w:ascii="Times New Roman" w:hAnsi="Times New Roman" w:cs="Times New Roman"/>
          <w:sz w:val="20"/>
          <w:szCs w:val="20"/>
        </w:rPr>
        <w:t>Como a ferramenta é nova, a agregação para a área de estudo é alta, pois não há muitos artigos sobre o Flutter.</w:t>
      </w:r>
    </w:p>
    <w:p>
      <w:pPr>
        <w:pStyle w:val="17"/>
        <w:numPr>
          <w:ilvl w:val="0"/>
          <w:numId w:val="2"/>
        </w:numPr>
        <w:jc w:val="center"/>
        <w:rPr>
          <w:rFonts w:ascii="Times New Roman" w:hAnsi="Times New Roman" w:eastAsia="SimSun" w:cs="Times New Roman"/>
          <w:b/>
          <w:smallCaps/>
          <w:sz w:val="20"/>
          <w:szCs w:val="20"/>
          <w:lang w:val="en-US"/>
        </w:rPr>
      </w:pPr>
      <w:r>
        <w:rPr>
          <w:rFonts w:ascii="Times New Roman" w:hAnsi="Times New Roman" w:eastAsia="SimSun" w:cs="Times New Roman"/>
          <w:b/>
          <w:smallCaps/>
          <w:sz w:val="20"/>
          <w:szCs w:val="20"/>
          <w:lang w:val="en-US"/>
        </w:rPr>
        <w:t>METODOLOGIA</w:t>
      </w:r>
    </w:p>
    <w:p>
      <w:pPr>
        <w:jc w:val="both"/>
        <w:rPr>
          <w:ins w:id="19" w:author="Almir Camolesi" w:date="2019-11-19T11:41:45Z"/>
          <w:rFonts w:ascii="Times New Roman" w:hAnsi="Times New Roman" w:cs="Times New Roman"/>
          <w:sz w:val="20"/>
          <w:szCs w:val="20"/>
        </w:rPr>
      </w:pPr>
      <w:r>
        <w:rPr>
          <w:rFonts w:ascii="Times New Roman" w:hAnsi="Times New Roman" w:cs="Times New Roman"/>
          <w:sz w:val="20"/>
          <w:szCs w:val="20"/>
        </w:rPr>
        <w:t>O projeto será desenvolvido com uma análise realizada por diversas pessoas que tem interesse de fazer o controle financeiro. A metodologia da análise e a própria implementação será feita orientada a objetos. Será feito um estudo de caso. Este estudo de caso será feito em pessoas que precisam se planejar financeiramente, com agregação de um levantamento de requisitos, ou seja, as maiores necessidades que necessitam em uma aplicação para os ajudar. Será realizado uma modelagem de dados.</w:t>
      </w:r>
    </w:p>
    <w:p>
      <w:pPr>
        <w:jc w:val="both"/>
        <w:rPr>
          <w:rFonts w:hint="default" w:ascii="Times New Roman" w:hAnsi="Times New Roman" w:cs="Times New Roman"/>
          <w:sz w:val="20"/>
          <w:szCs w:val="20"/>
          <w:lang w:val="pt-BR"/>
        </w:rPr>
      </w:pPr>
      <w:ins w:id="20" w:author="Almir Camolesi" w:date="2019-11-19T11:42:51Z">
        <w:r>
          <w:rPr>
            <w:rFonts w:hint="default" w:ascii="Times New Roman" w:hAnsi="Times New Roman" w:cs="Times New Roman"/>
            <w:sz w:val="20"/>
            <w:szCs w:val="20"/>
            <w:lang w:val="pt-BR"/>
          </w:rPr>
          <w:t>p</w:t>
        </w:r>
      </w:ins>
      <w:ins w:id="21" w:author="Almir Camolesi" w:date="2019-11-19T11:42:52Z">
        <w:r>
          <w:rPr>
            <w:rFonts w:hint="default" w:ascii="Times New Roman" w:hAnsi="Times New Roman" w:cs="Times New Roman"/>
            <w:sz w:val="20"/>
            <w:szCs w:val="20"/>
            <w:lang w:val="pt-BR"/>
          </w:rPr>
          <w:t>assos</w:t>
        </w:r>
      </w:ins>
      <w:bookmarkStart w:id="0" w:name="_GoBack"/>
      <w:bookmarkEnd w:id="0"/>
    </w:p>
    <w:p>
      <w:pPr>
        <w:pStyle w:val="17"/>
        <w:numPr>
          <w:ilvl w:val="0"/>
          <w:numId w:val="2"/>
        </w:numPr>
        <w:jc w:val="center"/>
        <w:rPr>
          <w:rFonts w:ascii="Times New Roman" w:hAnsi="Times New Roman" w:eastAsia="SimSun" w:cs="Times New Roman"/>
          <w:b/>
          <w:smallCaps/>
          <w:sz w:val="20"/>
          <w:szCs w:val="20"/>
          <w:lang w:val="en-US"/>
        </w:rPr>
      </w:pPr>
      <w:r>
        <w:rPr>
          <w:rFonts w:ascii="Times New Roman" w:hAnsi="Times New Roman" w:eastAsia="SimSun" w:cs="Times New Roman"/>
          <w:b/>
          <w:smallCaps/>
          <w:sz w:val="20"/>
          <w:szCs w:val="20"/>
          <w:lang w:val="en-US"/>
        </w:rPr>
        <w:t>CRONOGRAMA</w:t>
      </w:r>
    </w:p>
    <w:p>
      <w:pPr>
        <w:rPr>
          <w:rFonts w:ascii="Times New Roman" w:hAnsi="Times New Roman" w:cs="Times New Roman"/>
          <w:sz w:val="20"/>
          <w:szCs w:val="20"/>
        </w:rPr>
      </w:pPr>
      <w:r>
        <w:rPr>
          <w:rFonts w:ascii="Times New Roman" w:hAnsi="Times New Roman" w:cs="Times New Roman"/>
          <w:sz w:val="20"/>
          <w:szCs w:val="20"/>
          <w:lang w:eastAsia="pt-BR"/>
        </w:rPr>
        <w:drawing>
          <wp:inline distT="0" distB="0" distL="0" distR="0">
            <wp:extent cx="5358130" cy="2094865"/>
            <wp:effectExtent l="0" t="0" r="635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358130" cy="2094865"/>
                    </a:xfrm>
                    <a:prstGeom prst="rect">
                      <a:avLst/>
                    </a:prstGeom>
                  </pic:spPr>
                </pic:pic>
              </a:graphicData>
            </a:graphic>
          </wp:inline>
        </w:drawing>
      </w:r>
    </w:p>
    <w:p>
      <w:pPr>
        <w:ind w:left="360"/>
        <w:jc w:val="center"/>
        <w:rPr>
          <w:rFonts w:ascii="Times New Roman" w:hAnsi="Times New Roman" w:eastAsia="SimSun" w:cs="Times New Roman"/>
          <w:b/>
          <w:smallCaps/>
          <w:sz w:val="20"/>
          <w:szCs w:val="20"/>
          <w:lang w:val="en-US"/>
        </w:rPr>
      </w:pPr>
      <w:ins w:id="22" w:author="Almir Camolesi" w:date="2019-11-19T11:41:20Z">
        <w:r>
          <w:rPr/>
          <w:drawing>
            <wp:inline distT="0" distB="0" distL="114300" distR="114300">
              <wp:extent cx="5391785" cy="2939415"/>
              <wp:effectExtent l="0" t="0" r="3175" b="1905"/>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pic:cNvPicPr>
                    </pic:nvPicPr>
                    <pic:blipFill>
                      <a:blip r:embed="rId6"/>
                      <a:stretch>
                        <a:fillRect/>
                      </a:stretch>
                    </pic:blipFill>
                    <pic:spPr>
                      <a:xfrm>
                        <a:off x="0" y="0"/>
                        <a:ext cx="5391785" cy="2939415"/>
                      </a:xfrm>
                      <a:prstGeom prst="rect">
                        <a:avLst/>
                      </a:prstGeom>
                      <a:noFill/>
                      <a:ln>
                        <a:noFill/>
                      </a:ln>
                    </pic:spPr>
                  </pic:pic>
                </a:graphicData>
              </a:graphic>
            </wp:inline>
          </w:drawing>
        </w:r>
      </w:ins>
    </w:p>
    <w:p>
      <w:pPr>
        <w:ind w:left="360"/>
        <w:jc w:val="center"/>
        <w:rPr>
          <w:rFonts w:ascii="Times New Roman" w:hAnsi="Times New Roman" w:eastAsia="SimSun" w:cs="Times New Roman"/>
          <w:b/>
          <w:smallCaps/>
          <w:sz w:val="20"/>
          <w:szCs w:val="20"/>
        </w:rPr>
      </w:pPr>
      <w:r>
        <w:rPr>
          <w:rFonts w:ascii="Times New Roman" w:hAnsi="Times New Roman" w:eastAsia="SimSun" w:cs="Times New Roman"/>
          <w:b/>
          <w:smallCaps/>
          <w:sz w:val="20"/>
          <w:szCs w:val="20"/>
        </w:rPr>
        <w:t>REFERÊNCIAS</w:t>
      </w:r>
    </w:p>
    <w:p>
      <w:pPr>
        <w:pStyle w:val="6"/>
        <w:ind w:firstLine="0"/>
        <w:rPr>
          <w:lang w:val="pt-BR"/>
        </w:rPr>
      </w:pPr>
      <w:r>
        <w:rPr>
          <w:lang w:val="pt-BR"/>
        </w:rPr>
        <w:t>MAGALHÃES</w:t>
      </w:r>
      <w:r>
        <w:t>,</w:t>
      </w:r>
      <w:r>
        <w:rPr>
          <w:lang w:val="pt-BR"/>
        </w:rPr>
        <w:t xml:space="preserve"> Túlio</w:t>
      </w:r>
      <w:r>
        <w:t xml:space="preserve">. Flutter: tudo sobre o queridinho do google. Disponível em  &lt;https://www.zup.com.br/blog/flutter&gt;. Acesso em: </w:t>
      </w:r>
      <w:r>
        <w:rPr>
          <w:lang w:val="pt-BR"/>
        </w:rPr>
        <w:t>21 out</w:t>
      </w:r>
      <w:r>
        <w:t xml:space="preserve">. </w:t>
      </w:r>
      <w:r>
        <w:rPr>
          <w:lang w:val="pt-BR"/>
        </w:rPr>
        <w:t>2019</w:t>
      </w:r>
      <w:r>
        <w:t>.</w:t>
      </w:r>
    </w:p>
    <w:p>
      <w:pPr>
        <w:pStyle w:val="6"/>
        <w:ind w:firstLine="0"/>
      </w:pPr>
      <w:r>
        <w:rPr>
          <w:lang w:val="pt-BR"/>
        </w:rPr>
        <w:t>ROLLA</w:t>
      </w:r>
      <w:r>
        <w:t>,</w:t>
      </w:r>
      <w:r>
        <w:rPr>
          <w:lang w:val="pt-BR"/>
        </w:rPr>
        <w:t xml:space="preserve"> Caio</w:t>
      </w:r>
      <w:r>
        <w:t>. O que é Flutter?. Disponível em</w:t>
      </w:r>
      <w:r>
        <w:rPr>
          <w:lang w:val="pt-BR"/>
        </w:rPr>
        <w:t xml:space="preserve"> </w:t>
      </w:r>
      <w:r>
        <w:t xml:space="preserve">&lt;https://www.devmedia.com.br/o-que-e-flutter/40324&gt;. Acesso em: </w:t>
      </w:r>
      <w:r>
        <w:rPr>
          <w:lang w:val="pt-BR"/>
        </w:rPr>
        <w:t>03</w:t>
      </w:r>
      <w:r>
        <w:t xml:space="preserve"> </w:t>
      </w:r>
      <w:r>
        <w:rPr>
          <w:lang w:val="pt-BR"/>
        </w:rPr>
        <w:t>out</w:t>
      </w:r>
      <w:r>
        <w:t xml:space="preserve">. </w:t>
      </w:r>
      <w:r>
        <w:rPr>
          <w:lang w:val="pt-BR"/>
        </w:rPr>
        <w:t>2019</w:t>
      </w:r>
      <w:r>
        <w:t>.</w:t>
      </w:r>
    </w:p>
    <w:p>
      <w:pPr>
        <w:pStyle w:val="6"/>
        <w:ind w:firstLine="0"/>
      </w:pPr>
    </w:p>
    <w:sectPr>
      <w:pgSz w:w="11906" w:h="16838"/>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7"/>
        <w:snapToGrid w:val="0"/>
        <w:spacing w:after="0" w:line="240" w:lineRule="auto"/>
        <w:rPr>
          <w:rFonts w:hint="default"/>
          <w:lang w:val="pt-BR"/>
        </w:rPr>
        <w:pPrChange w:id="0" w:author="Almir Camolesi" w:date="2019-11-19T11:27:21Z">
          <w:pPr>
            <w:pStyle w:val="7"/>
            <w:snapToGrid w:val="0"/>
          </w:pPr>
        </w:pPrChange>
      </w:pPr>
      <w:ins w:id="1" w:author="Almir Camolesi" w:date="2019-11-19T11:25:40Z">
        <w:r>
          <w:rPr>
            <w:rStyle w:val="10"/>
          </w:rPr>
          <w:footnoteRef/>
        </w:r>
      </w:ins>
      <w:ins w:id="2" w:author="Almir Camolesi" w:date="2019-11-19T11:25:40Z">
        <w:r>
          <w:rPr/>
          <w:t xml:space="preserve"> </w:t>
        </w:r>
      </w:ins>
      <w:ins w:id="3" w:author="Almir Camolesi" w:date="2019-11-19T11:26:10Z">
        <w:r>
          <w:rPr>
            <w:rFonts w:hint="default"/>
            <w:lang w:val="pt-BR"/>
          </w:rPr>
          <w:t xml:space="preserve"> S</w:t>
        </w:r>
      </w:ins>
      <w:ins w:id="4" w:author="Almir Camolesi" w:date="2019-11-19T11:26:11Z">
        <w:r>
          <w:rPr>
            <w:rFonts w:hint="default"/>
            <w:lang w:val="pt-BR"/>
          </w:rPr>
          <w:t>ite d</w:t>
        </w:r>
      </w:ins>
      <w:ins w:id="5" w:author="Almir Camolesi" w:date="2019-11-19T11:26:12Z">
        <w:r>
          <w:rPr>
            <w:rFonts w:hint="default"/>
            <w:lang w:val="pt-BR"/>
          </w:rPr>
          <w:t xml:space="preserve">a </w:t>
        </w:r>
      </w:ins>
      <w:ins w:id="6" w:author="Almir Camolesi" w:date="2019-11-19T11:26:13Z">
        <w:r>
          <w:rPr>
            <w:rFonts w:hint="default"/>
            <w:lang w:val="pt-BR"/>
          </w:rPr>
          <w:t>Pla</w:t>
        </w:r>
      </w:ins>
      <w:ins w:id="7" w:author="Almir Camolesi" w:date="2019-11-19T11:26:14Z">
        <w:r>
          <w:rPr>
            <w:rFonts w:hint="default"/>
            <w:lang w:val="pt-BR"/>
          </w:rPr>
          <w:t>taf</w:t>
        </w:r>
      </w:ins>
      <w:ins w:id="8" w:author="Almir Camolesi" w:date="2019-11-19T11:26:15Z">
        <w:r>
          <w:rPr>
            <w:rFonts w:hint="default"/>
            <w:lang w:val="pt-BR"/>
          </w:rPr>
          <w:t>orma F</w:t>
        </w:r>
      </w:ins>
      <w:ins w:id="9" w:author="Almir Camolesi" w:date="2019-11-19T11:26:16Z">
        <w:r>
          <w:rPr>
            <w:rFonts w:hint="default"/>
            <w:lang w:val="pt-BR"/>
          </w:rPr>
          <w:t>lut</w:t>
        </w:r>
      </w:ins>
      <w:ins w:id="10" w:author="Almir Camolesi" w:date="2019-11-19T11:26:17Z">
        <w:r>
          <w:rPr>
            <w:rFonts w:hint="default"/>
            <w:lang w:val="pt-BR"/>
          </w:rPr>
          <w:t>ter:</w:t>
        </w:r>
      </w:ins>
      <w:ins w:id="11" w:author="Almir Camolesi" w:date="2019-11-19T11:26:18Z">
        <w:r>
          <w:rPr>
            <w:rFonts w:hint="default"/>
            <w:lang w:val="pt-BR"/>
          </w:rPr>
          <w:t xml:space="preserve"> </w:t>
        </w:r>
      </w:ins>
      <w:r>
        <w:rPr>
          <w:rFonts w:hint="default"/>
          <w:lang w:val="pt-BR"/>
        </w:rPr>
        <w:fldChar w:fldCharType="begin"/>
      </w:r>
      <w:r>
        <w:rPr>
          <w:rFonts w:hint="default"/>
          <w:lang w:val="pt-BR"/>
        </w:rPr>
        <w:instrText xml:space="preserve"> HYPERLINK "http://www.fema.edu.br," </w:instrText>
      </w:r>
      <w:ins w:id="12" w:author="Almir Camolesi" w:date="2019-11-19T11:26:20Z">
        <w:r>
          <w:rPr>
            <w:rFonts w:hint="default"/>
            <w:lang w:val="pt-BR"/>
          </w:rPr>
          <w:fldChar w:fldCharType="separate"/>
        </w:r>
      </w:ins>
      <w:ins w:id="13" w:author="Almir Camolesi" w:date="2019-11-19T11:26:20Z">
        <w:r>
          <w:rPr>
            <w:rStyle w:val="11"/>
            <w:rFonts w:hint="default"/>
            <w:lang w:val="pt-BR"/>
          </w:rPr>
          <w:t>http://www.fema.edu.br,</w:t>
        </w:r>
      </w:ins>
      <w:ins w:id="14" w:author="Almir Camolesi" w:date="2019-11-19T11:26:20Z">
        <w:r>
          <w:rPr>
            <w:rFonts w:hint="default"/>
            <w:lang w:val="pt-BR"/>
          </w:rPr>
          <w:fldChar w:fldCharType="end"/>
        </w:r>
      </w:ins>
      <w:ins w:id="15" w:author="Almir Camolesi" w:date="2019-11-19T11:26:20Z">
        <w:r>
          <w:rPr>
            <w:rFonts w:hint="default"/>
            <w:lang w:val="pt-BR"/>
          </w:rPr>
          <w:t xml:space="preserve"> ac</w:t>
        </w:r>
      </w:ins>
      <w:ins w:id="16" w:author="Almir Camolesi" w:date="2019-11-19T11:26:21Z">
        <w:r>
          <w:rPr>
            <w:rFonts w:hint="default"/>
            <w:lang w:val="pt-BR"/>
          </w:rPr>
          <w:t>essad</w:t>
        </w:r>
      </w:ins>
      <w:ins w:id="17" w:author="Almir Camolesi" w:date="2019-11-19T11:26:22Z">
        <w:r>
          <w:rPr>
            <w:rFonts w:hint="default"/>
            <w:lang w:val="pt-BR"/>
          </w:rPr>
          <w:t xml:space="preserve">o em </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outline w:val="0"/>
        <w:shadow w:val="0"/>
        <w:emboss w:val="0"/>
        <w:imprint w:val="0"/>
        <w:vanish w:val="0"/>
        <w:color w:val="auto"/>
        <w:sz w:val="20"/>
        <w:szCs w:val="20"/>
        <w:vertAlign w:val="baseline"/>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outline w:val="0"/>
        <w:shadow w:val="0"/>
        <w:emboss w:val="0"/>
        <w:imprint w:val="0"/>
        <w:vanish w:val="0"/>
        <w:color w:val="auto"/>
        <w:sz w:val="20"/>
        <w:szCs w:val="20"/>
        <w:vertAlign w:val="baseline"/>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outline w:val="0"/>
        <w:shadow w:val="0"/>
        <w:emboss w:val="0"/>
        <w:imprint w:val="0"/>
        <w:vanish w:val="0"/>
        <w:color w:val="auto"/>
        <w:sz w:val="20"/>
        <w:szCs w:val="20"/>
        <w:vertAlign w:val="baseline"/>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1">
    <w:nsid w:val="6A8428C7"/>
    <w:multiLevelType w:val="multilevel"/>
    <w:tmpl w:val="6A8428C7"/>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lmir Camolesi">
    <w15:presenceInfo w15:providerId="WPS Office" w15:userId="40280203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9"/>
  <w:trackRevisions w:val="1"/>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078"/>
    <w:rsid w:val="00025BB8"/>
    <w:rsid w:val="000F20C8"/>
    <w:rsid w:val="001541E7"/>
    <w:rsid w:val="001B7435"/>
    <w:rsid w:val="0021585A"/>
    <w:rsid w:val="00231DB3"/>
    <w:rsid w:val="002440DA"/>
    <w:rsid w:val="002F3C0D"/>
    <w:rsid w:val="00325F9D"/>
    <w:rsid w:val="003455C8"/>
    <w:rsid w:val="00354F52"/>
    <w:rsid w:val="003D2611"/>
    <w:rsid w:val="004025D8"/>
    <w:rsid w:val="00403432"/>
    <w:rsid w:val="00490E24"/>
    <w:rsid w:val="00496C8A"/>
    <w:rsid w:val="00675ADF"/>
    <w:rsid w:val="006929AA"/>
    <w:rsid w:val="006C4CD5"/>
    <w:rsid w:val="006E6B16"/>
    <w:rsid w:val="00792FF3"/>
    <w:rsid w:val="00874078"/>
    <w:rsid w:val="00877E50"/>
    <w:rsid w:val="008E0AA3"/>
    <w:rsid w:val="00934D89"/>
    <w:rsid w:val="0094724C"/>
    <w:rsid w:val="00AE19B8"/>
    <w:rsid w:val="00BE6D4E"/>
    <w:rsid w:val="00D15B0D"/>
    <w:rsid w:val="00D430EE"/>
    <w:rsid w:val="00DA4C6F"/>
    <w:rsid w:val="00E62467"/>
    <w:rsid w:val="00F011BA"/>
    <w:rsid w:val="00F01679"/>
    <w:rsid w:val="00F310B0"/>
    <w:rsid w:val="699F7090"/>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t-BR" w:eastAsia="en-US" w:bidi="ar-SA"/>
    </w:rPr>
  </w:style>
  <w:style w:type="paragraph" w:styleId="2">
    <w:name w:val="heading 1"/>
    <w:basedOn w:val="1"/>
    <w:next w:val="1"/>
    <w:link w:val="13"/>
    <w:qFormat/>
    <w:uiPriority w:val="0"/>
    <w:pPr>
      <w:keepNext/>
      <w:keepLines/>
      <w:numPr>
        <w:ilvl w:val="0"/>
        <w:numId w:val="1"/>
      </w:numPr>
      <w:tabs>
        <w:tab w:val="left" w:pos="216"/>
      </w:tabs>
      <w:spacing w:before="160" w:after="80" w:line="240" w:lineRule="auto"/>
      <w:ind w:firstLine="0"/>
      <w:jc w:val="center"/>
      <w:outlineLvl w:val="0"/>
    </w:pPr>
    <w:rPr>
      <w:rFonts w:ascii="Times New Roman" w:hAnsi="Times New Roman" w:eastAsia="SimSun" w:cs="Times New Roman"/>
      <w:smallCaps/>
      <w:sz w:val="20"/>
      <w:szCs w:val="20"/>
      <w:lang w:val="en-US"/>
    </w:rPr>
  </w:style>
  <w:style w:type="paragraph" w:styleId="3">
    <w:name w:val="heading 2"/>
    <w:basedOn w:val="1"/>
    <w:next w:val="1"/>
    <w:link w:val="14"/>
    <w:qFormat/>
    <w:uiPriority w:val="0"/>
    <w:pPr>
      <w:keepNext/>
      <w:keepLines/>
      <w:numPr>
        <w:ilvl w:val="1"/>
        <w:numId w:val="1"/>
      </w:numPr>
      <w:tabs>
        <w:tab w:val="left" w:pos="288"/>
        <w:tab w:val="clear" w:pos="360"/>
      </w:tabs>
      <w:spacing w:before="120" w:after="60" w:line="240" w:lineRule="auto"/>
      <w:outlineLvl w:val="1"/>
    </w:pPr>
    <w:rPr>
      <w:rFonts w:ascii="Times New Roman" w:hAnsi="Times New Roman" w:eastAsia="SimSun" w:cs="Times New Roman"/>
      <w:i/>
      <w:iCs/>
      <w:sz w:val="20"/>
      <w:szCs w:val="20"/>
      <w:lang w:val="en-US"/>
    </w:rPr>
  </w:style>
  <w:style w:type="paragraph" w:styleId="4">
    <w:name w:val="heading 3"/>
    <w:basedOn w:val="1"/>
    <w:next w:val="1"/>
    <w:link w:val="15"/>
    <w:qFormat/>
    <w:uiPriority w:val="0"/>
    <w:pPr>
      <w:numPr>
        <w:ilvl w:val="2"/>
        <w:numId w:val="1"/>
      </w:numPr>
      <w:spacing w:after="0" w:line="240" w:lineRule="exact"/>
      <w:ind w:firstLine="288"/>
      <w:jc w:val="both"/>
      <w:outlineLvl w:val="2"/>
    </w:pPr>
    <w:rPr>
      <w:rFonts w:ascii="Times New Roman" w:hAnsi="Times New Roman" w:eastAsia="SimSun" w:cs="Times New Roman"/>
      <w:i/>
      <w:iCs/>
      <w:sz w:val="20"/>
      <w:szCs w:val="20"/>
      <w:lang w:val="en-US"/>
    </w:rPr>
  </w:style>
  <w:style w:type="paragraph" w:styleId="5">
    <w:name w:val="heading 4"/>
    <w:basedOn w:val="1"/>
    <w:next w:val="1"/>
    <w:link w:val="16"/>
    <w:qFormat/>
    <w:uiPriority w:val="0"/>
    <w:pPr>
      <w:numPr>
        <w:ilvl w:val="3"/>
        <w:numId w:val="1"/>
      </w:numPr>
      <w:tabs>
        <w:tab w:val="left" w:pos="720"/>
        <w:tab w:val="clear" w:pos="630"/>
      </w:tabs>
      <w:spacing w:before="40" w:after="40" w:line="240" w:lineRule="auto"/>
      <w:ind w:firstLine="504"/>
      <w:jc w:val="both"/>
      <w:outlineLvl w:val="3"/>
    </w:pPr>
    <w:rPr>
      <w:rFonts w:ascii="Times New Roman" w:hAnsi="Times New Roman" w:eastAsia="SimSun" w:cs="Times New Roman"/>
      <w:i/>
      <w:iCs/>
      <w:sz w:val="20"/>
      <w:szCs w:val="20"/>
      <w:lang w:val="en-US"/>
    </w:rPr>
  </w:style>
  <w:style w:type="character" w:default="1" w:styleId="8">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6">
    <w:name w:val="Body Text"/>
    <w:basedOn w:val="1"/>
    <w:link w:val="18"/>
    <w:unhideWhenUsed/>
    <w:uiPriority w:val="0"/>
    <w:pPr>
      <w:tabs>
        <w:tab w:val="left" w:pos="288"/>
      </w:tabs>
      <w:spacing w:after="120" w:line="228" w:lineRule="auto"/>
      <w:ind w:firstLine="288"/>
      <w:jc w:val="both"/>
    </w:pPr>
    <w:rPr>
      <w:rFonts w:ascii="Times New Roman" w:hAnsi="Times New Roman" w:eastAsia="SimSun" w:cs="Times New Roman"/>
      <w:spacing w:val="-1"/>
      <w:sz w:val="20"/>
      <w:szCs w:val="20"/>
      <w:lang w:val="zh-CN" w:eastAsia="zh-CN"/>
    </w:rPr>
  </w:style>
  <w:style w:type="paragraph" w:styleId="7">
    <w:name w:val="footnote text"/>
    <w:basedOn w:val="1"/>
    <w:semiHidden/>
    <w:unhideWhenUsed/>
    <w:uiPriority w:val="99"/>
    <w:pPr>
      <w:snapToGrid w:val="0"/>
      <w:jc w:val="left"/>
    </w:pPr>
    <w:rPr>
      <w:sz w:val="18"/>
      <w:szCs w:val="18"/>
    </w:rPr>
  </w:style>
  <w:style w:type="character" w:styleId="9">
    <w:name w:val="FollowedHyperlink"/>
    <w:basedOn w:val="8"/>
    <w:semiHidden/>
    <w:unhideWhenUsed/>
    <w:uiPriority w:val="99"/>
    <w:rPr>
      <w:color w:val="954F72" w:themeColor="followedHyperlink"/>
      <w:u w:val="single"/>
      <w14:textFill>
        <w14:solidFill>
          <w14:schemeClr w14:val="folHlink"/>
        </w14:solidFill>
      </w14:textFill>
    </w:rPr>
  </w:style>
  <w:style w:type="character" w:styleId="10">
    <w:name w:val="footnote reference"/>
    <w:basedOn w:val="8"/>
    <w:semiHidden/>
    <w:unhideWhenUsed/>
    <w:uiPriority w:val="99"/>
    <w:rPr>
      <w:vertAlign w:val="superscript"/>
    </w:rPr>
  </w:style>
  <w:style w:type="character" w:styleId="11">
    <w:name w:val="Hyperlink"/>
    <w:basedOn w:val="8"/>
    <w:unhideWhenUsed/>
    <w:uiPriority w:val="99"/>
    <w:rPr>
      <w:color w:val="0563C1" w:themeColor="hyperlink"/>
      <w:u w:val="single"/>
      <w14:textFill>
        <w14:solidFill>
          <w14:schemeClr w14:val="hlink"/>
        </w14:solidFill>
      </w14:textFill>
    </w:rPr>
  </w:style>
  <w:style w:type="character" w:customStyle="1" w:styleId="13">
    <w:name w:val="Título 1 Char"/>
    <w:basedOn w:val="8"/>
    <w:link w:val="2"/>
    <w:uiPriority w:val="0"/>
    <w:rPr>
      <w:rFonts w:ascii="Times New Roman" w:hAnsi="Times New Roman" w:eastAsia="SimSun" w:cs="Times New Roman"/>
      <w:smallCaps/>
      <w:sz w:val="20"/>
      <w:szCs w:val="20"/>
      <w:lang w:val="en-US"/>
    </w:rPr>
  </w:style>
  <w:style w:type="character" w:customStyle="1" w:styleId="14">
    <w:name w:val="Título 2 Char"/>
    <w:basedOn w:val="8"/>
    <w:link w:val="3"/>
    <w:uiPriority w:val="0"/>
    <w:rPr>
      <w:rFonts w:ascii="Times New Roman" w:hAnsi="Times New Roman" w:eastAsia="SimSun" w:cs="Times New Roman"/>
      <w:i/>
      <w:iCs/>
      <w:sz w:val="20"/>
      <w:szCs w:val="20"/>
      <w:lang w:val="en-US"/>
    </w:rPr>
  </w:style>
  <w:style w:type="character" w:customStyle="1" w:styleId="15">
    <w:name w:val="Título 3 Char"/>
    <w:basedOn w:val="8"/>
    <w:link w:val="4"/>
    <w:uiPriority w:val="0"/>
    <w:rPr>
      <w:rFonts w:ascii="Times New Roman" w:hAnsi="Times New Roman" w:eastAsia="SimSun" w:cs="Times New Roman"/>
      <w:i/>
      <w:iCs/>
      <w:sz w:val="20"/>
      <w:szCs w:val="20"/>
      <w:lang w:val="en-US"/>
    </w:rPr>
  </w:style>
  <w:style w:type="character" w:customStyle="1" w:styleId="16">
    <w:name w:val="Título 4 Char"/>
    <w:basedOn w:val="8"/>
    <w:link w:val="5"/>
    <w:uiPriority w:val="0"/>
    <w:rPr>
      <w:rFonts w:ascii="Times New Roman" w:hAnsi="Times New Roman" w:eastAsia="SimSun" w:cs="Times New Roman"/>
      <w:i/>
      <w:iCs/>
      <w:sz w:val="20"/>
      <w:szCs w:val="20"/>
      <w:lang w:val="en-US"/>
    </w:rPr>
  </w:style>
  <w:style w:type="paragraph" w:styleId="17">
    <w:name w:val="List Paragraph"/>
    <w:basedOn w:val="1"/>
    <w:qFormat/>
    <w:uiPriority w:val="34"/>
    <w:pPr>
      <w:ind w:left="720"/>
      <w:contextualSpacing/>
    </w:pPr>
  </w:style>
  <w:style w:type="character" w:customStyle="1" w:styleId="18">
    <w:name w:val="Corpo de texto Char"/>
    <w:basedOn w:val="8"/>
    <w:link w:val="6"/>
    <w:uiPriority w:val="0"/>
    <w:rPr>
      <w:rFonts w:ascii="Times New Roman" w:hAnsi="Times New Roman" w:eastAsia="SimSun" w:cs="Times New Roman"/>
      <w:spacing w:val="-1"/>
      <w:sz w:val="20"/>
      <w:szCs w:val="20"/>
      <w:lang w:val="zh-CN" w:eastAsia="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633</Words>
  <Characters>3423</Characters>
  <Lines>28</Lines>
  <Paragraphs>8</Paragraphs>
  <TotalTime>170</TotalTime>
  <ScaleCrop>false</ScaleCrop>
  <LinksUpToDate>false</LinksUpToDate>
  <CharactersWithSpaces>4048</CharactersWithSpaces>
  <Application>WPS Office_11.2.0.9031_F1E327BC-269C-435d-A152-05C5408002CA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2019-10-21T20:40:00Z</dcterms:created>
  <dc:creator>Cristhian Dias</dc:creator>
  <cp:lastModifiedBy>Almir Camolesi</cp:lastModifiedBy>
  <dcterms:modified xsi:type="dcterms:W3CDTF">2019-11-19T14:45:28Z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1046-11.2.0.9031</vt:lpwstr>
  </property>
</Properties>
</file>