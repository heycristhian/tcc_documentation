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pPr>
    </w:p>
    <w:p>
      <w:pPr>
        <w:spacing w:line="240" w:lineRule="auto"/>
        <w:jc w:val="center"/>
        <w:rPr>
          <w:b/>
          <w:sz w:val="28"/>
          <w:szCs w:val="28"/>
        </w:rPr>
      </w:pPr>
      <w:r>
        <w:rPr>
          <w:b/>
          <w:sz w:val="28"/>
          <w:szCs w:val="28"/>
        </w:rPr>
        <w:t>JOÃO PAULO RODRIGUES BUENO</w:t>
      </w:r>
    </w:p>
    <w:p>
      <w:pPr>
        <w:spacing w:line="240" w:lineRule="auto"/>
        <w:jc w:val="center"/>
        <w:rPr>
          <w:b/>
          <w:sz w:val="28"/>
          <w:szCs w:val="28"/>
        </w:rPr>
      </w:pPr>
    </w:p>
    <w:p>
      <w:pPr>
        <w:spacing w:line="240" w:lineRule="auto"/>
        <w:jc w:val="center"/>
        <w:rPr>
          <w:b/>
          <w:sz w:val="28"/>
          <w:szCs w:val="28"/>
        </w:rPr>
      </w:pPr>
    </w:p>
    <w:p>
      <w:pPr>
        <w:spacing w:line="240" w:lineRule="auto"/>
        <w:jc w:val="center"/>
        <w:rPr>
          <w:b/>
          <w:sz w:val="28"/>
          <w:szCs w:val="28"/>
        </w:rPr>
      </w:pPr>
    </w:p>
    <w:p>
      <w:pPr>
        <w:spacing w:line="240" w:lineRule="auto"/>
        <w:jc w:val="center"/>
        <w:rPr>
          <w:b/>
          <w:sz w:val="28"/>
          <w:szCs w:val="28"/>
        </w:rPr>
      </w:pPr>
    </w:p>
    <w:p>
      <w:pPr>
        <w:spacing w:line="240" w:lineRule="auto"/>
        <w:jc w:val="center"/>
        <w:rPr>
          <w:b/>
          <w:sz w:val="28"/>
          <w:szCs w:val="28"/>
        </w:rPr>
      </w:pPr>
    </w:p>
    <w:p>
      <w:pPr>
        <w:spacing w:line="240" w:lineRule="auto"/>
        <w:jc w:val="center"/>
        <w:rPr>
          <w:b/>
          <w:sz w:val="28"/>
          <w:szCs w:val="28"/>
        </w:rPr>
      </w:pPr>
    </w:p>
    <w:p>
      <w:pPr>
        <w:spacing w:line="240" w:lineRule="auto"/>
        <w:jc w:val="center"/>
        <w:rPr>
          <w:b/>
          <w:sz w:val="28"/>
          <w:szCs w:val="28"/>
        </w:rPr>
      </w:pPr>
    </w:p>
    <w:p>
      <w:pPr>
        <w:spacing w:line="240" w:lineRule="auto"/>
        <w:jc w:val="center"/>
        <w:rPr>
          <w:b/>
          <w:sz w:val="28"/>
          <w:szCs w:val="28"/>
        </w:rPr>
      </w:pPr>
    </w:p>
    <w:p>
      <w:pPr>
        <w:spacing w:line="240" w:lineRule="auto"/>
        <w:jc w:val="center"/>
        <w:rPr>
          <w:rFonts w:ascii="Arial" w:hAnsi="Arial" w:cs="Arial"/>
          <w:sz w:val="28"/>
          <w:szCs w:val="28"/>
        </w:rPr>
      </w:pPr>
    </w:p>
    <w:p>
      <w:pPr>
        <w:spacing w:line="240" w:lineRule="auto"/>
        <w:jc w:val="center"/>
        <w:rPr>
          <w:rFonts w:ascii="Arial" w:hAnsi="Arial" w:cs="Arial"/>
          <w:b/>
          <w:sz w:val="28"/>
          <w:szCs w:val="28"/>
          <w:u w:val="single"/>
        </w:rPr>
      </w:pPr>
      <w:r>
        <w:rPr>
          <w:rFonts w:ascii="Arial" w:hAnsi="Arial" w:cs="Arial"/>
          <w:b/>
          <w:sz w:val="28"/>
          <w:szCs w:val="28"/>
        </w:rPr>
        <w:t xml:space="preserve">DESENVOLVIMENTO DE APLICAÇÃO HIBRIDA E PROTOTIPO DE DISPOSITIVO PARA AGRICULTURA </w:t>
      </w:r>
    </w:p>
    <w:p>
      <w:pPr>
        <w:spacing w:line="240" w:lineRule="auto"/>
        <w:jc w:val="center"/>
        <w:rPr>
          <w:rFonts w:ascii="Arial" w:hAnsi="Arial" w:cs="Arial"/>
          <w:b/>
          <w:sz w:val="28"/>
          <w:szCs w:val="28"/>
        </w:rPr>
      </w:pPr>
    </w:p>
    <w:p>
      <w:pPr>
        <w:spacing w:line="240" w:lineRule="auto"/>
        <w:jc w:val="center"/>
        <w:rPr>
          <w:rFonts w:ascii="Arial" w:hAnsi="Arial" w:cs="Arial"/>
          <w:b/>
          <w:sz w:val="28"/>
          <w:szCs w:val="28"/>
        </w:rPr>
      </w:pPr>
    </w:p>
    <w:p>
      <w:pPr>
        <w:spacing w:line="240" w:lineRule="auto"/>
        <w:jc w:val="center"/>
        <w:rPr>
          <w:rFonts w:ascii="Arial" w:hAnsi="Arial" w:cs="Arial"/>
          <w:b/>
          <w:sz w:val="28"/>
          <w:szCs w:val="28"/>
        </w:rPr>
      </w:pPr>
    </w:p>
    <w:p>
      <w:pPr>
        <w:spacing w:line="240" w:lineRule="auto"/>
        <w:jc w:val="center"/>
        <w:rPr>
          <w:rFonts w:ascii="Arial" w:hAnsi="Arial" w:cs="Arial"/>
          <w:b/>
          <w:sz w:val="28"/>
          <w:szCs w:val="28"/>
        </w:rPr>
      </w:pPr>
    </w:p>
    <w:p>
      <w:pPr>
        <w:spacing w:line="240" w:lineRule="auto"/>
        <w:rPr>
          <w:rFonts w:ascii="Arial" w:hAnsi="Arial" w:cs="Arial"/>
          <w:b/>
          <w:sz w:val="28"/>
          <w:szCs w:val="28"/>
        </w:rPr>
      </w:pPr>
    </w:p>
    <w:p>
      <w:pPr>
        <w:spacing w:line="240" w:lineRule="auto"/>
        <w:jc w:val="center"/>
        <w:rPr>
          <w:rFonts w:ascii="Arial" w:hAnsi="Arial" w:cs="Arial"/>
          <w:b/>
          <w:sz w:val="28"/>
          <w:szCs w:val="28"/>
        </w:rPr>
      </w:pPr>
    </w:p>
    <w:p>
      <w:pPr>
        <w:spacing w:line="240" w:lineRule="auto"/>
        <w:jc w:val="center"/>
        <w:rPr>
          <w:rFonts w:ascii="Arial" w:hAnsi="Arial" w:cs="Arial"/>
          <w:b/>
          <w:sz w:val="28"/>
          <w:szCs w:val="28"/>
        </w:rPr>
      </w:pPr>
    </w:p>
    <w:p>
      <w:pPr>
        <w:spacing w:line="240" w:lineRule="auto"/>
        <w:jc w:val="center"/>
        <w:rPr>
          <w:rFonts w:ascii="Arial" w:hAnsi="Arial" w:cs="Arial"/>
          <w:b/>
          <w:sz w:val="28"/>
          <w:szCs w:val="28"/>
        </w:rPr>
      </w:pPr>
    </w:p>
    <w:p>
      <w:pPr>
        <w:spacing w:line="240" w:lineRule="auto"/>
        <w:jc w:val="center"/>
        <w:rPr>
          <w:rFonts w:ascii="Arial" w:hAnsi="Arial" w:cs="Arial"/>
          <w:b/>
          <w:sz w:val="28"/>
          <w:szCs w:val="28"/>
        </w:rPr>
      </w:pPr>
    </w:p>
    <w:p>
      <w:pPr>
        <w:spacing w:line="240" w:lineRule="auto"/>
        <w:jc w:val="center"/>
        <w:rPr>
          <w:rFonts w:ascii="Arial" w:hAnsi="Arial" w:cs="Arial"/>
          <w:b/>
          <w:sz w:val="28"/>
          <w:szCs w:val="28"/>
        </w:rPr>
      </w:pPr>
    </w:p>
    <w:p>
      <w:pPr>
        <w:spacing w:line="240" w:lineRule="auto"/>
        <w:jc w:val="center"/>
        <w:rPr>
          <w:rFonts w:ascii="Arial" w:hAnsi="Arial" w:cs="Arial"/>
          <w:b/>
          <w:sz w:val="28"/>
          <w:szCs w:val="28"/>
        </w:rPr>
      </w:pPr>
    </w:p>
    <w:p>
      <w:pPr>
        <w:spacing w:line="240" w:lineRule="auto"/>
        <w:jc w:val="center"/>
        <w:rPr>
          <w:rFonts w:ascii="Arial" w:hAnsi="Arial" w:cs="Arial"/>
          <w:b/>
          <w:sz w:val="28"/>
          <w:szCs w:val="28"/>
        </w:rPr>
      </w:pPr>
    </w:p>
    <w:p>
      <w:pPr>
        <w:spacing w:line="240" w:lineRule="auto"/>
        <w:jc w:val="center"/>
        <w:rPr>
          <w:rFonts w:ascii="Arial" w:hAnsi="Arial" w:cs="Arial"/>
          <w:b/>
          <w:sz w:val="28"/>
          <w:szCs w:val="28"/>
        </w:rPr>
      </w:pPr>
      <w:r>
        <w:rPr>
          <w:rFonts w:ascii="Arial" w:hAnsi="Arial" w:cs="Arial"/>
          <w:b/>
          <w:sz w:val="28"/>
          <w:szCs w:val="28"/>
        </w:rPr>
        <w:t>Assis/SP</w:t>
      </w:r>
    </w:p>
    <w:p>
      <w:pPr>
        <w:spacing w:line="240" w:lineRule="auto"/>
        <w:jc w:val="center"/>
        <w:rPr>
          <w:rFonts w:ascii="Arial" w:hAnsi="Arial" w:cs="Arial"/>
          <w:b/>
          <w:sz w:val="28"/>
          <w:szCs w:val="28"/>
        </w:rPr>
      </w:pPr>
      <w:r>
        <w:rPr>
          <w:rFonts w:ascii="Arial" w:hAnsi="Arial" w:cs="Arial"/>
          <w:b/>
          <w:sz w:val="28"/>
          <w:szCs w:val="28"/>
        </w:rPr>
        <w:t>2017</w:t>
      </w:r>
    </w:p>
    <w:p>
      <w:pPr>
        <w:spacing w:line="240" w:lineRule="auto"/>
        <w:jc w:val="center"/>
        <w:rPr>
          <w:rFonts w:ascii="Arial" w:hAnsi="Arial" w:cs="Arial"/>
          <w:sz w:val="28"/>
          <w:szCs w:val="28"/>
        </w:rPr>
      </w:pPr>
    </w:p>
    <w:p>
      <w:pPr>
        <w:spacing w:line="240" w:lineRule="auto"/>
        <w:jc w:val="center"/>
        <w:rPr>
          <w:rFonts w:ascii="Arial" w:hAnsi="Arial" w:cs="Arial"/>
          <w:sz w:val="28"/>
          <w:szCs w:val="28"/>
        </w:rPr>
      </w:pPr>
    </w:p>
    <w:p>
      <w:pPr>
        <w:spacing w:line="240" w:lineRule="auto"/>
        <w:jc w:val="center"/>
        <w:rPr>
          <w:rFonts w:ascii="Arial" w:hAnsi="Arial" w:cs="Arial"/>
          <w:b/>
          <w:sz w:val="28"/>
          <w:szCs w:val="28"/>
        </w:rPr>
      </w:pPr>
      <w:r>
        <w:rPr>
          <w:rFonts w:ascii="Arial" w:hAnsi="Arial" w:cs="Arial"/>
          <w:b/>
          <w:sz w:val="28"/>
          <w:szCs w:val="28"/>
        </w:rPr>
        <w:t>2017</w:t>
      </w:r>
    </w:p>
    <w:p>
      <w:pPr>
        <w:spacing w:line="240" w:lineRule="auto"/>
        <w:jc w:val="center"/>
        <w:rPr>
          <w:rFonts w:ascii="Arial" w:hAnsi="Arial" w:cs="Arial"/>
          <w:b/>
          <w:sz w:val="24"/>
          <w:szCs w:val="24"/>
        </w:rPr>
      </w:pPr>
      <w:r>
        <w:rPr>
          <w:rFonts w:ascii="Arial" w:hAnsi="Arial" w:cs="Arial"/>
          <w:b/>
          <w:sz w:val="24"/>
          <w:szCs w:val="24"/>
        </w:rPr>
        <w:t>JOÃO PAULO RODRIGUES BUENO</w:t>
      </w:r>
    </w:p>
    <w:p>
      <w:pPr>
        <w:spacing w:line="240" w:lineRule="auto"/>
        <w:jc w:val="center"/>
        <w:rPr>
          <w:rFonts w:ascii="Arial" w:hAnsi="Arial" w:cs="Arial"/>
          <w:b/>
          <w:sz w:val="24"/>
          <w:szCs w:val="24"/>
        </w:rPr>
      </w:pPr>
    </w:p>
    <w:p>
      <w:pPr>
        <w:spacing w:line="240" w:lineRule="auto"/>
        <w:jc w:val="center"/>
        <w:rPr>
          <w:rFonts w:ascii="Arial" w:hAnsi="Arial" w:cs="Arial"/>
          <w:b/>
          <w:sz w:val="24"/>
          <w:szCs w:val="24"/>
        </w:rPr>
      </w:pPr>
    </w:p>
    <w:p>
      <w:pPr>
        <w:spacing w:line="240" w:lineRule="auto"/>
        <w:jc w:val="center"/>
        <w:rPr>
          <w:rFonts w:ascii="Arial" w:hAnsi="Arial" w:cs="Arial"/>
          <w:b/>
          <w:sz w:val="24"/>
          <w:szCs w:val="24"/>
        </w:rPr>
      </w:pPr>
    </w:p>
    <w:p>
      <w:pPr>
        <w:spacing w:line="240" w:lineRule="auto"/>
        <w:jc w:val="center"/>
        <w:rPr>
          <w:rFonts w:ascii="Arial" w:hAnsi="Arial" w:cs="Arial"/>
          <w:b/>
          <w:sz w:val="24"/>
          <w:szCs w:val="24"/>
        </w:rPr>
      </w:pPr>
    </w:p>
    <w:p>
      <w:pPr>
        <w:spacing w:line="240" w:lineRule="auto"/>
        <w:jc w:val="center"/>
        <w:rPr>
          <w:rFonts w:ascii="Arial" w:hAnsi="Arial" w:cs="Arial"/>
          <w:b/>
          <w:sz w:val="24"/>
          <w:szCs w:val="24"/>
        </w:rPr>
      </w:pPr>
    </w:p>
    <w:p>
      <w:pPr>
        <w:spacing w:line="240" w:lineRule="auto"/>
        <w:jc w:val="center"/>
        <w:rPr>
          <w:rFonts w:ascii="Arial" w:hAnsi="Arial" w:cs="Arial"/>
          <w:b/>
          <w:sz w:val="24"/>
          <w:szCs w:val="24"/>
        </w:rPr>
      </w:pPr>
    </w:p>
    <w:p>
      <w:pPr>
        <w:spacing w:line="240" w:lineRule="auto"/>
        <w:jc w:val="center"/>
        <w:rPr>
          <w:rFonts w:ascii="Arial" w:hAnsi="Arial" w:cs="Arial"/>
          <w:b/>
          <w:sz w:val="24"/>
          <w:szCs w:val="24"/>
        </w:rPr>
      </w:pPr>
    </w:p>
    <w:p>
      <w:pPr>
        <w:spacing w:line="240" w:lineRule="auto"/>
        <w:jc w:val="center"/>
        <w:rPr>
          <w:rFonts w:ascii="Arial" w:hAnsi="Arial" w:cs="Arial"/>
          <w:b/>
          <w:sz w:val="24"/>
          <w:szCs w:val="24"/>
        </w:rPr>
      </w:pPr>
    </w:p>
    <w:p>
      <w:pPr>
        <w:spacing w:line="240" w:lineRule="auto"/>
        <w:jc w:val="center"/>
        <w:rPr>
          <w:rFonts w:ascii="Arial" w:hAnsi="Arial" w:cs="Arial"/>
          <w:b/>
          <w:sz w:val="28"/>
          <w:szCs w:val="28"/>
        </w:rPr>
      </w:pPr>
    </w:p>
    <w:p>
      <w:pPr>
        <w:spacing w:line="240" w:lineRule="auto"/>
        <w:jc w:val="center"/>
        <w:rPr>
          <w:rFonts w:ascii="Arial" w:hAnsi="Arial" w:cs="Arial"/>
          <w:b/>
          <w:sz w:val="28"/>
          <w:szCs w:val="28"/>
          <w:u w:val="single"/>
        </w:rPr>
      </w:pPr>
      <w:r>
        <w:rPr>
          <w:rFonts w:ascii="Arial" w:hAnsi="Arial" w:cs="Arial"/>
          <w:b/>
          <w:sz w:val="28"/>
          <w:szCs w:val="28"/>
        </w:rPr>
        <w:t xml:space="preserve">DESENVOLVIMENTO DE APLICAÇÃO HIBRIDA E PROTOTIPO DE DISPOSITIVO PARA AGRICULTURA </w:t>
      </w:r>
    </w:p>
    <w:p>
      <w:pPr>
        <w:spacing w:line="240" w:lineRule="auto"/>
        <w:jc w:val="center"/>
        <w:rPr>
          <w:rFonts w:ascii="Arial" w:hAnsi="Arial" w:cs="Arial"/>
          <w:b/>
          <w:sz w:val="28"/>
          <w:szCs w:val="28"/>
        </w:rPr>
      </w:pPr>
    </w:p>
    <w:p>
      <w:pPr>
        <w:spacing w:line="240" w:lineRule="auto"/>
        <w:jc w:val="center"/>
        <w:rPr>
          <w:rFonts w:ascii="Arial" w:hAnsi="Arial" w:cs="Arial"/>
          <w:b/>
          <w:sz w:val="28"/>
          <w:szCs w:val="28"/>
        </w:rPr>
      </w:pPr>
    </w:p>
    <w:p>
      <w:pPr>
        <w:spacing w:after="7" w:line="240" w:lineRule="auto"/>
        <w:ind w:left="3257"/>
        <w:jc w:val="both"/>
        <w:rPr>
          <w:b/>
        </w:rPr>
      </w:pPr>
      <w:r>
        <w:rPr>
          <w:rFonts w:ascii="Arial" w:hAnsi="Arial" w:eastAsia="Arial" w:cs="Arial"/>
          <w:b/>
          <w:sz w:val="20"/>
        </w:rPr>
        <w:t xml:space="preserve">Pré-projeto de </w:t>
      </w:r>
      <w:del w:id="0" w:author="Camolesi" w:date="2017-11-18T10:09:22Z">
        <w:r>
          <w:rPr>
            <w:rFonts w:ascii="Arial" w:hAnsi="Arial" w:eastAsia="Arial" w:cs="Arial"/>
            <w:b/>
            <w:sz w:val="20"/>
            <w:lang w:val="en-US"/>
          </w:rPr>
          <w:delText xml:space="preserve">TCC </w:delText>
        </w:r>
      </w:del>
      <w:ins w:id="1" w:author="Camolesi" w:date="2017-11-18T10:09:22Z">
        <w:r>
          <w:rPr>
            <w:rFonts w:ascii="Arial" w:hAnsi="Arial" w:eastAsia="Arial" w:cs="Arial"/>
            <w:b/>
            <w:sz w:val="20"/>
            <w:lang w:val="pt-BR"/>
          </w:rPr>
          <w:t>T</w:t>
        </w:r>
      </w:ins>
      <w:ins w:id="2" w:author="Camolesi" w:date="2017-11-18T10:09:23Z">
        <w:r>
          <w:rPr>
            <w:rFonts w:ascii="Arial" w:hAnsi="Arial" w:eastAsia="Arial" w:cs="Arial"/>
            <w:b/>
            <w:sz w:val="20"/>
            <w:lang w:val="pt-BR"/>
          </w:rPr>
          <w:t>rabalho</w:t>
        </w:r>
      </w:ins>
      <w:ins w:id="3" w:author="Camolesi" w:date="2017-11-18T10:09:24Z">
        <w:r>
          <w:rPr>
            <w:rFonts w:ascii="Arial" w:hAnsi="Arial" w:eastAsia="Arial" w:cs="Arial"/>
            <w:b/>
            <w:sz w:val="20"/>
            <w:lang w:val="pt-BR"/>
          </w:rPr>
          <w:t xml:space="preserve"> de Co</w:t>
        </w:r>
      </w:ins>
      <w:ins w:id="4" w:author="Camolesi" w:date="2017-11-18T10:09:25Z">
        <w:r>
          <w:rPr>
            <w:rFonts w:ascii="Arial" w:hAnsi="Arial" w:eastAsia="Arial" w:cs="Arial"/>
            <w:b/>
            <w:sz w:val="20"/>
            <w:lang w:val="pt-BR"/>
          </w:rPr>
          <w:t>nc</w:t>
        </w:r>
      </w:ins>
      <w:ins w:id="5" w:author="Camolesi" w:date="2017-11-18T10:09:26Z">
        <w:r>
          <w:rPr>
            <w:rFonts w:ascii="Arial" w:hAnsi="Arial" w:eastAsia="Arial" w:cs="Arial"/>
            <w:b/>
            <w:sz w:val="20"/>
            <w:lang w:val="pt-BR"/>
          </w:rPr>
          <w:t>lusão</w:t>
        </w:r>
      </w:ins>
      <w:ins w:id="6" w:author="Camolesi" w:date="2017-11-18T10:09:27Z">
        <w:r>
          <w:rPr>
            <w:rFonts w:ascii="Arial" w:hAnsi="Arial" w:eastAsia="Arial" w:cs="Arial"/>
            <w:b/>
            <w:sz w:val="20"/>
            <w:lang w:val="pt-BR"/>
          </w:rPr>
          <w:t xml:space="preserve"> de Cur</w:t>
        </w:r>
      </w:ins>
      <w:ins w:id="7" w:author="Camolesi" w:date="2017-11-18T10:09:28Z">
        <w:r>
          <w:rPr>
            <w:rFonts w:ascii="Arial" w:hAnsi="Arial" w:eastAsia="Arial" w:cs="Arial"/>
            <w:b/>
            <w:sz w:val="20"/>
            <w:lang w:val="pt-BR"/>
          </w:rPr>
          <w:t xml:space="preserve">so </w:t>
        </w:r>
      </w:ins>
      <w:r>
        <w:rPr>
          <w:rFonts w:ascii="Arial" w:hAnsi="Arial" w:eastAsia="Arial" w:cs="Arial"/>
          <w:b/>
          <w:sz w:val="20"/>
        </w:rPr>
        <w:t xml:space="preserve">apresentado ao Curso de Análise e Desenvolvimento de Sistemas do Instituto Municipal de Ensino Superior de Assis – IMESA e a Fundação Educacional do Município de Assis – FEMA, como requisito parcial à obtenção do Certificado de Conclusão. </w:t>
      </w:r>
    </w:p>
    <w:p>
      <w:pPr>
        <w:spacing w:after="144" w:line="240" w:lineRule="auto"/>
        <w:ind w:left="3262"/>
        <w:jc w:val="both"/>
      </w:pPr>
      <w:r>
        <w:rPr>
          <w:rFonts w:ascii="Arial" w:hAnsi="Arial" w:eastAsia="Arial" w:cs="Arial"/>
          <w:sz w:val="20"/>
        </w:rPr>
        <w:t xml:space="preserve"> </w:t>
      </w:r>
    </w:p>
    <w:p>
      <w:pPr>
        <w:spacing w:after="141" w:line="240" w:lineRule="auto"/>
        <w:ind w:left="3262"/>
      </w:pPr>
      <w:r>
        <w:rPr>
          <w:rFonts w:ascii="Arial" w:hAnsi="Arial" w:eastAsia="Arial" w:cs="Arial"/>
          <w:b/>
          <w:sz w:val="20"/>
        </w:rPr>
        <w:t xml:space="preserve"> </w:t>
      </w:r>
    </w:p>
    <w:p>
      <w:pPr>
        <w:spacing w:after="151" w:line="240" w:lineRule="auto"/>
        <w:ind w:left="3257"/>
      </w:pPr>
      <w:r>
        <w:rPr>
          <w:rFonts w:ascii="Arial" w:hAnsi="Arial" w:eastAsia="Arial" w:cs="Arial"/>
          <w:b/>
          <w:sz w:val="20"/>
        </w:rPr>
        <w:t xml:space="preserve">Orientando: João Paulo Rodrigues Bueno </w:t>
      </w:r>
    </w:p>
    <w:p>
      <w:pPr>
        <w:spacing w:after="141" w:line="240" w:lineRule="auto"/>
        <w:ind w:left="1195"/>
        <w:jc w:val="center"/>
        <w:rPr>
          <w:rFonts w:ascii="Arial" w:hAnsi="Arial" w:eastAsia="Arial" w:cs="Arial"/>
          <w:b/>
          <w:sz w:val="20"/>
        </w:rPr>
      </w:pPr>
      <w:r>
        <w:rPr>
          <w:rFonts w:ascii="Arial" w:hAnsi="Arial" w:eastAsia="Arial" w:cs="Arial"/>
          <w:b/>
          <w:sz w:val="20"/>
        </w:rPr>
        <w:t xml:space="preserve">Orientador: Dr. Almir Rogério Camolesi  </w:t>
      </w:r>
    </w:p>
    <w:p>
      <w:pPr>
        <w:spacing w:after="141" w:line="240" w:lineRule="auto"/>
        <w:ind w:left="1195"/>
        <w:jc w:val="center"/>
        <w:rPr>
          <w:rFonts w:ascii="Arial" w:hAnsi="Arial" w:eastAsia="Arial" w:cs="Arial"/>
          <w:b/>
          <w:sz w:val="20"/>
        </w:rPr>
      </w:pPr>
    </w:p>
    <w:p>
      <w:pPr>
        <w:spacing w:after="141" w:line="240" w:lineRule="auto"/>
        <w:ind w:left="1195"/>
        <w:jc w:val="center"/>
        <w:rPr>
          <w:rFonts w:ascii="Arial" w:hAnsi="Arial" w:eastAsia="Arial" w:cs="Arial"/>
          <w:b/>
          <w:sz w:val="20"/>
        </w:rPr>
      </w:pPr>
    </w:p>
    <w:p>
      <w:pPr>
        <w:spacing w:after="141" w:line="240" w:lineRule="auto"/>
        <w:ind w:left="1195"/>
        <w:jc w:val="center"/>
        <w:rPr>
          <w:rFonts w:ascii="Arial" w:hAnsi="Arial" w:eastAsia="Arial" w:cs="Arial"/>
          <w:b/>
          <w:sz w:val="20"/>
        </w:rPr>
      </w:pPr>
    </w:p>
    <w:p>
      <w:pPr>
        <w:spacing w:after="141" w:line="240" w:lineRule="auto"/>
        <w:ind w:left="1195"/>
        <w:jc w:val="center"/>
        <w:rPr>
          <w:rFonts w:ascii="Arial" w:hAnsi="Arial" w:eastAsia="Arial" w:cs="Arial"/>
          <w:b/>
          <w:sz w:val="20"/>
        </w:rPr>
      </w:pPr>
    </w:p>
    <w:p>
      <w:pPr>
        <w:spacing w:after="141" w:line="240" w:lineRule="auto"/>
        <w:rPr>
          <w:rFonts w:ascii="Arial" w:hAnsi="Arial" w:eastAsia="Arial" w:cs="Arial"/>
          <w:b/>
          <w:sz w:val="20"/>
        </w:rPr>
      </w:pPr>
    </w:p>
    <w:p>
      <w:pPr>
        <w:spacing w:after="141" w:line="240" w:lineRule="auto"/>
        <w:ind w:left="1195"/>
        <w:rPr>
          <w:rFonts w:ascii="Arial" w:hAnsi="Arial" w:eastAsia="Arial" w:cs="Arial"/>
          <w:b/>
          <w:sz w:val="28"/>
          <w:szCs w:val="28"/>
        </w:rPr>
      </w:pPr>
      <w:r>
        <w:rPr>
          <w:rFonts w:ascii="Arial" w:hAnsi="Arial" w:eastAsia="Arial" w:cs="Arial"/>
          <w:b/>
          <w:sz w:val="28"/>
          <w:szCs w:val="28"/>
        </w:rPr>
        <w:t xml:space="preserve">                                 </w:t>
      </w:r>
    </w:p>
    <w:p>
      <w:pPr>
        <w:spacing w:after="141" w:line="240" w:lineRule="auto"/>
        <w:ind w:left="1195"/>
        <w:rPr>
          <w:rFonts w:ascii="Arial" w:hAnsi="Arial" w:eastAsia="Arial" w:cs="Arial"/>
          <w:b/>
          <w:sz w:val="28"/>
          <w:szCs w:val="28"/>
        </w:rPr>
      </w:pPr>
      <w:r>
        <w:rPr>
          <w:rFonts w:ascii="Arial" w:hAnsi="Arial" w:eastAsia="Arial" w:cs="Arial"/>
          <w:b/>
          <w:sz w:val="28"/>
          <w:szCs w:val="28"/>
        </w:rPr>
        <w:t xml:space="preserve">                             </w:t>
      </w:r>
    </w:p>
    <w:p>
      <w:pPr>
        <w:spacing w:after="141" w:line="240" w:lineRule="auto"/>
        <w:ind w:left="1195"/>
        <w:rPr>
          <w:rFonts w:ascii="Arial" w:hAnsi="Arial" w:eastAsia="Arial" w:cs="Arial"/>
          <w:b/>
          <w:sz w:val="28"/>
          <w:szCs w:val="28"/>
        </w:rPr>
      </w:pPr>
    </w:p>
    <w:p>
      <w:pPr>
        <w:spacing w:after="141" w:line="240" w:lineRule="auto"/>
        <w:ind w:left="1195"/>
        <w:rPr>
          <w:rFonts w:ascii="Arial" w:hAnsi="Arial" w:eastAsia="Arial" w:cs="Arial"/>
          <w:b/>
          <w:sz w:val="28"/>
          <w:szCs w:val="28"/>
        </w:rPr>
      </w:pPr>
    </w:p>
    <w:p>
      <w:pPr>
        <w:spacing w:after="141" w:line="240" w:lineRule="auto"/>
        <w:ind w:left="1195"/>
        <w:rPr>
          <w:rFonts w:ascii="Arial" w:hAnsi="Arial" w:eastAsia="Arial" w:cs="Arial"/>
          <w:b/>
          <w:sz w:val="28"/>
          <w:szCs w:val="28"/>
        </w:rPr>
      </w:pPr>
      <w:r>
        <w:rPr>
          <w:rFonts w:ascii="Arial" w:hAnsi="Arial" w:eastAsia="Arial" w:cs="Arial"/>
          <w:b/>
          <w:sz w:val="28"/>
          <w:szCs w:val="28"/>
        </w:rPr>
        <w:t xml:space="preserve">                                     Assis/SP</w:t>
      </w:r>
    </w:p>
    <w:p>
      <w:pPr>
        <w:spacing w:after="141" w:line="240" w:lineRule="auto"/>
        <w:rPr>
          <w:rFonts w:ascii="Arial" w:hAnsi="Arial" w:eastAsia="Arial" w:cs="Arial"/>
          <w:b/>
          <w:sz w:val="28"/>
          <w:szCs w:val="28"/>
        </w:rPr>
      </w:pPr>
      <w:r>
        <w:rPr>
          <w:rFonts w:ascii="Arial" w:hAnsi="Arial" w:eastAsia="Arial" w:cs="Arial"/>
          <w:b/>
          <w:sz w:val="28"/>
          <w:szCs w:val="28"/>
        </w:rPr>
        <w:t xml:space="preserve">                                                        2017</w:t>
      </w:r>
    </w:p>
    <w:p>
      <w:pPr>
        <w:spacing w:after="141" w:line="240" w:lineRule="auto"/>
        <w:rPr>
          <w:rFonts w:ascii="Arial" w:hAnsi="Arial" w:eastAsia="Arial" w:cs="Arial"/>
          <w:b/>
          <w:sz w:val="28"/>
          <w:szCs w:val="28"/>
        </w:rPr>
        <w:sectPr>
          <w:headerReference r:id="rId4" w:type="default"/>
          <w:pgSz w:w="11906" w:h="16838"/>
          <w:pgMar w:top="1701" w:right="1134" w:bottom="1134" w:left="1701" w:header="1134" w:footer="709" w:gutter="0"/>
          <w:cols w:space="708" w:num="1"/>
          <w:docGrid w:linePitch="360" w:charSpace="0"/>
        </w:sectPr>
      </w:pPr>
      <w:r>
        <w:rPr>
          <w:rFonts w:ascii="Arial" w:hAnsi="Arial" w:eastAsia="Arial" w:cs="Arial"/>
          <w:b/>
          <w:sz w:val="28"/>
          <w:szCs w:val="28"/>
        </w:rPr>
        <w:t xml:space="preserve">                     </w:t>
      </w:r>
    </w:p>
    <w:p>
      <w:pPr>
        <w:spacing w:after="141" w:line="240" w:lineRule="auto"/>
        <w:rPr>
          <w:rFonts w:ascii="Arial" w:hAnsi="Arial" w:eastAsia="Arial" w:cs="Arial"/>
          <w:b/>
          <w:sz w:val="28"/>
          <w:szCs w:val="28"/>
        </w:rPr>
      </w:pPr>
    </w:p>
    <w:p>
      <w:pPr>
        <w:pStyle w:val="24"/>
        <w:numPr>
          <w:ilvl w:val="0"/>
          <w:numId w:val="1"/>
        </w:numPr>
        <w:spacing w:after="0" w:line="360" w:lineRule="auto"/>
        <w:rPr>
          <w:rFonts w:ascii="Arial" w:hAnsi="Arial" w:cs="Arial"/>
          <w:b/>
          <w:sz w:val="28"/>
          <w:szCs w:val="28"/>
        </w:rPr>
      </w:pPr>
      <w:r>
        <w:rPr>
          <w:rFonts w:ascii="Arial" w:hAnsi="Arial" w:cs="Arial"/>
          <w:b/>
          <w:sz w:val="28"/>
          <w:szCs w:val="28"/>
        </w:rPr>
        <w:t>INTRODUÇÃO</w:t>
      </w:r>
    </w:p>
    <w:p>
      <w:pPr>
        <w:pStyle w:val="24"/>
        <w:spacing w:after="0" w:line="360" w:lineRule="auto"/>
        <w:ind w:left="360"/>
        <w:rPr>
          <w:rFonts w:ascii="Arial" w:hAnsi="Arial" w:cs="Arial"/>
          <w:b/>
          <w:sz w:val="28"/>
          <w:szCs w:val="28"/>
        </w:rPr>
      </w:pPr>
    </w:p>
    <w:p>
      <w:pPr>
        <w:pStyle w:val="24"/>
        <w:spacing w:after="0" w:line="360" w:lineRule="auto"/>
        <w:ind w:left="360"/>
        <w:rPr>
          <w:rFonts w:ascii="Arial" w:hAnsi="Arial" w:cs="Arial"/>
          <w:b/>
          <w:sz w:val="28"/>
          <w:szCs w:val="28"/>
        </w:rPr>
      </w:pPr>
    </w:p>
    <w:p>
      <w:pPr>
        <w:spacing w:after="0" w:line="360" w:lineRule="auto"/>
        <w:jc w:val="both"/>
        <w:rPr>
          <w:rFonts w:ascii="Arial" w:hAnsi="Arial" w:cs="Arial"/>
          <w:sz w:val="24"/>
          <w:szCs w:val="24"/>
        </w:rPr>
      </w:pPr>
      <w:commentRangeStart w:id="0"/>
      <w:r>
        <w:rPr>
          <w:rFonts w:ascii="Arial" w:hAnsi="Arial" w:cs="Arial"/>
          <w:sz w:val="24"/>
          <w:szCs w:val="24"/>
        </w:rPr>
        <w:t xml:space="preserve">Com os avanços Tecnológicos aumentando exponencialmente novas soluções surgem se incorporando em várias áreas da sociedade e da indústria. Essas soluções </w:t>
      </w:r>
      <w:commentRangeStart w:id="1"/>
      <w:r>
        <w:rPr>
          <w:rFonts w:ascii="Arial" w:hAnsi="Arial" w:cs="Arial"/>
          <w:sz w:val="24"/>
          <w:szCs w:val="24"/>
        </w:rPr>
        <w:t xml:space="preserve">surgem </w:t>
      </w:r>
      <w:commentRangeEnd w:id="1"/>
      <w:r>
        <w:commentReference w:id="1"/>
      </w:r>
      <w:r>
        <w:rPr>
          <w:rFonts w:ascii="Arial" w:hAnsi="Arial" w:cs="Arial"/>
          <w:sz w:val="24"/>
          <w:szCs w:val="24"/>
        </w:rPr>
        <w:t>para resolver problemas ou adicionar melhorias nos processos das atividades, seja por uma máquina executando tarefa de construir um automóvel, um aplicativo em Smartfone realizando pagamento da fatura online maximizando o tempo da pessoa.</w:t>
      </w:r>
      <w:commentRangeEnd w:id="0"/>
      <w:r>
        <w:commentReference w:id="0"/>
      </w:r>
    </w:p>
    <w:p>
      <w:pPr>
        <w:spacing w:after="0" w:line="360" w:lineRule="auto"/>
        <w:jc w:val="both"/>
        <w:rPr>
          <w:rFonts w:ascii="Arial" w:hAnsi="Arial" w:cs="Arial"/>
          <w:sz w:val="24"/>
          <w:szCs w:val="24"/>
        </w:rPr>
      </w:pPr>
      <w:ins w:id="8" w:author="Camolesi" w:date="2017-11-18T10:13:53Z">
        <w:r>
          <w:rPr>
            <w:rFonts w:ascii="Arial" w:hAnsi="Arial" w:cs="Arial"/>
            <w:sz w:val="24"/>
            <w:szCs w:val="24"/>
            <w:lang w:val="pt-BR"/>
          </w:rPr>
          <w:t>Seg</w:t>
        </w:r>
      </w:ins>
      <w:ins w:id="9" w:author="Camolesi" w:date="2017-11-18T10:13:54Z">
        <w:r>
          <w:rPr>
            <w:rFonts w:ascii="Arial" w:hAnsi="Arial" w:cs="Arial"/>
            <w:sz w:val="24"/>
            <w:szCs w:val="24"/>
            <w:lang w:val="pt-BR"/>
          </w:rPr>
          <w:t xml:space="preserve">undo </w:t>
        </w:r>
      </w:ins>
      <w:ins w:id="10" w:author="Camolesi" w:date="2017-11-18T10:13:56Z">
        <w:r>
          <w:rPr>
            <w:rFonts w:ascii="Arial" w:hAnsi="Arial" w:cs="Arial"/>
            <w:sz w:val="24"/>
            <w:szCs w:val="24"/>
            <w:lang w:val="pt-BR"/>
          </w:rPr>
          <w:t>Gil</w:t>
        </w:r>
      </w:ins>
      <w:ins w:id="11" w:author="Camolesi" w:date="2017-11-18T10:13:58Z">
        <w:r>
          <w:rPr>
            <w:rFonts w:ascii="Arial" w:hAnsi="Arial" w:cs="Arial"/>
            <w:sz w:val="24"/>
            <w:szCs w:val="24"/>
            <w:lang w:val="pt-BR"/>
          </w:rPr>
          <w:t>c</w:t>
        </w:r>
      </w:ins>
      <w:ins w:id="12" w:author="Camolesi" w:date="2017-11-18T10:13:59Z">
        <w:r>
          <w:rPr>
            <w:rFonts w:ascii="Arial" w:hAnsi="Arial" w:cs="Arial"/>
            <w:sz w:val="24"/>
            <w:szCs w:val="24"/>
            <w:lang w:val="pt-BR"/>
          </w:rPr>
          <w:t>hr</w:t>
        </w:r>
      </w:ins>
      <w:ins w:id="13" w:author="Camolesi" w:date="2017-11-18T10:14:01Z">
        <w:r>
          <w:rPr>
            <w:rFonts w:ascii="Arial" w:hAnsi="Arial" w:cs="Arial"/>
            <w:sz w:val="24"/>
            <w:szCs w:val="24"/>
            <w:lang w:val="pt-BR"/>
          </w:rPr>
          <w:t>ist</w:t>
        </w:r>
      </w:ins>
      <w:ins w:id="14" w:author="Camolesi" w:date="2017-11-18T10:14:02Z">
        <w:r>
          <w:rPr>
            <w:rFonts w:ascii="Arial" w:hAnsi="Arial" w:cs="Arial"/>
            <w:sz w:val="24"/>
            <w:szCs w:val="24"/>
            <w:lang w:val="pt-BR"/>
          </w:rPr>
          <w:t>, 2</w:t>
        </w:r>
      </w:ins>
      <w:ins w:id="15" w:author="Camolesi" w:date="2017-11-18T10:14:03Z">
        <w:r>
          <w:rPr>
            <w:rFonts w:ascii="Arial" w:hAnsi="Arial" w:cs="Arial"/>
            <w:sz w:val="24"/>
            <w:szCs w:val="24"/>
            <w:lang w:val="pt-BR"/>
          </w:rPr>
          <w:t>016</w:t>
        </w:r>
      </w:ins>
      <w:ins w:id="16" w:author="Camolesi" w:date="2017-11-18T10:14:05Z">
        <w:r>
          <w:rPr>
            <w:rFonts w:ascii="Arial" w:hAnsi="Arial" w:cs="Arial"/>
            <w:sz w:val="24"/>
            <w:szCs w:val="24"/>
            <w:lang w:val="pt-BR"/>
          </w:rPr>
          <w:t xml:space="preserve"> </w:t>
        </w:r>
      </w:ins>
      <w:del w:id="17" w:author="Camolesi" w:date="2017-11-18T10:14:06Z">
        <w:r>
          <w:rPr>
            <w:rFonts w:ascii="Arial" w:hAnsi="Arial" w:cs="Arial"/>
            <w:sz w:val="24"/>
            <w:szCs w:val="24"/>
          </w:rPr>
          <w:delText>. U</w:delText>
        </w:r>
      </w:del>
      <w:ins w:id="18" w:author="Camolesi" w:date="2017-11-18T10:14:06Z">
        <w:r>
          <w:rPr>
            <w:rFonts w:ascii="Arial" w:hAnsi="Arial" w:cs="Arial"/>
            <w:sz w:val="24"/>
            <w:szCs w:val="24"/>
            <w:lang w:val="pt-BR"/>
          </w:rPr>
          <w:t>u</w:t>
        </w:r>
      </w:ins>
      <w:r>
        <w:rPr>
          <w:rFonts w:ascii="Arial" w:hAnsi="Arial" w:cs="Arial"/>
          <w:sz w:val="24"/>
          <w:szCs w:val="24"/>
        </w:rPr>
        <w:t>ma das Inovações mais recentes em expansão consta: IIOT Industrial internet of Things (Industria da Internet das Coisas) ¹</w:t>
      </w:r>
      <w:ins w:id="19" w:author="Camolesi" w:date="2017-11-18T10:14:12Z">
        <w:r>
          <w:rPr>
            <w:rFonts w:ascii="Arial" w:hAnsi="Arial" w:cs="Arial"/>
            <w:sz w:val="24"/>
            <w:szCs w:val="24"/>
            <w:lang w:val="pt-BR"/>
          </w:rPr>
          <w:t xml:space="preserve"> que v</w:t>
        </w:r>
      </w:ins>
      <w:ins w:id="20" w:author="Camolesi" w:date="2017-11-18T10:14:13Z">
        <w:r>
          <w:rPr>
            <w:rFonts w:ascii="Arial" w:hAnsi="Arial" w:cs="Arial"/>
            <w:sz w:val="24"/>
            <w:szCs w:val="24"/>
            <w:lang w:val="pt-BR"/>
          </w:rPr>
          <w:t>em</w:t>
        </w:r>
      </w:ins>
      <w:r>
        <w:rPr>
          <w:rFonts w:ascii="Arial" w:hAnsi="Arial" w:cs="Arial"/>
          <w:sz w:val="24"/>
          <w:szCs w:val="24"/>
        </w:rPr>
        <w:t xml:space="preserve"> </w:t>
      </w:r>
      <w:del w:id="21" w:author="Camolesi" w:date="2017-11-18T10:13:49Z">
        <w:r>
          <w:rPr>
            <w:rFonts w:ascii="Arial" w:hAnsi="Arial" w:cs="Arial"/>
            <w:sz w:val="24"/>
            <w:szCs w:val="24"/>
          </w:rPr>
          <w:delText>do autor Gilchrist</w:delText>
        </w:r>
      </w:del>
      <w:r>
        <w:rPr>
          <w:rFonts w:ascii="Arial" w:hAnsi="Arial" w:cs="Arial"/>
          <w:sz w:val="24"/>
          <w:szCs w:val="24"/>
        </w:rPr>
        <w:t xml:space="preserve"> se integrando a quase tudo como exemplo: uma geladeira inteligente que se comunica com o dispositivo móvel avisando o proprietário que um produto especifico acabou, ou também uma máquina agrícola executando uma tarefa no campo no setor ao qual foi destinada se comunicando através da internet.</w:t>
      </w:r>
    </w:p>
    <w:p>
      <w:pPr>
        <w:spacing w:after="0" w:line="360" w:lineRule="auto"/>
        <w:jc w:val="both"/>
        <w:rPr>
          <w:del w:id="22" w:author="Camolesi" w:date="2017-11-18T10:15:26Z"/>
          <w:rFonts w:ascii="Arial" w:hAnsi="Arial" w:cs="Arial"/>
          <w:sz w:val="24"/>
          <w:szCs w:val="24"/>
        </w:rPr>
      </w:pPr>
      <w:r>
        <w:rPr>
          <w:rFonts w:ascii="Arial" w:hAnsi="Arial" w:cs="Arial"/>
          <w:sz w:val="24"/>
          <w:szCs w:val="24"/>
        </w:rPr>
        <w:t>Abstraindo e Canalizando a visão em direção ao camp</w:t>
      </w:r>
      <w:commentRangeStart w:id="2"/>
      <w:r>
        <w:rPr>
          <w:rFonts w:ascii="Arial" w:hAnsi="Arial" w:cs="Arial"/>
          <w:sz w:val="24"/>
          <w:szCs w:val="24"/>
        </w:rPr>
        <w:t xml:space="preserve">o </w:t>
      </w:r>
      <w:del w:id="23" w:author="Camolesi" w:date="2017-11-18T10:15:08Z">
        <w:r>
          <w:rPr>
            <w:rFonts w:ascii="Arial" w:hAnsi="Arial" w:cs="Arial"/>
            <w:sz w:val="24"/>
            <w:szCs w:val="24"/>
          </w:rPr>
          <w:delText xml:space="preserve">por segundo livro do Autor José Paulo </w:delText>
        </w:r>
      </w:del>
      <w:r>
        <w:rPr>
          <w:rFonts w:ascii="Arial" w:hAnsi="Arial" w:cs="Arial"/>
          <w:sz w:val="24"/>
          <w:szCs w:val="24"/>
        </w:rPr>
        <w:t>Molin</w:t>
      </w:r>
      <w:ins w:id="24" w:author="Camolesi" w:date="2017-11-18T10:15:12Z">
        <w:r>
          <w:rPr>
            <w:rFonts w:ascii="Arial" w:hAnsi="Arial" w:cs="Arial"/>
            <w:sz w:val="24"/>
            <w:szCs w:val="24"/>
            <w:lang w:val="pt-BR"/>
          </w:rPr>
          <w:t xml:space="preserve">, </w:t>
        </w:r>
      </w:ins>
      <w:ins w:id="25" w:author="Camolesi" w:date="2017-11-18T10:15:13Z">
        <w:r>
          <w:rPr>
            <w:rFonts w:ascii="Arial" w:hAnsi="Arial" w:cs="Arial"/>
            <w:sz w:val="24"/>
            <w:szCs w:val="24"/>
            <w:lang w:val="pt-BR"/>
          </w:rPr>
          <w:t>2016</w:t>
        </w:r>
      </w:ins>
      <w:r>
        <w:rPr>
          <w:rFonts w:ascii="Arial" w:hAnsi="Arial" w:cs="Arial"/>
          <w:sz w:val="24"/>
          <w:szCs w:val="24"/>
        </w:rPr>
        <w:t xml:space="preserve"> </w:t>
      </w:r>
      <w:del w:id="26" w:author="Camolesi" w:date="2017-11-18T10:15:19Z">
        <w:r>
          <w:rPr>
            <w:rFonts w:ascii="Arial" w:hAnsi="Arial" w:cs="Arial"/>
            <w:sz w:val="24"/>
            <w:szCs w:val="24"/>
            <w:lang w:val="en-US"/>
          </w:rPr>
          <w:delText xml:space="preserve">(Agricultura de precisão) ², </w:delText>
        </w:r>
      </w:del>
      <w:ins w:id="27" w:author="Camolesi" w:date="2017-11-18T10:15:19Z">
        <w:r>
          <w:rPr>
            <w:rFonts w:ascii="Arial" w:hAnsi="Arial" w:cs="Arial"/>
            <w:sz w:val="24"/>
            <w:szCs w:val="24"/>
            <w:lang w:val="pt-BR"/>
          </w:rPr>
          <w:t xml:space="preserve"> d</w:t>
        </w:r>
      </w:ins>
      <w:ins w:id="28" w:author="Camolesi" w:date="2017-11-18T10:15:20Z">
        <w:r>
          <w:rPr>
            <w:rFonts w:ascii="Arial" w:hAnsi="Arial" w:cs="Arial"/>
            <w:sz w:val="24"/>
            <w:szCs w:val="24"/>
            <w:lang w:val="pt-BR"/>
          </w:rPr>
          <w:t xml:space="preserve">iz que </w:t>
        </w:r>
      </w:ins>
      <w:r>
        <w:rPr>
          <w:rFonts w:ascii="Arial" w:hAnsi="Arial" w:cs="Arial"/>
          <w:sz w:val="24"/>
          <w:szCs w:val="24"/>
        </w:rPr>
        <w:t>exist</w:t>
      </w:r>
      <w:commentRangeEnd w:id="2"/>
      <w:r>
        <w:commentReference w:id="2"/>
      </w:r>
      <w:r>
        <w:rPr>
          <w:rFonts w:ascii="Arial" w:hAnsi="Arial" w:cs="Arial"/>
          <w:sz w:val="24"/>
          <w:szCs w:val="24"/>
        </w:rPr>
        <w:t>em várias soluções para AP (Agricultura de precisão).</w:t>
      </w:r>
    </w:p>
    <w:p>
      <w:pPr>
        <w:spacing w:after="0" w:line="360" w:lineRule="auto"/>
        <w:jc w:val="both"/>
        <w:rPr>
          <w:rFonts w:ascii="Arial" w:hAnsi="Arial" w:cs="Arial"/>
          <w:sz w:val="24"/>
          <w:szCs w:val="24"/>
        </w:rPr>
      </w:pPr>
      <w:ins w:id="29" w:author="Camolesi" w:date="2017-11-18T10:15:27Z">
        <w:r>
          <w:rPr>
            <w:rFonts w:ascii="Arial" w:hAnsi="Arial" w:cs="Arial"/>
            <w:sz w:val="24"/>
            <w:szCs w:val="24"/>
            <w:lang w:val="pt-BR"/>
          </w:rPr>
          <w:t xml:space="preserve"> </w:t>
        </w:r>
      </w:ins>
      <w:r>
        <w:rPr>
          <w:rFonts w:ascii="Arial" w:hAnsi="Arial" w:cs="Arial"/>
          <w:sz w:val="24"/>
          <w:szCs w:val="24"/>
        </w:rPr>
        <w:t xml:space="preserve">Exemplos destas o uso de GPS (Global Position System) </w:t>
      </w:r>
      <w:r>
        <w:rPr>
          <w:rFonts w:ascii="Arial" w:hAnsi="Arial" w:cs="Arial"/>
          <w:sz w:val="24"/>
          <w:szCs w:val="24"/>
          <w:vertAlign w:val="superscript"/>
        </w:rPr>
        <w:t>3</w:t>
      </w:r>
      <w:r>
        <w:rPr>
          <w:rFonts w:ascii="Arial" w:hAnsi="Arial" w:cs="Arial"/>
          <w:sz w:val="24"/>
          <w:szCs w:val="24"/>
        </w:rPr>
        <w:t xml:space="preserve"> em maquinas Agrícolas para localização no campo, e o uso dos satélites capturando imagens para mapeamento de áreas afim de filtrar e trazer resultados sobre a superfície do solo. A criação de soluções para melhorar a desenvoltura da AP junto a tecnologia traz novas possibilidades, necessitando para desenvolver aplicações analisar os requisitos do cliente visando o tipo de atividade que se exerce no campo.</w:t>
      </w:r>
    </w:p>
    <w:p>
      <w:pPr>
        <w:spacing w:after="0" w:line="360" w:lineRule="auto"/>
        <w:jc w:val="both"/>
        <w:rPr>
          <w:rFonts w:ascii="Arial" w:hAnsi="Arial" w:cs="Arial"/>
          <w:sz w:val="24"/>
          <w:szCs w:val="24"/>
        </w:rPr>
      </w:pPr>
      <w:r>
        <w:rPr>
          <w:rFonts w:ascii="Arial" w:hAnsi="Arial" w:cs="Arial"/>
          <w:sz w:val="24"/>
          <w:szCs w:val="24"/>
        </w:rPr>
        <w:t xml:space="preserve">Outro Artigo Segundo </w:t>
      </w:r>
      <w:commentRangeStart w:id="3"/>
      <w:r>
        <w:rPr>
          <w:rFonts w:ascii="Arial" w:hAnsi="Arial" w:cs="Arial"/>
          <w:sz w:val="24"/>
          <w:szCs w:val="24"/>
        </w:rPr>
        <w:t>Embrapa</w:t>
      </w:r>
      <w:r>
        <w:rPr>
          <w:rFonts w:ascii="Arial" w:hAnsi="Arial" w:cs="Arial"/>
          <w:sz w:val="24"/>
          <w:szCs w:val="24"/>
          <w:vertAlign w:val="superscript"/>
        </w:rPr>
        <w:t>4</w:t>
      </w:r>
      <w:r>
        <w:rPr>
          <w:rFonts w:ascii="Arial" w:hAnsi="Arial" w:cs="Arial"/>
          <w:sz w:val="24"/>
          <w:szCs w:val="24"/>
        </w:rPr>
        <w:t xml:space="preserve"> </w:t>
      </w:r>
      <w:commentRangeEnd w:id="3"/>
      <w:r>
        <w:commentReference w:id="3"/>
      </w:r>
      <w:r>
        <w:rPr>
          <w:rFonts w:ascii="Arial" w:hAnsi="Arial" w:cs="Arial"/>
          <w:sz w:val="24"/>
          <w:szCs w:val="24"/>
        </w:rPr>
        <w:t>define sobre as utilizações da tecnologia no campo:</w:t>
      </w:r>
    </w:p>
    <w:p>
      <w:pPr>
        <w:spacing w:after="0" w:line="360" w:lineRule="auto"/>
        <w:jc w:val="both"/>
        <w:rPr>
          <w:rFonts w:ascii="Arial" w:hAnsi="Arial" w:cs="Arial"/>
          <w:sz w:val="24"/>
          <w:szCs w:val="24"/>
        </w:rPr>
      </w:pPr>
      <w:r>
        <w:rPr>
          <w:rFonts w:ascii="Arial" w:hAnsi="Arial" w:cs="Arial"/>
          <w:sz w:val="24"/>
          <w:szCs w:val="24"/>
        </w:rPr>
        <w:t xml:space="preserve">Entre as Tecnologias AP mais utilizadas hoje no Brasil, e também no mundo, estão os monitores de colheita de grãos para gerar os mapas de produtividade, as ferramentas de direcionamento (barras de luz e piloto automático), e a semeadora/adubadora e adubadora /calcareadora para aplicação de insumos a taxas variadas (“Variable Rate Technology”) </w:t>
      </w:r>
      <w:r>
        <w:rPr>
          <w:rFonts w:ascii="Arial" w:hAnsi="Arial" w:cs="Arial"/>
          <w:sz w:val="24"/>
          <w:szCs w:val="24"/>
          <w:vertAlign w:val="superscript"/>
        </w:rPr>
        <w:t>5</w:t>
      </w:r>
      <w:r>
        <w:rPr>
          <w:rFonts w:ascii="Arial" w:hAnsi="Arial" w:cs="Arial"/>
          <w:sz w:val="24"/>
          <w:szCs w:val="24"/>
        </w:rPr>
        <w:t>. Todas estas ferramentas são úteis para detectar, medir e controlar a variabilidade espacial.</w:t>
      </w:r>
    </w:p>
    <w:p>
      <w:pPr>
        <w:spacing w:after="0" w:line="360" w:lineRule="auto"/>
        <w:jc w:val="both"/>
        <w:rPr>
          <w:rFonts w:ascii="Arial" w:hAnsi="Arial" w:cs="Arial"/>
          <w:sz w:val="24"/>
          <w:szCs w:val="24"/>
        </w:rPr>
      </w:pPr>
    </w:p>
    <w:p>
      <w:pPr>
        <w:spacing w:after="0" w:line="360" w:lineRule="auto"/>
        <w:jc w:val="both"/>
        <w:rPr>
          <w:rFonts w:ascii="Arial" w:hAnsi="Arial" w:cs="Arial"/>
          <w:sz w:val="24"/>
          <w:szCs w:val="24"/>
        </w:rPr>
      </w:pPr>
    </w:p>
    <w:p>
      <w:pPr>
        <w:spacing w:after="0" w:line="360" w:lineRule="auto"/>
        <w:jc w:val="both"/>
        <w:rPr>
          <w:rFonts w:ascii="Arial" w:hAnsi="Arial" w:cs="Arial"/>
          <w:sz w:val="24"/>
          <w:szCs w:val="24"/>
        </w:rPr>
      </w:pPr>
    </w:p>
    <w:p>
      <w:pPr>
        <w:spacing w:after="0" w:line="360" w:lineRule="auto"/>
        <w:jc w:val="both"/>
        <w:rPr>
          <w:rFonts w:ascii="Arial" w:hAnsi="Arial" w:cs="Arial"/>
          <w:sz w:val="24"/>
          <w:szCs w:val="24"/>
        </w:rPr>
      </w:pPr>
      <w:r>
        <w:rPr>
          <w:rFonts w:ascii="Arial" w:hAnsi="Arial" w:cs="Arial"/>
          <w:sz w:val="24"/>
          <w:szCs w:val="24"/>
        </w:rPr>
        <w:t>A variabilidade espacial pode ocorrer devido a vários fatores, como manchas de solo, áreas com diferente disponibilidade de água ou nutrientes, camadas compactadas, reboleiras de plantas daninhas ou pragas, ou ainda baixa qualidade das operações agrícolas. Isso tudo reflete na produção e o mapa de produtividade é o registro destas variações. É por meio do mapa que o agricultor pode estudar e planejar a estratégia de investimento para cada região da sua propriedade.</w:t>
      </w:r>
    </w:p>
    <w:p>
      <w:pPr>
        <w:spacing w:after="0" w:line="360" w:lineRule="auto"/>
        <w:jc w:val="both"/>
        <w:rPr>
          <w:rFonts w:ascii="Arial" w:hAnsi="Arial" w:cs="Arial"/>
          <w:color w:val="666666"/>
          <w:sz w:val="21"/>
          <w:szCs w:val="21"/>
          <w:shd w:val="clear" w:color="auto" w:fill="FFFFFF"/>
        </w:rPr>
      </w:pPr>
      <w:r>
        <w:rPr>
          <w:rFonts w:ascii="Arial" w:hAnsi="Arial" w:cs="Arial"/>
          <w:sz w:val="24"/>
          <w:szCs w:val="24"/>
        </w:rPr>
        <w:t>O Desenvolvimento da Aplicação e do Protótipo de dispositivo vem em prol de contribuir no avanço para agricultura de precisão possibilitando agregar novos conceitos de usabilidade das tecnologias atuais para forma de pensar da agricultura do futuro.</w:t>
      </w:r>
    </w:p>
    <w:p>
      <w:pPr>
        <w:spacing w:after="0" w:line="360" w:lineRule="auto"/>
        <w:jc w:val="both"/>
        <w:rPr>
          <w:del w:id="30" w:author="Camolesi" w:date="2017-11-18T10:18:17Z"/>
          <w:rFonts w:ascii="Arial" w:hAnsi="Arial" w:cs="Arial"/>
          <w:sz w:val="24"/>
          <w:szCs w:val="24"/>
        </w:rPr>
      </w:pPr>
      <w:r>
        <w:t xml:space="preserve"> </w:t>
      </w:r>
      <w:ins w:id="31" w:author="Camolesi" w:date="2017-11-18T10:18:33Z">
        <w:r>
          <w:rPr>
            <w:lang w:val="pt-BR"/>
          </w:rPr>
          <w:t>E</w:t>
        </w:r>
      </w:ins>
      <w:ins w:id="32" w:author="Camolesi" w:date="2017-11-18T10:18:34Z">
        <w:r>
          <w:rPr>
            <w:lang w:val="pt-BR"/>
          </w:rPr>
          <w:t>scre</w:t>
        </w:r>
      </w:ins>
      <w:ins w:id="33" w:author="Camolesi" w:date="2017-11-18T10:18:35Z">
        <w:r>
          <w:rPr>
            <w:lang w:val="pt-BR"/>
          </w:rPr>
          <w:t>ver u</w:t>
        </w:r>
      </w:ins>
      <w:ins w:id="34" w:author="Camolesi" w:date="2017-11-18T10:18:36Z">
        <w:r>
          <w:rPr>
            <w:lang w:val="pt-BR"/>
          </w:rPr>
          <w:t>m ou m</w:t>
        </w:r>
      </w:ins>
      <w:ins w:id="35" w:author="Camolesi" w:date="2017-11-18T10:18:37Z">
        <w:r>
          <w:rPr>
            <w:lang w:val="pt-BR"/>
          </w:rPr>
          <w:t>ais pa</w:t>
        </w:r>
      </w:ins>
      <w:ins w:id="36" w:author="Camolesi" w:date="2017-11-18T10:18:38Z">
        <w:r>
          <w:rPr>
            <w:lang w:val="pt-BR"/>
          </w:rPr>
          <w:t>rá</w:t>
        </w:r>
      </w:ins>
      <w:ins w:id="37" w:author="Camolesi" w:date="2017-11-18T10:18:39Z">
        <w:r>
          <w:rPr>
            <w:lang w:val="pt-BR"/>
          </w:rPr>
          <w:t>grafos</w:t>
        </w:r>
      </w:ins>
      <w:ins w:id="38" w:author="Camolesi" w:date="2017-11-18T10:18:40Z">
        <w:r>
          <w:rPr>
            <w:lang w:val="pt-BR"/>
          </w:rPr>
          <w:t xml:space="preserve"> desc</w:t>
        </w:r>
      </w:ins>
      <w:ins w:id="39" w:author="Camolesi" w:date="2017-11-18T10:18:41Z">
        <w:r>
          <w:rPr>
            <w:lang w:val="pt-BR"/>
          </w:rPr>
          <w:t>reve</w:t>
        </w:r>
      </w:ins>
      <w:ins w:id="40" w:author="Camolesi" w:date="2017-11-18T10:18:42Z">
        <w:r>
          <w:rPr>
            <w:lang w:val="pt-BR"/>
          </w:rPr>
          <w:t xml:space="preserve">ndo as </w:t>
        </w:r>
      </w:ins>
      <w:ins w:id="41" w:author="Camolesi" w:date="2017-11-18T10:18:43Z">
        <w:r>
          <w:rPr>
            <w:lang w:val="pt-BR"/>
          </w:rPr>
          <w:t xml:space="preserve">demais </w:t>
        </w:r>
      </w:ins>
      <w:ins w:id="42" w:author="Camolesi" w:date="2017-11-18T10:18:44Z">
        <w:r>
          <w:rPr>
            <w:lang w:val="pt-BR"/>
          </w:rPr>
          <w:t>se</w:t>
        </w:r>
      </w:ins>
      <w:ins w:id="43" w:author="Camolesi" w:date="2017-11-18T10:18:45Z">
        <w:r>
          <w:rPr>
            <w:lang w:val="pt-BR"/>
          </w:rPr>
          <w:t>çõ</w:t>
        </w:r>
      </w:ins>
      <w:ins w:id="44" w:author="Camolesi" w:date="2017-11-18T10:18:46Z">
        <w:r>
          <w:rPr>
            <w:lang w:val="pt-BR"/>
          </w:rPr>
          <w:t>es de</w:t>
        </w:r>
      </w:ins>
      <w:ins w:id="45" w:author="Camolesi" w:date="2017-11-18T10:18:47Z">
        <w:r>
          <w:rPr>
            <w:lang w:val="pt-BR"/>
          </w:rPr>
          <w:t xml:space="preserve"> seu </w:t>
        </w:r>
      </w:ins>
      <w:ins w:id="46" w:author="Camolesi" w:date="2017-11-18T10:18:48Z">
        <w:r>
          <w:rPr>
            <w:lang w:val="pt-BR"/>
          </w:rPr>
          <w:t>pr</w:t>
        </w:r>
      </w:ins>
      <w:ins w:id="47" w:author="Camolesi" w:date="2017-11-18T10:18:49Z">
        <w:r>
          <w:rPr>
            <w:lang w:val="pt-BR"/>
          </w:rPr>
          <w:t xml:space="preserve">é </w:t>
        </w:r>
      </w:ins>
      <w:ins w:id="48" w:author="Camolesi" w:date="2017-11-18T10:18:50Z">
        <w:r>
          <w:rPr>
            <w:lang w:val="pt-BR"/>
          </w:rPr>
          <w:t>proje</w:t>
        </w:r>
      </w:ins>
      <w:ins w:id="49" w:author="Camolesi" w:date="2017-11-18T10:18:52Z">
        <w:r>
          <w:rPr>
            <w:lang w:val="pt-BR"/>
          </w:rPr>
          <w:t xml:space="preserve">to. </w:t>
        </w:r>
      </w:ins>
    </w:p>
    <w:p>
      <w:pPr>
        <w:spacing w:after="0" w:line="360" w:lineRule="auto"/>
        <w:ind w:firstLine="0"/>
        <w:jc w:val="both"/>
        <w:rPr>
          <w:del w:id="51" w:author="Camolesi" w:date="2017-11-18T10:18:18Z"/>
          <w:rFonts w:ascii="Arial" w:hAnsi="Arial" w:cs="Arial"/>
          <w:sz w:val="24"/>
          <w:szCs w:val="24"/>
        </w:rPr>
        <w:pPrChange w:id="50" w:author="Camolesi" w:date="2017-11-18T10:18:17Z">
          <w:pPr>
            <w:spacing w:after="0" w:line="360" w:lineRule="auto"/>
            <w:ind w:firstLine="1134"/>
            <w:jc w:val="both"/>
          </w:pPr>
        </w:pPrChange>
      </w:pPr>
    </w:p>
    <w:p>
      <w:pPr>
        <w:spacing w:after="0" w:line="360" w:lineRule="auto"/>
        <w:ind w:firstLine="1134"/>
        <w:jc w:val="both"/>
        <w:rPr>
          <w:del w:id="52" w:author="Camolesi" w:date="2017-11-18T10:18:19Z"/>
          <w:rFonts w:ascii="Arial" w:hAnsi="Arial" w:cs="Arial"/>
          <w:sz w:val="24"/>
          <w:szCs w:val="24"/>
        </w:rPr>
      </w:pPr>
    </w:p>
    <w:p>
      <w:pPr>
        <w:spacing w:after="0" w:line="360" w:lineRule="auto"/>
        <w:ind w:firstLine="1134"/>
        <w:jc w:val="both"/>
        <w:rPr>
          <w:del w:id="53" w:author="Camolesi" w:date="2017-11-18T10:18:19Z"/>
          <w:rFonts w:ascii="Arial" w:hAnsi="Arial" w:cs="Arial"/>
          <w:sz w:val="24"/>
          <w:szCs w:val="24"/>
        </w:rPr>
      </w:pPr>
    </w:p>
    <w:p>
      <w:pPr>
        <w:spacing w:after="0" w:line="360" w:lineRule="auto"/>
        <w:ind w:firstLine="1134"/>
        <w:jc w:val="both"/>
        <w:rPr>
          <w:del w:id="54" w:author="Camolesi" w:date="2017-11-18T10:18:20Z"/>
          <w:rFonts w:ascii="Arial" w:hAnsi="Arial" w:cs="Arial"/>
          <w:sz w:val="24"/>
          <w:szCs w:val="24"/>
        </w:rPr>
      </w:pPr>
    </w:p>
    <w:p>
      <w:pPr>
        <w:spacing w:after="0" w:line="360" w:lineRule="auto"/>
        <w:ind w:firstLine="1134"/>
        <w:jc w:val="both"/>
        <w:rPr>
          <w:ins w:id="55" w:author="Camolesi" w:date="2017-11-18T10:18:21Z"/>
          <w:rFonts w:ascii="Arial" w:hAnsi="Arial" w:cs="Arial"/>
          <w:sz w:val="24"/>
          <w:szCs w:val="24"/>
        </w:rPr>
      </w:pPr>
    </w:p>
    <w:p>
      <w:pPr>
        <w:spacing w:after="0" w:line="360" w:lineRule="auto"/>
        <w:ind w:firstLine="1134"/>
        <w:jc w:val="both"/>
        <w:rPr>
          <w:rFonts w:ascii="Arial" w:hAnsi="Arial" w:cs="Arial"/>
          <w:sz w:val="24"/>
          <w:szCs w:val="24"/>
        </w:rPr>
      </w:pPr>
    </w:p>
    <w:p>
      <w:pPr>
        <w:pStyle w:val="24"/>
        <w:numPr>
          <w:ilvl w:val="0"/>
          <w:numId w:val="1"/>
        </w:numPr>
        <w:spacing w:after="0" w:line="360" w:lineRule="auto"/>
        <w:jc w:val="both"/>
        <w:rPr>
          <w:rFonts w:ascii="Arial" w:hAnsi="Arial" w:cs="Arial"/>
          <w:b/>
          <w:sz w:val="28"/>
          <w:szCs w:val="28"/>
        </w:rPr>
      </w:pPr>
      <w:r>
        <w:rPr>
          <w:rFonts w:ascii="Arial" w:hAnsi="Arial" w:cs="Arial"/>
          <w:b/>
          <w:sz w:val="28"/>
          <w:szCs w:val="28"/>
        </w:rPr>
        <w:t>OBJETIVO</w:t>
      </w:r>
    </w:p>
    <w:p>
      <w:pPr>
        <w:pStyle w:val="24"/>
        <w:spacing w:after="0" w:line="360" w:lineRule="auto"/>
        <w:ind w:left="360"/>
        <w:jc w:val="both"/>
        <w:rPr>
          <w:del w:id="56" w:author="Camolesi" w:date="2017-11-18T10:18:23Z"/>
          <w:rFonts w:ascii="Arial" w:hAnsi="Arial" w:cs="Arial"/>
          <w:b/>
          <w:sz w:val="24"/>
          <w:szCs w:val="24"/>
        </w:rPr>
      </w:pPr>
    </w:p>
    <w:p>
      <w:pPr>
        <w:pStyle w:val="24"/>
        <w:spacing w:after="0" w:line="360" w:lineRule="auto"/>
        <w:ind w:left="360"/>
        <w:jc w:val="both"/>
        <w:rPr>
          <w:rFonts w:ascii="Arial" w:hAnsi="Arial" w:cs="Arial"/>
          <w:b/>
          <w:sz w:val="24"/>
          <w:szCs w:val="24"/>
        </w:rPr>
      </w:pPr>
    </w:p>
    <w:p>
      <w:pPr>
        <w:spacing w:after="0" w:line="360" w:lineRule="auto"/>
        <w:jc w:val="both"/>
        <w:rPr>
          <w:rFonts w:ascii="Arial" w:hAnsi="Arial" w:cs="Arial"/>
          <w:sz w:val="24"/>
          <w:szCs w:val="24"/>
        </w:rPr>
      </w:pPr>
      <w:commentRangeStart w:id="4"/>
      <w:r>
        <w:rPr>
          <w:rFonts w:ascii="Arial" w:hAnsi="Arial" w:cs="Arial"/>
          <w:sz w:val="24"/>
          <w:szCs w:val="24"/>
        </w:rPr>
        <w:t xml:space="preserve">O objetivo deste trabalho é a analisar, compreender e desenvolver uma aplicação </w:t>
      </w:r>
      <w:commentRangeStart w:id="5"/>
      <w:r>
        <w:rPr>
          <w:rFonts w:ascii="Arial" w:hAnsi="Arial" w:cs="Arial"/>
          <w:sz w:val="24"/>
          <w:szCs w:val="24"/>
        </w:rPr>
        <w:t xml:space="preserve">hibrida </w:t>
      </w:r>
      <w:commentRangeEnd w:id="5"/>
      <w:r>
        <w:commentReference w:id="5"/>
      </w:r>
      <w:r>
        <w:rPr>
          <w:rFonts w:ascii="Arial" w:hAnsi="Arial" w:cs="Arial"/>
          <w:sz w:val="24"/>
          <w:szCs w:val="24"/>
        </w:rPr>
        <w:t>de consumo de dados em nuvem que possa verificar os dados obtidos do protótipo de dispositivo,</w:t>
      </w:r>
      <w:commentRangeEnd w:id="4"/>
      <w:r>
        <w:commentReference w:id="4"/>
      </w:r>
      <w:r>
        <w:rPr>
          <w:rFonts w:ascii="Arial" w:hAnsi="Arial" w:cs="Arial"/>
          <w:sz w:val="24"/>
          <w:szCs w:val="24"/>
        </w:rPr>
        <w:t xml:space="preserve"> realizar análise dos dados criando gráficos, ter acesso em tempo real da execução das tarefas do protótipo de dispositivo e histórico do mesmo,</w:t>
      </w:r>
    </w:p>
    <w:p>
      <w:pPr>
        <w:spacing w:after="0" w:line="360" w:lineRule="auto"/>
        <w:jc w:val="both"/>
        <w:rPr>
          <w:del w:id="57" w:author="Camolesi" w:date="2017-11-18T10:20:37Z"/>
          <w:rFonts w:ascii="Arial" w:hAnsi="Arial" w:cs="Arial"/>
          <w:sz w:val="24"/>
          <w:szCs w:val="24"/>
        </w:rPr>
      </w:pPr>
      <w:r>
        <w:rPr>
          <w:rFonts w:ascii="Arial" w:hAnsi="Arial" w:cs="Arial"/>
          <w:sz w:val="24"/>
          <w:szCs w:val="24"/>
        </w:rPr>
        <w:t>gerenciar o cadastro dos dispositivos criados. A solução tem como finalidade criar novas formas de executar tarefas para o setor da Agrícola e seus segmentos tornando</w:t>
      </w:r>
    </w:p>
    <w:p>
      <w:pPr>
        <w:spacing w:after="0" w:line="360" w:lineRule="auto"/>
        <w:jc w:val="both"/>
        <w:rPr>
          <w:rFonts w:ascii="Arial" w:hAnsi="Arial" w:cs="Arial"/>
          <w:sz w:val="24"/>
          <w:szCs w:val="24"/>
        </w:rPr>
      </w:pPr>
      <w:ins w:id="58" w:author="Camolesi" w:date="2017-11-18T10:20:37Z">
        <w:r>
          <w:rPr>
            <w:rFonts w:ascii="Arial" w:hAnsi="Arial" w:cs="Arial"/>
            <w:sz w:val="24"/>
            <w:szCs w:val="24"/>
            <w:lang w:val="pt-BR"/>
          </w:rPr>
          <w:t xml:space="preserve"> </w:t>
        </w:r>
      </w:ins>
      <w:r>
        <w:rPr>
          <w:rFonts w:ascii="Arial" w:hAnsi="Arial" w:cs="Arial"/>
          <w:sz w:val="24"/>
          <w:szCs w:val="24"/>
        </w:rPr>
        <w:t>algumas funções automatizadas, controlando e economizando recursos naturais no processo de produção, e a análise dos dados coletados para aprimoramento da solução desenvolvida e da Produção.</w:t>
      </w:r>
    </w:p>
    <w:p>
      <w:pPr>
        <w:spacing w:line="480" w:lineRule="auto"/>
        <w:jc w:val="both"/>
        <w:rPr>
          <w:rFonts w:ascii="Arial" w:hAnsi="Arial" w:cs="Arial"/>
          <w:sz w:val="24"/>
          <w:szCs w:val="24"/>
        </w:rPr>
      </w:pPr>
      <w:commentRangeStart w:id="6"/>
    </w:p>
    <w:p>
      <w:pPr>
        <w:spacing w:line="480" w:lineRule="auto"/>
        <w:jc w:val="both"/>
        <w:rPr>
          <w:rFonts w:ascii="Arial" w:hAnsi="Arial" w:cs="Arial"/>
          <w:sz w:val="24"/>
          <w:szCs w:val="24"/>
        </w:rPr>
      </w:pPr>
    </w:p>
    <w:commentRangeEnd w:id="6"/>
    <w:p>
      <w:pPr>
        <w:spacing w:line="480" w:lineRule="auto"/>
        <w:jc w:val="both"/>
        <w:rPr>
          <w:rFonts w:ascii="Arial" w:hAnsi="Arial" w:cs="Arial"/>
          <w:sz w:val="24"/>
          <w:szCs w:val="24"/>
        </w:rPr>
      </w:pPr>
      <w:r>
        <w:commentReference w:id="6"/>
      </w:r>
    </w:p>
    <w:p>
      <w:pPr>
        <w:pStyle w:val="24"/>
        <w:numPr>
          <w:ilvl w:val="0"/>
          <w:numId w:val="1"/>
        </w:numPr>
        <w:spacing w:line="480" w:lineRule="auto"/>
        <w:jc w:val="both"/>
        <w:rPr>
          <w:rFonts w:ascii="Arial" w:hAnsi="Arial" w:cs="Arial"/>
          <w:b/>
          <w:sz w:val="28"/>
          <w:szCs w:val="28"/>
        </w:rPr>
      </w:pPr>
      <w:r>
        <w:rPr>
          <w:rFonts w:ascii="Arial" w:hAnsi="Arial" w:cs="Arial"/>
          <w:b/>
          <w:sz w:val="28"/>
          <w:szCs w:val="28"/>
        </w:rPr>
        <w:t>PÚBLICO-ALVO</w:t>
      </w:r>
    </w:p>
    <w:p>
      <w:pPr>
        <w:pStyle w:val="24"/>
        <w:spacing w:line="480" w:lineRule="auto"/>
        <w:ind w:left="360"/>
        <w:jc w:val="both"/>
        <w:rPr>
          <w:rFonts w:ascii="Arial" w:hAnsi="Arial" w:cs="Arial"/>
          <w:b/>
          <w:sz w:val="28"/>
          <w:szCs w:val="28"/>
        </w:rPr>
      </w:pPr>
    </w:p>
    <w:p>
      <w:pPr>
        <w:spacing w:after="0" w:line="360" w:lineRule="auto"/>
        <w:jc w:val="both"/>
        <w:rPr>
          <w:rFonts w:ascii="Arial" w:hAnsi="Arial" w:cs="Arial"/>
          <w:sz w:val="24"/>
          <w:szCs w:val="24"/>
        </w:rPr>
      </w:pPr>
      <w:r>
        <w:rPr>
          <w:rFonts w:ascii="Arial" w:hAnsi="Arial" w:cs="Arial"/>
          <w:sz w:val="24"/>
          <w:szCs w:val="24"/>
        </w:rPr>
        <w:t>A solução será desenvolvida para as empresas Agrícolas que desejam automatizar e ter controle do fluxo de dados do progresso de seu campo ou lavoura em tempo real, gerando um melhor controle das atividades executadas e maior rendimento no desenvolvimento do produto.</w:t>
      </w:r>
    </w:p>
    <w:p>
      <w:pPr>
        <w:spacing w:after="0" w:line="360" w:lineRule="auto"/>
        <w:jc w:val="both"/>
        <w:rPr>
          <w:rFonts w:ascii="Arial" w:hAnsi="Arial" w:cs="Arial"/>
          <w:sz w:val="24"/>
          <w:szCs w:val="24"/>
        </w:rPr>
      </w:pPr>
    </w:p>
    <w:p>
      <w:pPr>
        <w:spacing w:after="0" w:line="360" w:lineRule="auto"/>
        <w:jc w:val="both"/>
        <w:rPr>
          <w:rFonts w:ascii="Arial" w:hAnsi="Arial" w:cs="Arial"/>
          <w:sz w:val="24"/>
          <w:szCs w:val="24"/>
        </w:rPr>
      </w:pPr>
    </w:p>
    <w:p>
      <w:pPr>
        <w:pStyle w:val="24"/>
        <w:numPr>
          <w:ilvl w:val="0"/>
          <w:numId w:val="1"/>
        </w:numPr>
        <w:spacing w:line="480" w:lineRule="auto"/>
        <w:jc w:val="both"/>
        <w:rPr>
          <w:rFonts w:ascii="Arial" w:hAnsi="Arial" w:cs="Arial"/>
          <w:b/>
          <w:sz w:val="28"/>
          <w:szCs w:val="28"/>
        </w:rPr>
      </w:pPr>
      <w:r>
        <w:rPr>
          <w:rFonts w:ascii="Arial" w:hAnsi="Arial" w:cs="Arial"/>
          <w:b/>
          <w:sz w:val="28"/>
          <w:szCs w:val="28"/>
        </w:rPr>
        <w:t>JUSTIFICATIVA</w:t>
      </w:r>
    </w:p>
    <w:p>
      <w:pPr>
        <w:pStyle w:val="24"/>
        <w:spacing w:line="480" w:lineRule="auto"/>
        <w:ind w:left="360"/>
        <w:jc w:val="both"/>
        <w:rPr>
          <w:rFonts w:ascii="Arial" w:hAnsi="Arial" w:cs="Arial"/>
          <w:b/>
          <w:sz w:val="28"/>
          <w:szCs w:val="28"/>
        </w:rPr>
      </w:pPr>
    </w:p>
    <w:p>
      <w:pPr>
        <w:spacing w:after="0" w:line="360" w:lineRule="auto"/>
        <w:jc w:val="both"/>
        <w:rPr>
          <w:rFonts w:ascii="Arial" w:hAnsi="Arial" w:cs="Arial"/>
          <w:sz w:val="24"/>
          <w:szCs w:val="24"/>
        </w:rPr>
      </w:pPr>
      <w:r>
        <w:rPr>
          <w:rFonts w:ascii="Arial" w:hAnsi="Arial" w:cs="Arial"/>
          <w:sz w:val="24"/>
          <w:szCs w:val="24"/>
        </w:rPr>
        <w:t xml:space="preserve">Nos </w:t>
      </w:r>
      <w:ins w:id="59" w:author="Camolesi" w:date="2017-11-18T10:21:47Z">
        <w:r>
          <w:rPr>
            <w:rFonts w:ascii="Arial" w:hAnsi="Arial" w:cs="Arial"/>
            <w:sz w:val="24"/>
            <w:szCs w:val="24"/>
            <w:lang w:val="pt-BR"/>
          </w:rPr>
          <w:t>d</w:t>
        </w:r>
      </w:ins>
      <w:del w:id="60" w:author="Camolesi" w:date="2017-11-18T10:21:47Z">
        <w:r>
          <w:rPr>
            <w:rFonts w:ascii="Arial" w:hAnsi="Arial" w:cs="Arial"/>
            <w:sz w:val="24"/>
            <w:szCs w:val="24"/>
          </w:rPr>
          <w:delText>D</w:delText>
        </w:r>
      </w:del>
      <w:r>
        <w:rPr>
          <w:rFonts w:ascii="Arial" w:hAnsi="Arial" w:cs="Arial"/>
          <w:sz w:val="24"/>
          <w:szCs w:val="24"/>
        </w:rPr>
        <w:t xml:space="preserve">ias atuais automatizar a execução de algumas atividades traz melhores resultados na produção dos bens, melhora o desempenho do colaborador na </w:t>
      </w:r>
      <w:del w:id="61" w:author="Camolesi" w:date="2017-11-18T10:21:59Z">
        <w:r>
          <w:rPr>
            <w:rFonts w:ascii="Arial" w:hAnsi="Arial" w:cs="Arial"/>
            <w:sz w:val="24"/>
            <w:szCs w:val="24"/>
            <w:lang w:val="en-US"/>
          </w:rPr>
          <w:delText xml:space="preserve">executar </w:delText>
        </w:r>
      </w:del>
      <w:ins w:id="62" w:author="Camolesi" w:date="2017-11-18T10:21:59Z">
        <w:r>
          <w:rPr>
            <w:rFonts w:ascii="Arial" w:hAnsi="Arial" w:cs="Arial"/>
            <w:sz w:val="24"/>
            <w:szCs w:val="24"/>
            <w:lang w:val="pt-BR"/>
          </w:rPr>
          <w:t>exe</w:t>
        </w:r>
      </w:ins>
      <w:ins w:id="63" w:author="Camolesi" w:date="2017-11-18T10:22:00Z">
        <w:r>
          <w:rPr>
            <w:rFonts w:ascii="Arial" w:hAnsi="Arial" w:cs="Arial"/>
            <w:sz w:val="24"/>
            <w:szCs w:val="24"/>
            <w:lang w:val="pt-BR"/>
          </w:rPr>
          <w:t>cuçã</w:t>
        </w:r>
      </w:ins>
      <w:ins w:id="64" w:author="Camolesi" w:date="2017-11-18T10:22:01Z">
        <w:r>
          <w:rPr>
            <w:rFonts w:ascii="Arial" w:hAnsi="Arial" w:cs="Arial"/>
            <w:sz w:val="24"/>
            <w:szCs w:val="24"/>
            <w:lang w:val="pt-BR"/>
          </w:rPr>
          <w:t xml:space="preserve">o das </w:t>
        </w:r>
      </w:ins>
      <w:r>
        <w:rPr>
          <w:rFonts w:ascii="Arial" w:hAnsi="Arial" w:cs="Arial"/>
          <w:sz w:val="24"/>
          <w:szCs w:val="24"/>
        </w:rPr>
        <w:t>tarefas mais importantes que trazem impacto a empresa. A solução proporcionara um controle das atividades executadas, economia dos recursos naturais da produção afim de não gerar desperdício</w:t>
      </w:r>
      <w:del w:id="65" w:author="Camolesi" w:date="2017-11-18T10:22:12Z">
        <w:r>
          <w:rPr>
            <w:rFonts w:ascii="Arial" w:hAnsi="Arial" w:cs="Arial"/>
            <w:sz w:val="24"/>
            <w:szCs w:val="24"/>
          </w:rPr>
          <w:delText>,</w:delText>
        </w:r>
      </w:del>
      <w:r>
        <w:rPr>
          <w:rFonts w:ascii="Arial" w:hAnsi="Arial" w:cs="Arial"/>
          <w:sz w:val="24"/>
          <w:szCs w:val="24"/>
        </w:rPr>
        <w:t xml:space="preserve"> e a integração da tecnologia no campo em benefício do aprimoramento das técnicas para AP.</w:t>
      </w:r>
    </w:p>
    <w:p>
      <w:pPr>
        <w:spacing w:line="480" w:lineRule="auto"/>
        <w:rPr>
          <w:rFonts w:ascii="Arial" w:hAnsi="Arial" w:cs="Arial"/>
          <w:sz w:val="24"/>
          <w:szCs w:val="24"/>
        </w:rPr>
      </w:pPr>
    </w:p>
    <w:p>
      <w:pPr>
        <w:spacing w:line="480" w:lineRule="auto"/>
        <w:rPr>
          <w:rFonts w:ascii="Arial" w:hAnsi="Arial" w:cs="Arial"/>
          <w:b/>
          <w:sz w:val="16"/>
          <w:szCs w:val="16"/>
        </w:rPr>
      </w:pPr>
    </w:p>
    <w:p>
      <w:pPr>
        <w:pStyle w:val="24"/>
        <w:numPr>
          <w:ilvl w:val="0"/>
          <w:numId w:val="1"/>
        </w:numPr>
        <w:spacing w:line="480" w:lineRule="auto"/>
        <w:rPr>
          <w:rFonts w:ascii="Arial" w:hAnsi="Arial" w:cs="Arial"/>
          <w:b/>
          <w:sz w:val="28"/>
          <w:szCs w:val="28"/>
        </w:rPr>
      </w:pPr>
      <w:r>
        <w:rPr>
          <w:rFonts w:ascii="Arial" w:hAnsi="Arial" w:cs="Arial"/>
          <w:b/>
          <w:sz w:val="28"/>
          <w:szCs w:val="28"/>
        </w:rPr>
        <w:t>Mapa mental</w:t>
      </w:r>
    </w:p>
    <w:p>
      <w:pPr>
        <w:pStyle w:val="24"/>
        <w:spacing w:line="480" w:lineRule="auto"/>
        <w:ind w:left="360"/>
        <w:rPr>
          <w:rFonts w:ascii="Arial" w:hAnsi="Arial" w:cs="Arial"/>
          <w:b/>
          <w:sz w:val="28"/>
          <w:szCs w:val="28"/>
        </w:rPr>
      </w:pPr>
    </w:p>
    <w:p>
      <w:pPr>
        <w:spacing w:after="0" w:line="360" w:lineRule="auto"/>
        <w:jc w:val="both"/>
        <w:rPr>
          <w:rFonts w:ascii="Arial" w:hAnsi="Arial" w:cs="Arial"/>
          <w:sz w:val="24"/>
          <w:szCs w:val="24"/>
        </w:rPr>
      </w:pPr>
      <w:r>
        <w:rPr>
          <w:rFonts w:ascii="Arial" w:hAnsi="Arial" w:cs="Arial"/>
          <w:sz w:val="24"/>
          <w:szCs w:val="24"/>
        </w:rPr>
        <w:t>O mapa mental serve como uma ferramenta que possibilita a organização, memorização e representação da informação, com o objetivo de facilitar os processos de aprendizagem, planejamento organizacional, tomada de decisão e administração de um projeto.</w:t>
      </w:r>
    </w:p>
    <w:p>
      <w:pPr>
        <w:spacing w:after="0" w:line="360" w:lineRule="auto"/>
        <w:jc w:val="both"/>
        <w:rPr>
          <w:rFonts w:ascii="Arial" w:hAnsi="Arial" w:cs="Arial"/>
          <w:sz w:val="24"/>
          <w:szCs w:val="24"/>
        </w:rPr>
      </w:pPr>
      <w:r>
        <w:rPr>
          <w:rFonts w:ascii="Arial" w:hAnsi="Arial" w:cs="Arial"/>
          <w:sz w:val="24"/>
          <w:szCs w:val="24"/>
        </w:rPr>
        <w:t>Na Figura 1 o mapa mental está representando o Desenvolvimento de Aplicação Hibrida e Protótipo de Dispositivo para Agricultura de Precisão.</w:t>
      </w:r>
    </w:p>
    <w:p>
      <w:pPr>
        <w:spacing w:line="480" w:lineRule="auto"/>
        <w:jc w:val="both"/>
      </w:pPr>
    </w:p>
    <w:p>
      <w:pPr>
        <w:spacing w:line="480" w:lineRule="auto"/>
        <w:jc w:val="both"/>
        <w:rPr>
          <w:rFonts w:ascii="Arial" w:hAnsi="Arial" w:cs="Arial"/>
          <w:b/>
          <w:sz w:val="16"/>
          <w:szCs w:val="16"/>
        </w:rPr>
      </w:pPr>
    </w:p>
    <w:p>
      <w:pPr>
        <w:spacing w:line="480" w:lineRule="auto"/>
        <w:jc w:val="both"/>
        <w:rPr>
          <w:rFonts w:ascii="Arial" w:hAnsi="Arial" w:cs="Arial"/>
          <w:b/>
          <w:sz w:val="16"/>
          <w:szCs w:val="16"/>
        </w:rPr>
      </w:pPr>
      <w:r>
        <w:rPr>
          <w:rFonts w:ascii="Arial" w:hAnsi="Arial" w:cs="Arial"/>
          <w:b/>
          <w:sz w:val="16"/>
          <w:szCs w:val="16"/>
        </w:rPr>
        <w:drawing>
          <wp:inline distT="0" distB="0" distL="0" distR="0">
            <wp:extent cx="5760085" cy="21043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60085" cy="2104390"/>
                    </a:xfrm>
                    <a:prstGeom prst="rect">
                      <a:avLst/>
                    </a:prstGeom>
                  </pic:spPr>
                </pic:pic>
              </a:graphicData>
            </a:graphic>
          </wp:inline>
        </w:drawing>
      </w:r>
    </w:p>
    <w:p>
      <w:pPr>
        <w:spacing w:line="480" w:lineRule="auto"/>
        <w:jc w:val="both"/>
        <w:rPr>
          <w:rFonts w:ascii="Arial" w:hAnsi="Arial" w:cs="Arial"/>
          <w:b/>
          <w:sz w:val="16"/>
          <w:szCs w:val="16"/>
        </w:rPr>
      </w:pPr>
      <w:r>
        <w:rPr>
          <w:rFonts w:ascii="Arial" w:hAnsi="Arial" w:cs="Arial"/>
          <w:b/>
          <w:sz w:val="16"/>
          <w:szCs w:val="16"/>
        </w:rPr>
        <w:t>Figura 2-  Mapa Mental.</w:t>
      </w:r>
    </w:p>
    <w:p>
      <w:pPr>
        <w:spacing w:line="480" w:lineRule="auto"/>
        <w:rPr>
          <w:rFonts w:ascii="Arial" w:hAnsi="Arial" w:cs="Arial"/>
          <w:b/>
          <w:sz w:val="28"/>
          <w:szCs w:val="28"/>
        </w:rPr>
      </w:pPr>
    </w:p>
    <w:p>
      <w:pPr>
        <w:pStyle w:val="24"/>
        <w:numPr>
          <w:ilvl w:val="0"/>
          <w:numId w:val="1"/>
        </w:numPr>
        <w:spacing w:line="480" w:lineRule="auto"/>
        <w:rPr>
          <w:rFonts w:ascii="Arial" w:hAnsi="Arial" w:cs="Arial"/>
          <w:b/>
          <w:sz w:val="28"/>
          <w:szCs w:val="28"/>
        </w:rPr>
      </w:pPr>
      <w:r>
        <w:rPr>
          <w:rFonts w:ascii="Arial" w:hAnsi="Arial" w:cs="Arial"/>
          <w:b/>
          <w:sz w:val="28"/>
          <w:szCs w:val="28"/>
        </w:rPr>
        <w:t>MÉTODO DE DESENVOLVIMENTO</w:t>
      </w:r>
    </w:p>
    <w:p>
      <w:pPr>
        <w:pStyle w:val="24"/>
        <w:spacing w:line="480" w:lineRule="auto"/>
        <w:ind w:left="360"/>
        <w:rPr>
          <w:rFonts w:ascii="Arial" w:hAnsi="Arial" w:cs="Arial"/>
          <w:b/>
          <w:sz w:val="28"/>
          <w:szCs w:val="28"/>
          <w:lang w:val="pt-BR"/>
        </w:rPr>
      </w:pPr>
      <w:ins w:id="66" w:author="Camolesi" w:date="2017-11-18T10:22:40Z">
        <w:r>
          <w:rPr>
            <w:rFonts w:ascii="Arial" w:hAnsi="Arial" w:cs="Arial"/>
            <w:b/>
            <w:sz w:val="28"/>
            <w:szCs w:val="28"/>
            <w:lang w:val="pt-BR"/>
          </w:rPr>
          <w:t>Esc</w:t>
        </w:r>
      </w:ins>
      <w:ins w:id="67" w:author="Camolesi" w:date="2017-11-18T10:22:41Z">
        <w:r>
          <w:rPr>
            <w:rFonts w:ascii="Arial" w:hAnsi="Arial" w:cs="Arial"/>
            <w:b/>
            <w:sz w:val="28"/>
            <w:szCs w:val="28"/>
            <w:lang w:val="pt-BR"/>
          </w:rPr>
          <w:t>rever</w:t>
        </w:r>
      </w:ins>
      <w:ins w:id="68" w:author="Camolesi" w:date="2017-11-18T10:22:42Z">
        <w:r>
          <w:rPr>
            <w:rFonts w:ascii="Arial" w:hAnsi="Arial" w:cs="Arial"/>
            <w:b/>
            <w:sz w:val="28"/>
            <w:szCs w:val="28"/>
            <w:lang w:val="pt-BR"/>
          </w:rPr>
          <w:t xml:space="preserve"> u</w:t>
        </w:r>
      </w:ins>
      <w:ins w:id="69" w:author="Camolesi" w:date="2017-11-18T10:22:44Z">
        <w:r>
          <w:rPr>
            <w:rFonts w:ascii="Arial" w:hAnsi="Arial" w:cs="Arial"/>
            <w:b/>
            <w:sz w:val="28"/>
            <w:szCs w:val="28"/>
            <w:lang w:val="pt-BR"/>
          </w:rPr>
          <w:t>m o</w:t>
        </w:r>
      </w:ins>
      <w:ins w:id="70" w:author="Camolesi" w:date="2017-11-18T10:22:45Z">
        <w:r>
          <w:rPr>
            <w:rFonts w:ascii="Arial" w:hAnsi="Arial" w:cs="Arial"/>
            <w:b/>
            <w:sz w:val="28"/>
            <w:szCs w:val="28"/>
            <w:lang w:val="pt-BR"/>
          </w:rPr>
          <w:t>u ma</w:t>
        </w:r>
      </w:ins>
      <w:ins w:id="71" w:author="Camolesi" w:date="2017-11-18T10:22:46Z">
        <w:r>
          <w:rPr>
            <w:rFonts w:ascii="Arial" w:hAnsi="Arial" w:cs="Arial"/>
            <w:b/>
            <w:sz w:val="28"/>
            <w:szCs w:val="28"/>
            <w:lang w:val="pt-BR"/>
          </w:rPr>
          <w:t>is par</w:t>
        </w:r>
      </w:ins>
      <w:ins w:id="72" w:author="Camolesi" w:date="2017-11-18T10:22:47Z">
        <w:r>
          <w:rPr>
            <w:rFonts w:ascii="Arial" w:hAnsi="Arial" w:cs="Arial"/>
            <w:b/>
            <w:sz w:val="28"/>
            <w:szCs w:val="28"/>
            <w:lang w:val="pt-BR"/>
          </w:rPr>
          <w:t>ágra</w:t>
        </w:r>
      </w:ins>
      <w:ins w:id="73" w:author="Camolesi" w:date="2017-11-18T10:22:48Z">
        <w:r>
          <w:rPr>
            <w:rFonts w:ascii="Arial" w:hAnsi="Arial" w:cs="Arial"/>
            <w:b/>
            <w:sz w:val="28"/>
            <w:szCs w:val="28"/>
            <w:lang w:val="pt-BR"/>
          </w:rPr>
          <w:t>fos ante</w:t>
        </w:r>
      </w:ins>
      <w:ins w:id="74" w:author="Camolesi" w:date="2017-11-18T10:22:49Z">
        <w:r>
          <w:rPr>
            <w:rFonts w:ascii="Arial" w:hAnsi="Arial" w:cs="Arial"/>
            <w:b/>
            <w:sz w:val="28"/>
            <w:szCs w:val="28"/>
            <w:lang w:val="pt-BR"/>
          </w:rPr>
          <w:t>s info</w:t>
        </w:r>
      </w:ins>
      <w:ins w:id="75" w:author="Camolesi" w:date="2017-11-18T10:22:50Z">
        <w:r>
          <w:rPr>
            <w:rFonts w:ascii="Arial" w:hAnsi="Arial" w:cs="Arial"/>
            <w:b/>
            <w:sz w:val="28"/>
            <w:szCs w:val="28"/>
            <w:lang w:val="pt-BR"/>
          </w:rPr>
          <w:t>rma</w:t>
        </w:r>
      </w:ins>
      <w:ins w:id="76" w:author="Camolesi" w:date="2017-11-18T10:22:51Z">
        <w:r>
          <w:rPr>
            <w:rFonts w:ascii="Arial" w:hAnsi="Arial" w:cs="Arial"/>
            <w:b/>
            <w:sz w:val="28"/>
            <w:szCs w:val="28"/>
            <w:lang w:val="pt-BR"/>
          </w:rPr>
          <w:t xml:space="preserve">ndo </w:t>
        </w:r>
      </w:ins>
      <w:ins w:id="77" w:author="Camolesi" w:date="2017-11-18T10:22:52Z">
        <w:r>
          <w:rPr>
            <w:rFonts w:ascii="Arial" w:hAnsi="Arial" w:cs="Arial"/>
            <w:b/>
            <w:sz w:val="28"/>
            <w:szCs w:val="28"/>
            <w:lang w:val="pt-BR"/>
          </w:rPr>
          <w:t>quais et</w:t>
        </w:r>
      </w:ins>
      <w:ins w:id="78" w:author="Camolesi" w:date="2017-11-18T10:22:53Z">
        <w:r>
          <w:rPr>
            <w:rFonts w:ascii="Arial" w:hAnsi="Arial" w:cs="Arial"/>
            <w:b/>
            <w:sz w:val="28"/>
            <w:szCs w:val="28"/>
            <w:lang w:val="pt-BR"/>
          </w:rPr>
          <w:t xml:space="preserve">apas </w:t>
        </w:r>
      </w:ins>
      <w:ins w:id="79" w:author="Camolesi" w:date="2017-11-18T10:22:54Z">
        <w:r>
          <w:rPr>
            <w:rFonts w:ascii="Arial" w:hAnsi="Arial" w:cs="Arial"/>
            <w:b/>
            <w:sz w:val="28"/>
            <w:szCs w:val="28"/>
            <w:lang w:val="pt-BR"/>
          </w:rPr>
          <w:t xml:space="preserve">serão </w:t>
        </w:r>
      </w:ins>
      <w:ins w:id="80" w:author="Camolesi" w:date="2017-11-18T10:22:55Z">
        <w:r>
          <w:rPr>
            <w:rFonts w:ascii="Arial" w:hAnsi="Arial" w:cs="Arial"/>
            <w:b/>
            <w:sz w:val="28"/>
            <w:szCs w:val="28"/>
            <w:lang w:val="pt-BR"/>
          </w:rPr>
          <w:t>re</w:t>
        </w:r>
      </w:ins>
      <w:ins w:id="81" w:author="Camolesi" w:date="2017-11-18T10:22:57Z">
        <w:r>
          <w:rPr>
            <w:rFonts w:ascii="Arial" w:hAnsi="Arial" w:cs="Arial"/>
            <w:b/>
            <w:sz w:val="28"/>
            <w:szCs w:val="28"/>
            <w:lang w:val="pt-BR"/>
          </w:rPr>
          <w:t>ali</w:t>
        </w:r>
      </w:ins>
      <w:ins w:id="82" w:author="Camolesi" w:date="2017-11-18T10:22:58Z">
        <w:r>
          <w:rPr>
            <w:rFonts w:ascii="Arial" w:hAnsi="Arial" w:cs="Arial"/>
            <w:b/>
            <w:sz w:val="28"/>
            <w:szCs w:val="28"/>
            <w:lang w:val="pt-BR"/>
          </w:rPr>
          <w:t xml:space="preserve">zadas. </w:t>
        </w:r>
      </w:ins>
      <w:ins w:id="83" w:author="Camolesi" w:date="2017-11-18T10:22:59Z">
        <w:r>
          <w:rPr>
            <w:rFonts w:ascii="Arial" w:hAnsi="Arial" w:cs="Arial"/>
            <w:b/>
            <w:sz w:val="28"/>
            <w:szCs w:val="28"/>
            <w:lang w:val="pt-BR"/>
          </w:rPr>
          <w:t>No</w:t>
        </w:r>
      </w:ins>
      <w:ins w:id="84" w:author="Camolesi" w:date="2017-11-18T10:23:00Z">
        <w:r>
          <w:rPr>
            <w:rFonts w:ascii="Arial" w:hAnsi="Arial" w:cs="Arial"/>
            <w:b/>
            <w:sz w:val="28"/>
            <w:szCs w:val="28"/>
            <w:lang w:val="pt-BR"/>
          </w:rPr>
          <w:t xml:space="preserve"> caso</w:t>
        </w:r>
      </w:ins>
      <w:ins w:id="85" w:author="Camolesi" w:date="2017-11-18T10:23:01Z">
        <w:r>
          <w:rPr>
            <w:rFonts w:ascii="Arial" w:hAnsi="Arial" w:cs="Arial"/>
            <w:b/>
            <w:sz w:val="28"/>
            <w:szCs w:val="28"/>
            <w:lang w:val="pt-BR"/>
          </w:rPr>
          <w:t>, poder</w:t>
        </w:r>
      </w:ins>
      <w:ins w:id="86" w:author="Camolesi" w:date="2017-11-18T10:23:02Z">
        <w:r>
          <w:rPr>
            <w:rFonts w:ascii="Arial" w:hAnsi="Arial" w:cs="Arial"/>
            <w:b/>
            <w:sz w:val="28"/>
            <w:szCs w:val="28"/>
            <w:lang w:val="pt-BR"/>
          </w:rPr>
          <w:t>ia infor</w:t>
        </w:r>
      </w:ins>
      <w:ins w:id="87" w:author="Camolesi" w:date="2017-11-18T10:23:03Z">
        <w:r>
          <w:rPr>
            <w:rFonts w:ascii="Arial" w:hAnsi="Arial" w:cs="Arial"/>
            <w:b/>
            <w:sz w:val="28"/>
            <w:szCs w:val="28"/>
            <w:lang w:val="pt-BR"/>
          </w:rPr>
          <w:t>mar que pr</w:t>
        </w:r>
      </w:ins>
      <w:ins w:id="88" w:author="Camolesi" w:date="2017-11-18T10:23:04Z">
        <w:r>
          <w:rPr>
            <w:rFonts w:ascii="Arial" w:hAnsi="Arial" w:cs="Arial"/>
            <w:b/>
            <w:sz w:val="28"/>
            <w:szCs w:val="28"/>
            <w:lang w:val="pt-BR"/>
          </w:rPr>
          <w:t>imeir</w:t>
        </w:r>
      </w:ins>
      <w:ins w:id="89" w:author="Camolesi" w:date="2017-11-18T10:23:05Z">
        <w:r>
          <w:rPr>
            <w:rFonts w:ascii="Arial" w:hAnsi="Arial" w:cs="Arial"/>
            <w:b/>
            <w:sz w:val="28"/>
            <w:szCs w:val="28"/>
            <w:lang w:val="pt-BR"/>
          </w:rPr>
          <w:t xml:space="preserve">o vem </w:t>
        </w:r>
      </w:ins>
      <w:ins w:id="90" w:author="Camolesi" w:date="2017-11-18T10:23:06Z">
        <w:r>
          <w:rPr>
            <w:rFonts w:ascii="Arial" w:hAnsi="Arial" w:cs="Arial"/>
            <w:b/>
            <w:sz w:val="28"/>
            <w:szCs w:val="28"/>
            <w:lang w:val="pt-BR"/>
          </w:rPr>
          <w:t>um lev</w:t>
        </w:r>
      </w:ins>
      <w:ins w:id="91" w:author="Camolesi" w:date="2017-11-18T10:23:07Z">
        <w:r>
          <w:rPr>
            <w:rFonts w:ascii="Arial" w:hAnsi="Arial" w:cs="Arial"/>
            <w:b/>
            <w:sz w:val="28"/>
            <w:szCs w:val="28"/>
            <w:lang w:val="pt-BR"/>
          </w:rPr>
          <w:t>antame</w:t>
        </w:r>
      </w:ins>
      <w:ins w:id="92" w:author="Camolesi" w:date="2017-11-18T10:23:08Z">
        <w:r>
          <w:rPr>
            <w:rFonts w:ascii="Arial" w:hAnsi="Arial" w:cs="Arial"/>
            <w:b/>
            <w:sz w:val="28"/>
            <w:szCs w:val="28"/>
            <w:lang w:val="pt-BR"/>
          </w:rPr>
          <w:t xml:space="preserve">nto </w:t>
        </w:r>
      </w:ins>
      <w:ins w:id="93" w:author="Camolesi" w:date="2017-11-18T10:23:09Z">
        <w:r>
          <w:rPr>
            <w:rFonts w:ascii="Arial" w:hAnsi="Arial" w:cs="Arial"/>
            <w:b/>
            <w:sz w:val="28"/>
            <w:szCs w:val="28"/>
            <w:lang w:val="pt-BR"/>
          </w:rPr>
          <w:t>bibl</w:t>
        </w:r>
      </w:ins>
      <w:ins w:id="94" w:author="Camolesi" w:date="2017-11-18T10:23:10Z">
        <w:r>
          <w:rPr>
            <w:rFonts w:ascii="Arial" w:hAnsi="Arial" w:cs="Arial"/>
            <w:b/>
            <w:sz w:val="28"/>
            <w:szCs w:val="28"/>
            <w:lang w:val="pt-BR"/>
          </w:rPr>
          <w:t>iográ</w:t>
        </w:r>
      </w:ins>
      <w:ins w:id="95" w:author="Camolesi" w:date="2017-11-18T10:23:11Z">
        <w:r>
          <w:rPr>
            <w:rFonts w:ascii="Arial" w:hAnsi="Arial" w:cs="Arial"/>
            <w:b/>
            <w:sz w:val="28"/>
            <w:szCs w:val="28"/>
            <w:lang w:val="pt-BR"/>
          </w:rPr>
          <w:t xml:space="preserve">fico </w:t>
        </w:r>
      </w:ins>
      <w:ins w:id="96" w:author="Camolesi" w:date="2017-11-18T10:23:12Z">
        <w:r>
          <w:rPr>
            <w:rFonts w:ascii="Arial" w:hAnsi="Arial" w:cs="Arial"/>
            <w:b/>
            <w:sz w:val="28"/>
            <w:szCs w:val="28"/>
            <w:lang w:val="pt-BR"/>
          </w:rPr>
          <w:t>e l</w:t>
        </w:r>
      </w:ins>
      <w:ins w:id="97" w:author="Camolesi" w:date="2017-11-18T10:23:13Z">
        <w:r>
          <w:rPr>
            <w:rFonts w:ascii="Arial" w:hAnsi="Arial" w:cs="Arial"/>
            <w:b/>
            <w:sz w:val="28"/>
            <w:szCs w:val="28"/>
            <w:lang w:val="pt-BR"/>
          </w:rPr>
          <w:t>eitur</w:t>
        </w:r>
      </w:ins>
      <w:ins w:id="98" w:author="Camolesi" w:date="2017-11-18T10:23:14Z">
        <w:r>
          <w:rPr>
            <w:rFonts w:ascii="Arial" w:hAnsi="Arial" w:cs="Arial"/>
            <w:b/>
            <w:sz w:val="28"/>
            <w:szCs w:val="28"/>
            <w:lang w:val="pt-BR"/>
          </w:rPr>
          <w:t>a, depois</w:t>
        </w:r>
      </w:ins>
      <w:ins w:id="99" w:author="Camolesi" w:date="2017-11-18T10:23:15Z">
        <w:r>
          <w:rPr>
            <w:rFonts w:ascii="Arial" w:hAnsi="Arial" w:cs="Arial"/>
            <w:b/>
            <w:sz w:val="28"/>
            <w:szCs w:val="28"/>
            <w:lang w:val="pt-BR"/>
          </w:rPr>
          <w:t xml:space="preserve"> um </w:t>
        </w:r>
      </w:ins>
      <w:ins w:id="100" w:author="Camolesi" w:date="2017-11-18T10:23:16Z">
        <w:r>
          <w:rPr>
            <w:rFonts w:ascii="Arial" w:hAnsi="Arial" w:cs="Arial"/>
            <w:b/>
            <w:sz w:val="28"/>
            <w:szCs w:val="28"/>
            <w:lang w:val="pt-BR"/>
          </w:rPr>
          <w:t>levanta</w:t>
        </w:r>
      </w:ins>
      <w:ins w:id="101" w:author="Camolesi" w:date="2017-11-18T10:23:17Z">
        <w:r>
          <w:rPr>
            <w:rFonts w:ascii="Arial" w:hAnsi="Arial" w:cs="Arial"/>
            <w:b/>
            <w:sz w:val="28"/>
            <w:szCs w:val="28"/>
            <w:lang w:val="pt-BR"/>
          </w:rPr>
          <w:t>mento</w:t>
        </w:r>
      </w:ins>
      <w:ins w:id="102" w:author="Camolesi" w:date="2017-11-18T10:23:18Z">
        <w:r>
          <w:rPr>
            <w:rFonts w:ascii="Arial" w:hAnsi="Arial" w:cs="Arial"/>
            <w:b/>
            <w:sz w:val="28"/>
            <w:szCs w:val="28"/>
            <w:lang w:val="pt-BR"/>
          </w:rPr>
          <w:t xml:space="preserve"> de da</w:t>
        </w:r>
      </w:ins>
      <w:ins w:id="103" w:author="Camolesi" w:date="2017-11-18T10:23:19Z">
        <w:r>
          <w:rPr>
            <w:rFonts w:ascii="Arial" w:hAnsi="Arial" w:cs="Arial"/>
            <w:b/>
            <w:sz w:val="28"/>
            <w:szCs w:val="28"/>
            <w:lang w:val="pt-BR"/>
          </w:rPr>
          <w:t>dos, d</w:t>
        </w:r>
      </w:ins>
      <w:ins w:id="104" w:author="Camolesi" w:date="2017-11-18T10:23:20Z">
        <w:r>
          <w:rPr>
            <w:rFonts w:ascii="Arial" w:hAnsi="Arial" w:cs="Arial"/>
            <w:b/>
            <w:sz w:val="28"/>
            <w:szCs w:val="28"/>
            <w:lang w:val="pt-BR"/>
          </w:rPr>
          <w:t>efini</w:t>
        </w:r>
      </w:ins>
      <w:ins w:id="105" w:author="Camolesi" w:date="2017-11-18T10:23:21Z">
        <w:r>
          <w:rPr>
            <w:rFonts w:ascii="Arial" w:hAnsi="Arial" w:cs="Arial"/>
            <w:b/>
            <w:sz w:val="28"/>
            <w:szCs w:val="28"/>
            <w:lang w:val="pt-BR"/>
          </w:rPr>
          <w:t>ção d</w:t>
        </w:r>
      </w:ins>
      <w:ins w:id="106" w:author="Camolesi" w:date="2017-11-18T10:23:23Z">
        <w:r>
          <w:rPr>
            <w:rFonts w:ascii="Arial" w:hAnsi="Arial" w:cs="Arial"/>
            <w:b/>
            <w:sz w:val="28"/>
            <w:szCs w:val="28"/>
            <w:lang w:val="pt-BR"/>
          </w:rPr>
          <w:t xml:space="preserve">e um </w:t>
        </w:r>
      </w:ins>
      <w:ins w:id="107" w:author="Camolesi" w:date="2017-11-18T10:23:24Z">
        <w:r>
          <w:rPr>
            <w:rFonts w:ascii="Arial" w:hAnsi="Arial" w:cs="Arial"/>
            <w:b/>
            <w:sz w:val="28"/>
            <w:szCs w:val="28"/>
            <w:lang w:val="pt-BR"/>
          </w:rPr>
          <w:t>problema</w:t>
        </w:r>
      </w:ins>
      <w:ins w:id="108" w:author="Camolesi" w:date="2017-11-18T10:23:25Z">
        <w:r>
          <w:rPr>
            <w:rFonts w:ascii="Arial" w:hAnsi="Arial" w:cs="Arial"/>
            <w:b/>
            <w:sz w:val="28"/>
            <w:szCs w:val="28"/>
            <w:lang w:val="pt-BR"/>
          </w:rPr>
          <w:t xml:space="preserve"> e m</w:t>
        </w:r>
      </w:ins>
      <w:ins w:id="109" w:author="Camolesi" w:date="2017-11-18T10:23:26Z">
        <w:r>
          <w:rPr>
            <w:rFonts w:ascii="Arial" w:hAnsi="Arial" w:cs="Arial"/>
            <w:b/>
            <w:sz w:val="28"/>
            <w:szCs w:val="28"/>
            <w:lang w:val="pt-BR"/>
          </w:rPr>
          <w:t>odela</w:t>
        </w:r>
      </w:ins>
      <w:ins w:id="110" w:author="Camolesi" w:date="2017-11-18T10:23:27Z">
        <w:r>
          <w:rPr>
            <w:rFonts w:ascii="Arial" w:hAnsi="Arial" w:cs="Arial"/>
            <w:b/>
            <w:sz w:val="28"/>
            <w:szCs w:val="28"/>
            <w:lang w:val="pt-BR"/>
          </w:rPr>
          <w:t>gem</w:t>
        </w:r>
      </w:ins>
      <w:ins w:id="111" w:author="Camolesi" w:date="2017-11-18T10:23:28Z">
        <w:r>
          <w:rPr>
            <w:rFonts w:ascii="Arial" w:hAnsi="Arial" w:cs="Arial"/>
            <w:b/>
            <w:sz w:val="28"/>
            <w:szCs w:val="28"/>
            <w:lang w:val="pt-BR"/>
          </w:rPr>
          <w:t>.</w:t>
        </w:r>
      </w:ins>
      <w:ins w:id="112" w:author="Camolesi" w:date="2017-11-18T10:23:29Z">
        <w:r>
          <w:rPr>
            <w:rFonts w:ascii="Arial" w:hAnsi="Arial" w:cs="Arial"/>
            <w:b/>
            <w:sz w:val="28"/>
            <w:szCs w:val="28"/>
            <w:lang w:val="pt-BR"/>
          </w:rPr>
          <w:t xml:space="preserve"> Por f</w:t>
        </w:r>
      </w:ins>
      <w:ins w:id="113" w:author="Camolesi" w:date="2017-11-18T10:23:30Z">
        <w:r>
          <w:rPr>
            <w:rFonts w:ascii="Arial" w:hAnsi="Arial" w:cs="Arial"/>
            <w:b/>
            <w:sz w:val="28"/>
            <w:szCs w:val="28"/>
            <w:lang w:val="pt-BR"/>
          </w:rPr>
          <w:t>im, a i</w:t>
        </w:r>
      </w:ins>
      <w:ins w:id="114" w:author="Camolesi" w:date="2017-11-18T10:23:31Z">
        <w:r>
          <w:rPr>
            <w:rFonts w:ascii="Arial" w:hAnsi="Arial" w:cs="Arial"/>
            <w:b/>
            <w:sz w:val="28"/>
            <w:szCs w:val="28"/>
            <w:lang w:val="pt-BR"/>
          </w:rPr>
          <w:t>mpleme</w:t>
        </w:r>
      </w:ins>
      <w:ins w:id="115" w:author="Camolesi" w:date="2017-11-18T10:23:32Z">
        <w:r>
          <w:rPr>
            <w:rFonts w:ascii="Arial" w:hAnsi="Arial" w:cs="Arial"/>
            <w:b/>
            <w:sz w:val="28"/>
            <w:szCs w:val="28"/>
            <w:lang w:val="pt-BR"/>
          </w:rPr>
          <w:t>ntaç</w:t>
        </w:r>
      </w:ins>
      <w:ins w:id="116" w:author="Camolesi" w:date="2017-11-18T10:23:33Z">
        <w:r>
          <w:rPr>
            <w:rFonts w:ascii="Arial" w:hAnsi="Arial" w:cs="Arial"/>
            <w:b/>
            <w:sz w:val="28"/>
            <w:szCs w:val="28"/>
            <w:lang w:val="pt-BR"/>
          </w:rPr>
          <w:t xml:space="preserve">ão </w:t>
        </w:r>
      </w:ins>
      <w:ins w:id="117" w:author="Camolesi" w:date="2017-11-18T10:23:34Z">
        <w:r>
          <w:rPr>
            <w:rFonts w:ascii="Arial" w:hAnsi="Arial" w:cs="Arial"/>
            <w:b/>
            <w:sz w:val="28"/>
            <w:szCs w:val="28"/>
            <w:lang w:val="pt-BR"/>
          </w:rPr>
          <w:t>e test</w:t>
        </w:r>
      </w:ins>
      <w:ins w:id="118" w:author="Camolesi" w:date="2017-11-18T10:23:35Z">
        <w:r>
          <w:rPr>
            <w:rFonts w:ascii="Arial" w:hAnsi="Arial" w:cs="Arial"/>
            <w:b/>
            <w:sz w:val="28"/>
            <w:szCs w:val="28"/>
            <w:lang w:val="pt-BR"/>
          </w:rPr>
          <w:t>es d</w:t>
        </w:r>
      </w:ins>
      <w:ins w:id="119" w:author="Camolesi" w:date="2017-11-18T10:23:36Z">
        <w:r>
          <w:rPr>
            <w:rFonts w:ascii="Arial" w:hAnsi="Arial" w:cs="Arial"/>
            <w:b/>
            <w:sz w:val="28"/>
            <w:szCs w:val="28"/>
            <w:lang w:val="pt-BR"/>
          </w:rPr>
          <w:t>o qu</w:t>
        </w:r>
      </w:ins>
      <w:ins w:id="120" w:author="Camolesi" w:date="2017-11-18T10:23:37Z">
        <w:r>
          <w:rPr>
            <w:rFonts w:ascii="Arial" w:hAnsi="Arial" w:cs="Arial"/>
            <w:b/>
            <w:sz w:val="28"/>
            <w:szCs w:val="28"/>
            <w:lang w:val="pt-BR"/>
          </w:rPr>
          <w:t>e se pr</w:t>
        </w:r>
      </w:ins>
      <w:ins w:id="121" w:author="Camolesi" w:date="2017-11-18T10:23:38Z">
        <w:r>
          <w:rPr>
            <w:rFonts w:ascii="Arial" w:hAnsi="Arial" w:cs="Arial"/>
            <w:b/>
            <w:sz w:val="28"/>
            <w:szCs w:val="28"/>
            <w:lang w:val="pt-BR"/>
          </w:rPr>
          <w:t>e</w:t>
        </w:r>
      </w:ins>
      <w:ins w:id="122" w:author="Camolesi" w:date="2017-11-18T10:23:39Z">
        <w:r>
          <w:rPr>
            <w:rFonts w:ascii="Arial" w:hAnsi="Arial" w:cs="Arial"/>
            <w:b/>
            <w:sz w:val="28"/>
            <w:szCs w:val="28"/>
            <w:lang w:val="pt-BR"/>
          </w:rPr>
          <w:t>tende</w:t>
        </w:r>
      </w:ins>
      <w:ins w:id="123" w:author="Camolesi" w:date="2017-11-18T10:23:40Z">
        <w:r>
          <w:rPr>
            <w:rFonts w:ascii="Arial" w:hAnsi="Arial" w:cs="Arial"/>
            <w:b/>
            <w:sz w:val="28"/>
            <w:szCs w:val="28"/>
            <w:lang w:val="pt-BR"/>
          </w:rPr>
          <w:t xml:space="preserve"> resolv</w:t>
        </w:r>
      </w:ins>
      <w:ins w:id="124" w:author="Camolesi" w:date="2017-11-18T10:23:41Z">
        <w:r>
          <w:rPr>
            <w:rFonts w:ascii="Arial" w:hAnsi="Arial" w:cs="Arial"/>
            <w:b/>
            <w:sz w:val="28"/>
            <w:szCs w:val="28"/>
            <w:lang w:val="pt-BR"/>
          </w:rPr>
          <w:t xml:space="preserve">er. </w:t>
        </w:r>
      </w:ins>
    </w:p>
    <w:p>
      <w:pPr>
        <w:spacing w:line="480" w:lineRule="auto"/>
        <w:rPr>
          <w:rFonts w:ascii="Arial" w:hAnsi="Arial" w:cs="Arial"/>
          <w:b/>
          <w:sz w:val="24"/>
          <w:szCs w:val="24"/>
        </w:rPr>
      </w:pPr>
      <w:r>
        <w:rPr>
          <w:rFonts w:ascii="Arial" w:hAnsi="Arial" w:cs="Arial"/>
          <w:b/>
          <w:sz w:val="24"/>
          <w:szCs w:val="24"/>
        </w:rPr>
        <w:t>6.1 ANÁLISE (UML)</w:t>
      </w:r>
    </w:p>
    <w:p>
      <w:pPr>
        <w:spacing w:after="0" w:line="360" w:lineRule="auto"/>
        <w:jc w:val="both"/>
        <w:rPr>
          <w:rFonts w:ascii="Arial" w:hAnsi="Arial" w:cs="Arial"/>
          <w:sz w:val="24"/>
          <w:szCs w:val="24"/>
        </w:rPr>
      </w:pPr>
      <w:r>
        <w:rPr>
          <w:rFonts w:ascii="Arial" w:hAnsi="Arial" w:cs="Arial"/>
          <w:sz w:val="24"/>
          <w:szCs w:val="24"/>
        </w:rPr>
        <w:t>Para a criação de diagramas e relações do projeto, será utilizado o método UML (Unified Modeling Language). Conforme (Pressman,2011)</w:t>
      </w:r>
      <w:r>
        <w:rPr>
          <w:rFonts w:ascii="Arial" w:hAnsi="Arial" w:cs="Arial"/>
          <w:sz w:val="24"/>
          <w:szCs w:val="24"/>
          <w:vertAlign w:val="superscript"/>
        </w:rPr>
        <w:t>7</w:t>
      </w:r>
      <w:r>
        <w:rPr>
          <w:rFonts w:ascii="Arial" w:hAnsi="Arial" w:cs="Arial"/>
          <w:sz w:val="24"/>
          <w:szCs w:val="24"/>
        </w:rPr>
        <w:t>, a UML é uma linguagem que define uma série de artefatos que nos ajuda na tarefa de modelar e documentar os sistemas orientados a objetos que desenvolvemos.</w:t>
      </w:r>
    </w:p>
    <w:p>
      <w:pPr>
        <w:spacing w:after="0" w:line="360" w:lineRule="auto"/>
        <w:jc w:val="both"/>
        <w:rPr>
          <w:rFonts w:ascii="Arial" w:hAnsi="Arial" w:cs="Arial"/>
          <w:sz w:val="24"/>
          <w:szCs w:val="24"/>
        </w:rPr>
      </w:pPr>
    </w:p>
    <w:p>
      <w:pPr>
        <w:spacing w:line="480" w:lineRule="auto"/>
        <w:rPr>
          <w:rFonts w:ascii="Arial" w:hAnsi="Arial" w:cs="Arial"/>
          <w:b/>
          <w:sz w:val="24"/>
          <w:szCs w:val="24"/>
        </w:rPr>
      </w:pPr>
      <w:r>
        <w:rPr>
          <w:rFonts w:ascii="Arial" w:hAnsi="Arial" w:cs="Arial"/>
          <w:b/>
          <w:sz w:val="24"/>
          <w:szCs w:val="24"/>
        </w:rPr>
        <w:t>6.2 DESENVOLVIMENTO DA APLICAÇÃO HIBRIDA</w:t>
      </w:r>
    </w:p>
    <w:p>
      <w:pPr>
        <w:spacing w:after="0" w:line="360" w:lineRule="auto"/>
        <w:jc w:val="both"/>
        <w:rPr>
          <w:rFonts w:ascii="Arial" w:hAnsi="Arial" w:cs="Arial"/>
          <w:sz w:val="24"/>
          <w:szCs w:val="24"/>
        </w:rPr>
      </w:pPr>
      <w:r>
        <w:rPr>
          <w:rFonts w:ascii="Arial" w:hAnsi="Arial" w:cs="Arial"/>
          <w:sz w:val="24"/>
          <w:szCs w:val="24"/>
        </w:rPr>
        <w:t xml:space="preserve">  A aplicação será desenvolvida utilizando o IONIC FRAMEWORK</w:t>
      </w:r>
      <w:r>
        <w:rPr>
          <w:rFonts w:ascii="Arial" w:hAnsi="Arial" w:cs="Arial"/>
          <w:sz w:val="24"/>
          <w:szCs w:val="24"/>
          <w:vertAlign w:val="superscript"/>
        </w:rPr>
        <w:t>8</w:t>
      </w:r>
      <w:r>
        <w:rPr>
          <w:rFonts w:ascii="Arial" w:hAnsi="Arial" w:cs="Arial"/>
          <w:sz w:val="24"/>
          <w:szCs w:val="24"/>
        </w:rPr>
        <w:t xml:space="preserve"> com base na linguagem ANGULAR</w:t>
      </w:r>
      <w:r>
        <w:rPr>
          <w:rFonts w:ascii="Arial" w:hAnsi="Arial" w:cs="Arial"/>
          <w:sz w:val="24"/>
          <w:szCs w:val="24"/>
          <w:vertAlign w:val="superscript"/>
        </w:rPr>
        <w:t>9</w:t>
      </w:r>
      <w:r>
        <w:rPr>
          <w:rFonts w:ascii="Arial" w:hAnsi="Arial" w:cs="Arial"/>
          <w:sz w:val="24"/>
          <w:szCs w:val="24"/>
        </w:rPr>
        <w:t xml:space="preserve"> e TYPESCRIPT</w:t>
      </w:r>
      <w:r>
        <w:rPr>
          <w:rFonts w:ascii="Arial" w:hAnsi="Arial" w:cs="Arial"/>
          <w:sz w:val="24"/>
          <w:szCs w:val="24"/>
          <w:vertAlign w:val="superscript"/>
        </w:rPr>
        <w:t>10</w:t>
      </w:r>
      <w:r>
        <w:rPr>
          <w:rFonts w:ascii="Arial" w:hAnsi="Arial" w:cs="Arial"/>
          <w:sz w:val="24"/>
          <w:szCs w:val="24"/>
        </w:rPr>
        <w:t xml:space="preserve"> usando a ferramenta de edição de códigos VISUAL CODE</w:t>
      </w:r>
      <w:r>
        <w:rPr>
          <w:rFonts w:ascii="Arial" w:hAnsi="Arial" w:cs="Arial"/>
          <w:sz w:val="24"/>
          <w:szCs w:val="24"/>
          <w:vertAlign w:val="superscript"/>
        </w:rPr>
        <w:t>11</w:t>
      </w:r>
      <w:r>
        <w:rPr>
          <w:rFonts w:ascii="Arial" w:hAnsi="Arial" w:cs="Arial"/>
          <w:sz w:val="24"/>
          <w:szCs w:val="24"/>
        </w:rPr>
        <w:t>. O IONIC FRAMEWORK é uma poderosa ferramenta de desenvolvimento hibrido para dispositivos com sistema operacional Android</w:t>
      </w:r>
      <w:r>
        <w:rPr>
          <w:rFonts w:ascii="Arial" w:hAnsi="Arial" w:cs="Arial"/>
          <w:sz w:val="24"/>
          <w:szCs w:val="24"/>
          <w:vertAlign w:val="superscript"/>
        </w:rPr>
        <w:t>12</w:t>
      </w:r>
      <w:r>
        <w:rPr>
          <w:rFonts w:ascii="Arial" w:hAnsi="Arial" w:cs="Arial"/>
          <w:sz w:val="24"/>
          <w:szCs w:val="24"/>
        </w:rPr>
        <w:t>, IOS</w:t>
      </w:r>
      <w:r>
        <w:rPr>
          <w:rFonts w:ascii="Arial" w:hAnsi="Arial" w:cs="Arial"/>
          <w:sz w:val="24"/>
          <w:szCs w:val="24"/>
          <w:vertAlign w:val="superscript"/>
        </w:rPr>
        <w:t>13</w:t>
      </w:r>
      <w:r>
        <w:rPr>
          <w:rFonts w:ascii="Arial" w:hAnsi="Arial" w:cs="Arial"/>
          <w:sz w:val="24"/>
          <w:szCs w:val="24"/>
        </w:rPr>
        <w:t xml:space="preserve"> e Web</w:t>
      </w:r>
      <w:r>
        <w:rPr>
          <w:rFonts w:ascii="Arial" w:hAnsi="Arial" w:cs="Arial"/>
          <w:sz w:val="24"/>
          <w:szCs w:val="24"/>
          <w:vertAlign w:val="superscript"/>
        </w:rPr>
        <w:t>14</w:t>
      </w:r>
      <w:r>
        <w:rPr>
          <w:rFonts w:ascii="Arial" w:hAnsi="Arial" w:cs="Arial"/>
          <w:sz w:val="24"/>
          <w:szCs w:val="24"/>
        </w:rPr>
        <w:t>, junto com o gerenciador de pacotes NPM</w:t>
      </w:r>
      <w:r>
        <w:rPr>
          <w:rFonts w:ascii="Arial" w:hAnsi="Arial" w:cs="Arial"/>
          <w:sz w:val="24"/>
          <w:szCs w:val="24"/>
          <w:vertAlign w:val="superscript"/>
        </w:rPr>
        <w:t>15</w:t>
      </w:r>
      <w:r>
        <w:rPr>
          <w:rFonts w:ascii="Arial" w:hAnsi="Arial" w:cs="Arial"/>
          <w:sz w:val="24"/>
          <w:szCs w:val="24"/>
        </w:rPr>
        <w:t xml:space="preserve"> e CORDOVA</w:t>
      </w:r>
      <w:r>
        <w:rPr>
          <w:rFonts w:ascii="Arial" w:hAnsi="Arial" w:cs="Arial"/>
          <w:sz w:val="24"/>
          <w:szCs w:val="24"/>
          <w:vertAlign w:val="superscript"/>
        </w:rPr>
        <w:t>16</w:t>
      </w:r>
      <w:r>
        <w:rPr>
          <w:rFonts w:ascii="Arial" w:hAnsi="Arial" w:cs="Arial"/>
          <w:sz w:val="24"/>
          <w:szCs w:val="24"/>
        </w:rPr>
        <w:t>, para integrar pacotes de dados e módulos na aplicação.</w:t>
      </w:r>
    </w:p>
    <w:p>
      <w:pPr>
        <w:spacing w:after="0" w:line="360" w:lineRule="auto"/>
        <w:jc w:val="both"/>
        <w:rPr>
          <w:rFonts w:ascii="Arial" w:hAnsi="Arial" w:cs="Arial"/>
          <w:sz w:val="24"/>
          <w:szCs w:val="24"/>
        </w:rPr>
      </w:pPr>
      <w:r>
        <w:rPr>
          <w:rFonts w:ascii="Arial" w:hAnsi="Arial" w:cs="Arial"/>
          <w:sz w:val="24"/>
          <w:szCs w:val="24"/>
        </w:rPr>
        <w:t xml:space="preserve">. </w:t>
      </w:r>
    </w:p>
    <w:p>
      <w:pPr>
        <w:spacing w:after="0" w:line="360" w:lineRule="auto"/>
        <w:rPr>
          <w:rFonts w:ascii="Arial" w:hAnsi="Arial" w:cs="Arial"/>
          <w:b/>
          <w:sz w:val="24"/>
          <w:szCs w:val="24"/>
        </w:rPr>
      </w:pPr>
    </w:p>
    <w:p>
      <w:pPr>
        <w:spacing w:after="0" w:line="360" w:lineRule="auto"/>
        <w:rPr>
          <w:rFonts w:ascii="Arial" w:hAnsi="Arial" w:cs="Arial"/>
          <w:b/>
          <w:sz w:val="24"/>
          <w:szCs w:val="24"/>
        </w:rPr>
      </w:pPr>
    </w:p>
    <w:p>
      <w:pPr>
        <w:spacing w:after="0" w:line="360" w:lineRule="auto"/>
        <w:rPr>
          <w:rFonts w:ascii="Arial" w:hAnsi="Arial" w:cs="Arial"/>
          <w:b/>
          <w:sz w:val="24"/>
          <w:szCs w:val="24"/>
        </w:rPr>
      </w:pPr>
    </w:p>
    <w:p>
      <w:pPr>
        <w:spacing w:after="0" w:line="360" w:lineRule="auto"/>
        <w:rPr>
          <w:rFonts w:ascii="Arial" w:hAnsi="Arial" w:cs="Arial"/>
          <w:b/>
          <w:sz w:val="24"/>
          <w:szCs w:val="24"/>
        </w:rPr>
      </w:pPr>
      <w:r>
        <w:rPr>
          <w:rFonts w:ascii="Arial" w:hAnsi="Arial" w:cs="Arial"/>
          <w:b/>
          <w:sz w:val="24"/>
          <w:szCs w:val="24"/>
        </w:rPr>
        <w:t>6.3 ARMAZENAMENTO E VISUALIZAÇÂO DOS DADOS</w:t>
      </w:r>
    </w:p>
    <w:p>
      <w:pPr>
        <w:spacing w:after="0" w:line="360" w:lineRule="auto"/>
        <w:jc w:val="both"/>
        <w:rPr>
          <w:rFonts w:ascii="Arial" w:hAnsi="Arial" w:cs="Arial"/>
          <w:sz w:val="24"/>
          <w:szCs w:val="24"/>
        </w:rPr>
      </w:pPr>
    </w:p>
    <w:p>
      <w:pPr>
        <w:spacing w:after="0" w:line="360" w:lineRule="auto"/>
        <w:jc w:val="both"/>
        <w:rPr>
          <w:rFonts w:ascii="Arial" w:hAnsi="Arial" w:cs="Arial"/>
          <w:sz w:val="24"/>
          <w:szCs w:val="24"/>
        </w:rPr>
      </w:pPr>
      <w:r>
        <w:rPr>
          <w:rFonts w:ascii="Arial" w:hAnsi="Arial" w:cs="Arial"/>
          <w:sz w:val="24"/>
          <w:szCs w:val="24"/>
        </w:rPr>
        <w:t xml:space="preserve">Para gerenciar os dados da aplicação será estudado banco de dados NOSQL </w:t>
      </w:r>
      <w:commentRangeStart w:id="7"/>
      <w:r>
        <w:rPr>
          <w:rFonts w:ascii="Arial" w:hAnsi="Arial" w:cs="Arial"/>
          <w:sz w:val="24"/>
          <w:szCs w:val="24"/>
        </w:rPr>
        <w:t>(Banco de dados não</w:t>
      </w:r>
      <w:del w:id="125" w:author="Camolesi" w:date="2017-11-18T10:24:15Z">
        <w:r>
          <w:rPr>
            <w:rFonts w:ascii="Arial" w:hAnsi="Arial" w:cs="Arial"/>
            <w:sz w:val="24"/>
            <w:szCs w:val="24"/>
          </w:rPr>
          <w:delText xml:space="preserve"> </w:delText>
        </w:r>
      </w:del>
      <w:r>
        <w:rPr>
          <w:rFonts w:ascii="Arial" w:hAnsi="Arial" w:cs="Arial"/>
          <w:sz w:val="24"/>
          <w:szCs w:val="24"/>
        </w:rPr>
        <w:t>-relacional)</w:t>
      </w:r>
      <w:commentRangeEnd w:id="7"/>
      <w:r>
        <w:commentReference w:id="7"/>
      </w:r>
      <w:r>
        <w:rPr>
          <w:rFonts w:ascii="Arial" w:hAnsi="Arial" w:cs="Arial"/>
          <w:sz w:val="24"/>
          <w:szCs w:val="24"/>
        </w:rPr>
        <w:t xml:space="preserve"> FIREBASE</w:t>
      </w:r>
      <w:r>
        <w:rPr>
          <w:rFonts w:ascii="Arial" w:hAnsi="Arial" w:cs="Arial"/>
          <w:sz w:val="24"/>
          <w:szCs w:val="24"/>
          <w:vertAlign w:val="superscript"/>
        </w:rPr>
        <w:t>17</w:t>
      </w:r>
      <w:r>
        <w:rPr>
          <w:rFonts w:ascii="Arial" w:hAnsi="Arial" w:cs="Arial"/>
          <w:sz w:val="24"/>
          <w:szCs w:val="24"/>
        </w:rPr>
        <w:t xml:space="preserve"> da Google</w:t>
      </w:r>
      <w:r>
        <w:rPr>
          <w:rFonts w:ascii="Arial" w:hAnsi="Arial" w:cs="Arial"/>
          <w:sz w:val="24"/>
          <w:szCs w:val="24"/>
          <w:vertAlign w:val="superscript"/>
        </w:rPr>
        <w:t>18</w:t>
      </w:r>
      <w:r>
        <w:rPr>
          <w:rFonts w:ascii="Arial" w:hAnsi="Arial" w:cs="Arial"/>
          <w:sz w:val="24"/>
          <w:szCs w:val="24"/>
        </w:rPr>
        <w:t xml:space="preserve"> que possui BaaS (backend as a Service), provem serviços integrados, e a API AngularFirebase2</w:t>
      </w:r>
      <w:r>
        <w:rPr>
          <w:rFonts w:ascii="Arial" w:hAnsi="Arial" w:cs="Arial"/>
          <w:sz w:val="24"/>
          <w:szCs w:val="24"/>
          <w:vertAlign w:val="superscript"/>
        </w:rPr>
        <w:t>19</w:t>
      </w:r>
      <w:r>
        <w:rPr>
          <w:rFonts w:ascii="Arial" w:hAnsi="Arial" w:cs="Arial"/>
          <w:sz w:val="24"/>
          <w:szCs w:val="24"/>
        </w:rPr>
        <w:t xml:space="preserve"> a ser incorporada a aplicação, possibilitando a comunicação da aplicação e o banco de dados FIREBASE na Nuvem</w:t>
      </w:r>
      <w:r>
        <w:rPr>
          <w:rFonts w:ascii="Arial" w:hAnsi="Arial" w:cs="Arial"/>
          <w:sz w:val="24"/>
          <w:szCs w:val="24"/>
          <w:vertAlign w:val="superscript"/>
        </w:rPr>
        <w:t>20</w:t>
      </w:r>
      <w:r>
        <w:rPr>
          <w:rFonts w:ascii="Arial" w:hAnsi="Arial" w:cs="Arial"/>
          <w:sz w:val="24"/>
          <w:szCs w:val="24"/>
        </w:rPr>
        <w:t>.</w:t>
      </w:r>
    </w:p>
    <w:p>
      <w:pPr>
        <w:spacing w:after="0" w:line="360" w:lineRule="auto"/>
        <w:rPr>
          <w:rFonts w:ascii="Arial" w:hAnsi="Arial" w:cs="Arial"/>
          <w:b/>
          <w:sz w:val="24"/>
          <w:szCs w:val="24"/>
        </w:rPr>
      </w:pPr>
    </w:p>
    <w:p>
      <w:pPr>
        <w:spacing w:after="0" w:line="360" w:lineRule="auto"/>
        <w:rPr>
          <w:rFonts w:ascii="Arial" w:hAnsi="Arial" w:cs="Arial"/>
          <w:b/>
          <w:sz w:val="24"/>
          <w:szCs w:val="24"/>
        </w:rPr>
      </w:pPr>
    </w:p>
    <w:p>
      <w:pPr>
        <w:spacing w:after="0" w:line="360" w:lineRule="auto"/>
        <w:rPr>
          <w:rFonts w:ascii="Arial" w:hAnsi="Arial" w:cs="Arial"/>
          <w:b/>
          <w:sz w:val="24"/>
          <w:szCs w:val="24"/>
        </w:rPr>
      </w:pPr>
    </w:p>
    <w:p>
      <w:pPr>
        <w:pStyle w:val="24"/>
        <w:numPr>
          <w:ilvl w:val="1"/>
          <w:numId w:val="1"/>
        </w:numPr>
        <w:spacing w:after="0" w:line="360" w:lineRule="auto"/>
        <w:rPr>
          <w:rFonts w:ascii="Arial" w:hAnsi="Arial" w:cs="Arial"/>
          <w:b/>
          <w:sz w:val="24"/>
          <w:szCs w:val="24"/>
        </w:rPr>
      </w:pPr>
      <w:r>
        <w:rPr>
          <w:rFonts w:ascii="Arial" w:hAnsi="Arial" w:cs="Arial"/>
          <w:b/>
          <w:sz w:val="24"/>
          <w:szCs w:val="24"/>
        </w:rPr>
        <w:t>DESENVOLVIMENTO DO PROTÓTIPO DE DISPOSITIVO</w:t>
      </w:r>
    </w:p>
    <w:p>
      <w:pPr>
        <w:spacing w:after="0" w:line="360" w:lineRule="auto"/>
        <w:rPr>
          <w:rFonts w:ascii="Arial" w:hAnsi="Arial" w:cs="Arial"/>
          <w:b/>
          <w:sz w:val="24"/>
          <w:szCs w:val="24"/>
        </w:rPr>
      </w:pPr>
    </w:p>
    <w:p>
      <w:pPr>
        <w:spacing w:after="0" w:line="360" w:lineRule="auto"/>
        <w:jc w:val="both"/>
        <w:rPr>
          <w:rFonts w:ascii="Arial" w:hAnsi="Arial" w:cs="Arial"/>
          <w:sz w:val="24"/>
          <w:szCs w:val="24"/>
        </w:rPr>
      </w:pPr>
      <w:r>
        <w:rPr>
          <w:rFonts w:ascii="Arial" w:hAnsi="Arial" w:cs="Arial"/>
          <w:sz w:val="24"/>
          <w:szCs w:val="24"/>
        </w:rPr>
        <w:t>Para criação do protótipo de dispositivo de agricultura de precisão será estudado placa Arduino</w:t>
      </w:r>
      <w:r>
        <w:rPr>
          <w:rFonts w:ascii="Arial" w:hAnsi="Arial" w:cs="Arial"/>
          <w:sz w:val="24"/>
          <w:szCs w:val="24"/>
          <w:vertAlign w:val="superscript"/>
        </w:rPr>
        <w:t>21</w:t>
      </w:r>
      <w:r>
        <w:rPr>
          <w:rFonts w:ascii="Arial" w:hAnsi="Arial" w:cs="Arial"/>
          <w:sz w:val="24"/>
          <w:szCs w:val="24"/>
        </w:rPr>
        <w:t xml:space="preserve"> para desenvolvimento ágil ao qual não necessita soldar componentes, facilitando a</w:t>
      </w:r>
      <w:commentRangeStart w:id="8"/>
      <w:r>
        <w:rPr>
          <w:rFonts w:ascii="Arial" w:hAnsi="Arial" w:cs="Arial"/>
          <w:sz w:val="24"/>
          <w:szCs w:val="24"/>
        </w:rPr>
        <w:t xml:space="preserve"> criação de dispositivos ou maquinas de forma rápida será realizado estudo utilizando o livro de Massimo Banzi autor de Pri</w:t>
      </w:r>
      <w:commentRangeEnd w:id="8"/>
      <w:r>
        <w:commentReference w:id="8"/>
      </w:r>
      <w:r>
        <w:rPr>
          <w:rFonts w:ascii="Arial" w:hAnsi="Arial" w:cs="Arial"/>
          <w:sz w:val="24"/>
          <w:szCs w:val="24"/>
        </w:rPr>
        <w:t>meiros passos com o Arduino</w:t>
      </w:r>
      <w:r>
        <w:rPr>
          <w:rFonts w:ascii="Arial" w:hAnsi="Arial" w:cs="Arial"/>
          <w:sz w:val="24"/>
          <w:szCs w:val="24"/>
          <w:vertAlign w:val="superscript"/>
        </w:rPr>
        <w:t>22</w:t>
      </w:r>
      <w:r>
        <w:rPr>
          <w:rFonts w:ascii="Arial" w:hAnsi="Arial" w:cs="Arial"/>
          <w:sz w:val="24"/>
          <w:szCs w:val="24"/>
        </w:rPr>
        <w:t>. Sua plataforma de prototipagem eletrônica é opensource, e sua linguagem de programação pode ser implementada em C++ ou C#.</w:t>
      </w:r>
    </w:p>
    <w:p>
      <w:pPr>
        <w:spacing w:after="0" w:line="360" w:lineRule="auto"/>
        <w:jc w:val="both"/>
        <w:rPr>
          <w:rFonts w:ascii="Arial" w:hAnsi="Arial" w:cs="Arial"/>
          <w:sz w:val="24"/>
          <w:szCs w:val="24"/>
        </w:rPr>
      </w:pPr>
      <w:r>
        <w:rPr>
          <w:rFonts w:ascii="Arial" w:hAnsi="Arial" w:cs="Arial"/>
          <w:sz w:val="24"/>
          <w:szCs w:val="24"/>
        </w:rPr>
        <w:t xml:space="preserve">Um estudo sobre Sensores apresentados no livro de Kimmo Karvinen &amp; Tero Karvinen </w:t>
      </w:r>
      <w:r>
        <w:rPr>
          <w:rFonts w:ascii="Arial" w:hAnsi="Arial" w:cs="Arial"/>
          <w:sz w:val="24"/>
          <w:szCs w:val="24"/>
          <w:vertAlign w:val="superscript"/>
        </w:rPr>
        <w:t>23</w:t>
      </w:r>
      <w:r>
        <w:rPr>
          <w:rFonts w:ascii="Arial" w:hAnsi="Arial" w:cs="Arial"/>
          <w:sz w:val="24"/>
          <w:szCs w:val="24"/>
        </w:rPr>
        <w:t xml:space="preserve"> será necessário para a integração dos componentes na placa Arduino e na protoboard, e a programação aplicada ao funcionamento dos Sensores.</w:t>
      </w:r>
    </w:p>
    <w:p>
      <w:pPr>
        <w:spacing w:after="0" w:line="360" w:lineRule="auto"/>
        <w:jc w:val="both"/>
        <w:rPr>
          <w:rFonts w:ascii="Arial" w:hAnsi="Arial" w:cs="Arial"/>
          <w:sz w:val="24"/>
          <w:szCs w:val="24"/>
        </w:rPr>
      </w:pPr>
      <w:r>
        <w:rPr>
          <w:rFonts w:ascii="Arial" w:hAnsi="Arial" w:cs="Arial"/>
          <w:sz w:val="24"/>
          <w:szCs w:val="24"/>
        </w:rPr>
        <w:t>A comunicação do dispositivo com a nuvem utilizará o módulo WIRELESS ESP8266</w:t>
      </w:r>
      <w:r>
        <w:rPr>
          <w:rFonts w:ascii="Arial" w:hAnsi="Arial" w:cs="Arial"/>
          <w:sz w:val="24"/>
          <w:szCs w:val="24"/>
          <w:vertAlign w:val="superscript"/>
        </w:rPr>
        <w:t>24</w:t>
      </w:r>
      <w:r>
        <w:rPr>
          <w:rFonts w:ascii="Arial" w:hAnsi="Arial" w:cs="Arial"/>
          <w:sz w:val="24"/>
          <w:szCs w:val="24"/>
        </w:rPr>
        <w:t xml:space="preserve"> que possui seu próprio protocolo para acesso e transferência de dados pela internet desenvolvida pela Empresa de Tecnologia ESPRESSIF</w:t>
      </w:r>
      <w:r>
        <w:rPr>
          <w:rFonts w:ascii="Arial" w:hAnsi="Arial" w:cs="Arial"/>
          <w:sz w:val="24"/>
          <w:szCs w:val="24"/>
          <w:vertAlign w:val="superscript"/>
        </w:rPr>
        <w:t>25</w:t>
      </w:r>
      <w:r>
        <w:rPr>
          <w:rFonts w:ascii="Arial" w:hAnsi="Arial" w:cs="Arial"/>
          <w:sz w:val="24"/>
          <w:szCs w:val="24"/>
        </w:rPr>
        <w:t>.</w:t>
      </w:r>
    </w:p>
    <w:p>
      <w:pPr>
        <w:spacing w:after="0" w:line="360" w:lineRule="auto"/>
        <w:jc w:val="both"/>
        <w:rPr>
          <w:rFonts w:ascii="Arial" w:hAnsi="Arial" w:cs="Arial"/>
          <w:b/>
          <w:sz w:val="24"/>
          <w:szCs w:val="24"/>
        </w:rPr>
      </w:pPr>
      <w:r>
        <w:rPr>
          <w:rFonts w:ascii="Arial" w:hAnsi="Arial" w:cs="Arial"/>
          <w:sz w:val="24"/>
          <w:szCs w:val="24"/>
        </w:rPr>
        <w:t xml:space="preserve"> </w:t>
      </w:r>
    </w:p>
    <w:p>
      <w:pPr>
        <w:spacing w:after="0" w:line="360" w:lineRule="auto"/>
        <w:rPr>
          <w:rFonts w:ascii="Arial" w:hAnsi="Arial" w:cs="Arial"/>
          <w:b/>
          <w:sz w:val="24"/>
          <w:szCs w:val="24"/>
        </w:rPr>
      </w:pPr>
    </w:p>
    <w:p>
      <w:pPr>
        <w:spacing w:after="0" w:line="360" w:lineRule="auto"/>
        <w:jc w:val="both"/>
        <w:rPr>
          <w:rFonts w:ascii="Arial" w:hAnsi="Arial" w:cs="Arial"/>
          <w:sz w:val="24"/>
          <w:szCs w:val="24"/>
        </w:rPr>
      </w:pPr>
      <w:r>
        <w:rPr>
          <w:rFonts w:ascii="Arial" w:hAnsi="Arial" w:cs="Arial"/>
          <w:sz w:val="24"/>
          <w:szCs w:val="24"/>
        </w:rPr>
        <w:t xml:space="preserve"> </w:t>
      </w:r>
    </w:p>
    <w:p>
      <w:pPr>
        <w:spacing w:after="0" w:line="360" w:lineRule="auto"/>
        <w:jc w:val="both"/>
        <w:rPr>
          <w:rFonts w:ascii="Arial" w:hAnsi="Arial" w:cs="Arial"/>
          <w:sz w:val="24"/>
          <w:szCs w:val="24"/>
        </w:rPr>
      </w:pPr>
    </w:p>
    <w:p>
      <w:pPr>
        <w:spacing w:after="0" w:line="360" w:lineRule="auto"/>
        <w:jc w:val="both"/>
        <w:rPr>
          <w:rFonts w:ascii="Arial" w:hAnsi="Arial" w:cs="Arial"/>
          <w:sz w:val="24"/>
          <w:szCs w:val="24"/>
        </w:rPr>
      </w:pPr>
    </w:p>
    <w:p>
      <w:pPr>
        <w:spacing w:after="0" w:line="360" w:lineRule="auto"/>
        <w:jc w:val="both"/>
        <w:rPr>
          <w:rFonts w:ascii="Arial" w:hAnsi="Arial" w:cs="Arial"/>
          <w:sz w:val="24"/>
          <w:szCs w:val="24"/>
        </w:rPr>
      </w:pPr>
    </w:p>
    <w:p>
      <w:pPr>
        <w:spacing w:after="0" w:line="360" w:lineRule="auto"/>
        <w:jc w:val="both"/>
        <w:rPr>
          <w:rFonts w:ascii="Arial" w:hAnsi="Arial" w:cs="Arial"/>
          <w:sz w:val="24"/>
          <w:szCs w:val="24"/>
        </w:rPr>
      </w:pPr>
    </w:p>
    <w:p>
      <w:pPr>
        <w:spacing w:after="0" w:line="360" w:lineRule="auto"/>
        <w:jc w:val="both"/>
        <w:rPr>
          <w:rFonts w:ascii="Arial" w:hAnsi="Arial" w:cs="Arial"/>
          <w:sz w:val="24"/>
          <w:szCs w:val="24"/>
        </w:rPr>
      </w:pPr>
    </w:p>
    <w:p>
      <w:pPr>
        <w:spacing w:after="0" w:line="360" w:lineRule="auto"/>
        <w:jc w:val="both"/>
        <w:rPr>
          <w:rFonts w:ascii="Arial" w:hAnsi="Arial" w:cs="Arial"/>
          <w:sz w:val="24"/>
          <w:szCs w:val="24"/>
        </w:rPr>
      </w:pPr>
    </w:p>
    <w:p>
      <w:pPr>
        <w:spacing w:after="0" w:line="360" w:lineRule="auto"/>
        <w:jc w:val="both"/>
        <w:rPr>
          <w:rFonts w:ascii="Arial" w:hAnsi="Arial" w:cs="Arial"/>
          <w:sz w:val="24"/>
          <w:szCs w:val="24"/>
        </w:rPr>
      </w:pPr>
    </w:p>
    <w:p>
      <w:pPr>
        <w:pStyle w:val="24"/>
        <w:numPr>
          <w:ilvl w:val="0"/>
          <w:numId w:val="1"/>
        </w:numPr>
        <w:spacing w:line="480" w:lineRule="auto"/>
        <w:rPr>
          <w:rFonts w:ascii="Arial" w:hAnsi="Arial" w:cs="Arial"/>
          <w:b/>
          <w:sz w:val="28"/>
          <w:szCs w:val="28"/>
        </w:rPr>
      </w:pPr>
      <w:r>
        <w:rPr>
          <w:rFonts w:ascii="Arial" w:hAnsi="Arial" w:cs="Arial"/>
          <w:b/>
          <w:sz w:val="28"/>
          <w:szCs w:val="28"/>
        </w:rPr>
        <w:t>CRONOGRAMA</w:t>
      </w:r>
    </w:p>
    <w:p>
      <w:pPr>
        <w:pStyle w:val="24"/>
        <w:spacing w:line="480" w:lineRule="auto"/>
        <w:ind w:left="360"/>
        <w:rPr>
          <w:rFonts w:ascii="Arial" w:hAnsi="Arial" w:cs="Arial"/>
          <w:b/>
          <w:sz w:val="28"/>
          <w:szCs w:val="28"/>
        </w:rPr>
      </w:pPr>
    </w:p>
    <w:p>
      <w:pPr>
        <w:tabs>
          <w:tab w:val="left" w:pos="2400"/>
        </w:tabs>
        <w:spacing w:after="0" w:line="360" w:lineRule="auto"/>
        <w:jc w:val="both"/>
        <w:rPr>
          <w:rFonts w:ascii="Arial" w:hAnsi="Arial" w:cs="Arial"/>
          <w:sz w:val="24"/>
          <w:szCs w:val="24"/>
        </w:rPr>
      </w:pPr>
      <w:r>
        <w:rPr>
          <w:rFonts w:ascii="Arial" w:hAnsi="Arial" w:cs="Arial"/>
          <w:sz w:val="24"/>
          <w:szCs w:val="24"/>
        </w:rPr>
        <w:t>A figura 2, demonstra o Cronograma para o projeto de Desenvolvimento de Aplicação Hibrida e Protótipo de Dispositivo para Agricultura.</w:t>
      </w:r>
    </w:p>
    <w:p>
      <w:pPr>
        <w:tabs>
          <w:tab w:val="left" w:pos="2400"/>
        </w:tabs>
        <w:spacing w:after="0" w:line="360" w:lineRule="auto"/>
        <w:jc w:val="both"/>
        <w:rPr>
          <w:rFonts w:ascii="Arial" w:hAnsi="Arial" w:cs="Arial"/>
          <w:sz w:val="24"/>
          <w:szCs w:val="24"/>
        </w:rPr>
      </w:pPr>
    </w:p>
    <w:p>
      <w:pPr>
        <w:tabs>
          <w:tab w:val="left" w:pos="2400"/>
        </w:tabs>
        <w:spacing w:after="0" w:line="360" w:lineRule="auto"/>
        <w:jc w:val="both"/>
        <w:rPr>
          <w:rFonts w:ascii="Arial" w:hAnsi="Arial" w:cs="Arial"/>
          <w:sz w:val="24"/>
          <w:szCs w:val="24"/>
        </w:rPr>
      </w:pPr>
    </w:p>
    <w:p>
      <w:pPr>
        <w:tabs>
          <w:tab w:val="left" w:pos="2400"/>
        </w:tabs>
        <w:spacing w:after="0" w:line="360" w:lineRule="auto"/>
        <w:jc w:val="both"/>
        <w:rPr>
          <w:rFonts w:ascii="Arial" w:hAnsi="Arial" w:cs="Arial"/>
          <w:sz w:val="24"/>
          <w:szCs w:val="24"/>
        </w:rPr>
      </w:pPr>
      <w:commentRangeStart w:id="9"/>
    </w:p>
    <w:tbl>
      <w:tblPr>
        <w:tblStyle w:val="16"/>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6"/>
        <w:gridCol w:w="699"/>
        <w:gridCol w:w="711"/>
        <w:gridCol w:w="671"/>
        <w:gridCol w:w="644"/>
        <w:gridCol w:w="658"/>
        <w:gridCol w:w="725"/>
        <w:gridCol w:w="685"/>
        <w:gridCol w:w="617"/>
        <w:gridCol w:w="658"/>
        <w:gridCol w:w="618"/>
        <w:gridCol w:w="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jc w:val="center"/>
        </w:trPr>
        <w:tc>
          <w:tcPr>
            <w:tcW w:w="1876" w:type="dxa"/>
            <w:shd w:val="clear" w:color="auto" w:fill="000000" w:themeFill="text1"/>
          </w:tcPr>
          <w:p>
            <w:pPr>
              <w:spacing w:after="0" w:line="240" w:lineRule="auto"/>
              <w:rPr>
                <w:rFonts w:ascii="Arial" w:hAnsi="Arial" w:cs="Arial"/>
                <w:b/>
                <w:sz w:val="16"/>
                <w:szCs w:val="16"/>
              </w:rPr>
            </w:pPr>
            <w:r>
              <w:rPr>
                <w:rFonts w:ascii="Arial" w:hAnsi="Arial" w:cs="Arial"/>
                <w:b/>
                <w:sz w:val="16"/>
                <w:szCs w:val="16"/>
              </w:rPr>
              <w:t>Cronograma</w:t>
            </w:r>
          </w:p>
        </w:tc>
        <w:tc>
          <w:tcPr>
            <w:tcW w:w="699" w:type="dxa"/>
            <w:shd w:val="clear" w:color="auto" w:fill="E7E6E6" w:themeFill="background2"/>
          </w:tcPr>
          <w:p>
            <w:pPr>
              <w:spacing w:after="0" w:line="240" w:lineRule="auto"/>
              <w:rPr>
                <w:rFonts w:ascii="Arial" w:hAnsi="Arial" w:cs="Arial"/>
                <w:sz w:val="16"/>
                <w:szCs w:val="16"/>
              </w:rPr>
            </w:pPr>
            <w:r>
              <w:rPr>
                <w:rFonts w:ascii="Arial" w:hAnsi="Arial" w:cs="Arial"/>
                <w:sz w:val="16"/>
                <w:szCs w:val="16"/>
              </w:rPr>
              <w:t>NOV</w:t>
            </w:r>
          </w:p>
        </w:tc>
        <w:tc>
          <w:tcPr>
            <w:tcW w:w="711" w:type="dxa"/>
            <w:shd w:val="clear" w:color="auto" w:fill="E7E6E6" w:themeFill="background2"/>
          </w:tcPr>
          <w:p>
            <w:pPr>
              <w:spacing w:after="0" w:line="240" w:lineRule="auto"/>
              <w:rPr>
                <w:rFonts w:ascii="Arial" w:hAnsi="Arial" w:cs="Arial"/>
                <w:sz w:val="16"/>
                <w:szCs w:val="16"/>
              </w:rPr>
            </w:pPr>
            <w:r>
              <w:rPr>
                <w:rFonts w:ascii="Arial" w:hAnsi="Arial" w:cs="Arial"/>
                <w:sz w:val="16"/>
                <w:szCs w:val="16"/>
              </w:rPr>
              <w:t>DEZ</w:t>
            </w:r>
          </w:p>
        </w:tc>
        <w:tc>
          <w:tcPr>
            <w:tcW w:w="671" w:type="dxa"/>
            <w:shd w:val="clear" w:color="auto" w:fill="E7E6E6" w:themeFill="background2"/>
          </w:tcPr>
          <w:p>
            <w:pPr>
              <w:spacing w:after="0" w:line="240" w:lineRule="auto"/>
              <w:rPr>
                <w:rFonts w:ascii="Arial" w:hAnsi="Arial" w:cs="Arial"/>
                <w:sz w:val="16"/>
                <w:szCs w:val="16"/>
              </w:rPr>
            </w:pPr>
            <w:r>
              <w:rPr>
                <w:rFonts w:ascii="Arial" w:hAnsi="Arial" w:cs="Arial"/>
                <w:sz w:val="16"/>
                <w:szCs w:val="16"/>
              </w:rPr>
              <w:t>JAN</w:t>
            </w:r>
          </w:p>
        </w:tc>
        <w:tc>
          <w:tcPr>
            <w:tcW w:w="644" w:type="dxa"/>
            <w:shd w:val="clear" w:color="auto" w:fill="E7E6E6" w:themeFill="background2"/>
          </w:tcPr>
          <w:p>
            <w:pPr>
              <w:spacing w:after="0" w:line="240" w:lineRule="auto"/>
              <w:rPr>
                <w:rFonts w:ascii="Arial" w:hAnsi="Arial" w:cs="Arial"/>
                <w:sz w:val="16"/>
                <w:szCs w:val="16"/>
              </w:rPr>
            </w:pPr>
            <w:r>
              <w:rPr>
                <w:rFonts w:ascii="Arial" w:hAnsi="Arial" w:cs="Arial"/>
                <w:sz w:val="16"/>
                <w:szCs w:val="16"/>
              </w:rPr>
              <w:t>FEV</w:t>
            </w:r>
          </w:p>
        </w:tc>
        <w:tc>
          <w:tcPr>
            <w:tcW w:w="658" w:type="dxa"/>
            <w:shd w:val="clear" w:color="auto" w:fill="E7E6E6" w:themeFill="background2"/>
          </w:tcPr>
          <w:p>
            <w:pPr>
              <w:spacing w:after="0" w:line="240" w:lineRule="auto"/>
              <w:rPr>
                <w:rFonts w:ascii="Arial" w:hAnsi="Arial" w:cs="Arial"/>
                <w:sz w:val="16"/>
                <w:szCs w:val="16"/>
              </w:rPr>
            </w:pPr>
            <w:r>
              <w:rPr>
                <w:rFonts w:ascii="Arial" w:hAnsi="Arial" w:cs="Arial"/>
                <w:sz w:val="16"/>
                <w:szCs w:val="16"/>
              </w:rPr>
              <w:t>MAR</w:t>
            </w:r>
          </w:p>
        </w:tc>
        <w:tc>
          <w:tcPr>
            <w:tcW w:w="725" w:type="dxa"/>
            <w:shd w:val="clear" w:color="auto" w:fill="E7E6E6" w:themeFill="background2"/>
          </w:tcPr>
          <w:p>
            <w:pPr>
              <w:spacing w:after="0" w:line="240" w:lineRule="auto"/>
              <w:rPr>
                <w:rFonts w:ascii="Arial" w:hAnsi="Arial" w:cs="Arial"/>
                <w:b/>
                <w:sz w:val="16"/>
                <w:szCs w:val="16"/>
              </w:rPr>
            </w:pPr>
            <w:r>
              <w:rPr>
                <w:rFonts w:ascii="Arial" w:hAnsi="Arial" w:cs="Arial"/>
                <w:sz w:val="16"/>
                <w:szCs w:val="16"/>
              </w:rPr>
              <w:t>ABR</w:t>
            </w:r>
          </w:p>
        </w:tc>
        <w:tc>
          <w:tcPr>
            <w:tcW w:w="685" w:type="dxa"/>
            <w:shd w:val="clear" w:color="auto" w:fill="E7E6E6" w:themeFill="background2"/>
          </w:tcPr>
          <w:p>
            <w:pPr>
              <w:spacing w:after="0" w:line="240" w:lineRule="auto"/>
              <w:rPr>
                <w:rFonts w:ascii="Arial" w:hAnsi="Arial" w:cs="Arial"/>
                <w:sz w:val="16"/>
                <w:szCs w:val="16"/>
              </w:rPr>
            </w:pPr>
            <w:r>
              <w:rPr>
                <w:rFonts w:ascii="Arial" w:hAnsi="Arial" w:cs="Arial"/>
                <w:sz w:val="16"/>
                <w:szCs w:val="16"/>
              </w:rPr>
              <w:t>MAI</w:t>
            </w:r>
          </w:p>
        </w:tc>
        <w:tc>
          <w:tcPr>
            <w:tcW w:w="617" w:type="dxa"/>
            <w:shd w:val="clear" w:color="auto" w:fill="E7E6E6" w:themeFill="background2"/>
          </w:tcPr>
          <w:p>
            <w:pPr>
              <w:spacing w:after="0" w:line="240" w:lineRule="auto"/>
              <w:rPr>
                <w:rFonts w:ascii="Arial" w:hAnsi="Arial" w:cs="Arial"/>
                <w:sz w:val="16"/>
                <w:szCs w:val="16"/>
              </w:rPr>
            </w:pPr>
            <w:r>
              <w:rPr>
                <w:rFonts w:ascii="Arial" w:hAnsi="Arial" w:cs="Arial"/>
                <w:sz w:val="16"/>
                <w:szCs w:val="16"/>
              </w:rPr>
              <w:t>JUN</w:t>
            </w:r>
          </w:p>
        </w:tc>
        <w:tc>
          <w:tcPr>
            <w:tcW w:w="658" w:type="dxa"/>
            <w:shd w:val="clear" w:color="auto" w:fill="E7E6E6" w:themeFill="background2"/>
          </w:tcPr>
          <w:p>
            <w:pPr>
              <w:spacing w:after="0" w:line="240" w:lineRule="auto"/>
              <w:rPr>
                <w:rFonts w:ascii="Arial" w:hAnsi="Arial" w:cs="Arial"/>
                <w:sz w:val="16"/>
                <w:szCs w:val="16"/>
              </w:rPr>
            </w:pPr>
            <w:r>
              <w:rPr>
                <w:rFonts w:ascii="Arial" w:hAnsi="Arial" w:cs="Arial"/>
                <w:sz w:val="16"/>
                <w:szCs w:val="16"/>
              </w:rPr>
              <w:t>JUL</w:t>
            </w:r>
          </w:p>
        </w:tc>
        <w:tc>
          <w:tcPr>
            <w:tcW w:w="618" w:type="dxa"/>
            <w:shd w:val="clear" w:color="auto" w:fill="E7E6E6" w:themeFill="background2"/>
          </w:tcPr>
          <w:p>
            <w:pPr>
              <w:spacing w:after="0" w:line="240" w:lineRule="auto"/>
              <w:rPr>
                <w:rFonts w:ascii="Arial" w:hAnsi="Arial" w:cs="Arial"/>
                <w:sz w:val="16"/>
                <w:szCs w:val="16"/>
              </w:rPr>
            </w:pPr>
            <w:r>
              <w:rPr>
                <w:rFonts w:ascii="Arial" w:hAnsi="Arial" w:cs="Arial"/>
                <w:sz w:val="16"/>
                <w:szCs w:val="16"/>
              </w:rPr>
              <w:t>AGO</w:t>
            </w:r>
          </w:p>
        </w:tc>
        <w:tc>
          <w:tcPr>
            <w:tcW w:w="725" w:type="dxa"/>
            <w:shd w:val="clear" w:color="auto" w:fill="E7E6E6" w:themeFill="background2"/>
          </w:tcPr>
          <w:p>
            <w:pPr>
              <w:spacing w:after="0" w:line="240" w:lineRule="auto"/>
              <w:rPr>
                <w:rFonts w:ascii="Arial" w:hAnsi="Arial" w:cs="Arial"/>
                <w:sz w:val="16"/>
                <w:szCs w:val="16"/>
              </w:rPr>
            </w:pPr>
            <w:r>
              <w:rPr>
                <w:rFonts w:ascii="Arial" w:hAnsi="Arial" w:cs="Arial"/>
                <w:sz w:val="16"/>
                <w:szCs w:val="16"/>
              </w:rPr>
              <w:t>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jc w:val="center"/>
        </w:trPr>
        <w:tc>
          <w:tcPr>
            <w:tcW w:w="1876" w:type="dxa"/>
            <w:shd w:val="clear" w:color="auto" w:fill="E7E6E6" w:themeFill="background2"/>
          </w:tcPr>
          <w:p>
            <w:pPr>
              <w:spacing w:after="0" w:line="240" w:lineRule="auto"/>
              <w:rPr>
                <w:rFonts w:ascii="Arial" w:hAnsi="Arial" w:cs="Arial"/>
                <w:b/>
                <w:sz w:val="16"/>
                <w:szCs w:val="16"/>
              </w:rPr>
            </w:pPr>
            <w:r>
              <w:rPr>
                <w:rFonts w:ascii="Arial" w:hAnsi="Arial" w:cs="Arial"/>
                <w:b/>
                <w:sz w:val="16"/>
                <w:szCs w:val="16"/>
              </w:rPr>
              <w:t>Descrição do projeto Proposto</w:t>
            </w:r>
          </w:p>
        </w:tc>
        <w:tc>
          <w:tcPr>
            <w:tcW w:w="699" w:type="dxa"/>
            <w:shd w:val="clear" w:color="auto" w:fill="5B9BD5" w:themeFill="accent1"/>
          </w:tcPr>
          <w:p>
            <w:pPr>
              <w:spacing w:after="0" w:line="240" w:lineRule="auto"/>
              <w:rPr>
                <w:rFonts w:ascii="Arial" w:hAnsi="Arial" w:cs="Arial"/>
                <w:b/>
                <w:sz w:val="16"/>
                <w:szCs w:val="16"/>
              </w:rPr>
            </w:pPr>
          </w:p>
        </w:tc>
        <w:tc>
          <w:tcPr>
            <w:tcW w:w="711" w:type="dxa"/>
          </w:tcPr>
          <w:p>
            <w:pPr>
              <w:spacing w:after="0" w:line="240" w:lineRule="auto"/>
              <w:rPr>
                <w:rFonts w:ascii="Arial" w:hAnsi="Arial" w:cs="Arial"/>
                <w:b/>
                <w:sz w:val="16"/>
                <w:szCs w:val="16"/>
              </w:rPr>
            </w:pPr>
          </w:p>
        </w:tc>
        <w:tc>
          <w:tcPr>
            <w:tcW w:w="671" w:type="dxa"/>
          </w:tcPr>
          <w:p>
            <w:pPr>
              <w:spacing w:after="0" w:line="240" w:lineRule="auto"/>
              <w:rPr>
                <w:rFonts w:ascii="Arial" w:hAnsi="Arial" w:cs="Arial"/>
                <w:b/>
                <w:sz w:val="16"/>
                <w:szCs w:val="16"/>
              </w:rPr>
            </w:pPr>
          </w:p>
        </w:tc>
        <w:tc>
          <w:tcPr>
            <w:tcW w:w="644" w:type="dxa"/>
          </w:tcPr>
          <w:p>
            <w:pPr>
              <w:spacing w:after="0" w:line="240" w:lineRule="auto"/>
              <w:rPr>
                <w:rFonts w:ascii="Arial" w:hAnsi="Arial" w:cs="Arial"/>
                <w:b/>
                <w:sz w:val="16"/>
                <w:szCs w:val="16"/>
              </w:rPr>
            </w:pPr>
          </w:p>
        </w:tc>
        <w:tc>
          <w:tcPr>
            <w:tcW w:w="658" w:type="dxa"/>
          </w:tcPr>
          <w:p>
            <w:pPr>
              <w:spacing w:after="0" w:line="240" w:lineRule="auto"/>
              <w:rPr>
                <w:rFonts w:ascii="Arial" w:hAnsi="Arial" w:cs="Arial"/>
                <w:b/>
                <w:sz w:val="16"/>
                <w:szCs w:val="16"/>
              </w:rPr>
            </w:pPr>
          </w:p>
        </w:tc>
        <w:tc>
          <w:tcPr>
            <w:tcW w:w="725" w:type="dxa"/>
          </w:tcPr>
          <w:p>
            <w:pPr>
              <w:spacing w:after="0" w:line="240" w:lineRule="auto"/>
              <w:rPr>
                <w:rFonts w:ascii="Arial" w:hAnsi="Arial" w:cs="Arial"/>
                <w:b/>
                <w:sz w:val="16"/>
                <w:szCs w:val="16"/>
              </w:rPr>
            </w:pPr>
          </w:p>
        </w:tc>
        <w:tc>
          <w:tcPr>
            <w:tcW w:w="685" w:type="dxa"/>
          </w:tcPr>
          <w:p>
            <w:pPr>
              <w:spacing w:after="0" w:line="240" w:lineRule="auto"/>
              <w:rPr>
                <w:rFonts w:ascii="Arial" w:hAnsi="Arial" w:cs="Arial"/>
                <w:b/>
                <w:sz w:val="16"/>
                <w:szCs w:val="16"/>
              </w:rPr>
            </w:pPr>
          </w:p>
        </w:tc>
        <w:tc>
          <w:tcPr>
            <w:tcW w:w="617" w:type="dxa"/>
          </w:tcPr>
          <w:p>
            <w:pPr>
              <w:spacing w:after="0" w:line="240" w:lineRule="auto"/>
              <w:rPr>
                <w:rFonts w:ascii="Arial" w:hAnsi="Arial" w:cs="Arial"/>
                <w:b/>
                <w:sz w:val="16"/>
                <w:szCs w:val="16"/>
              </w:rPr>
            </w:pPr>
          </w:p>
        </w:tc>
        <w:tc>
          <w:tcPr>
            <w:tcW w:w="658" w:type="dxa"/>
          </w:tcPr>
          <w:p>
            <w:pPr>
              <w:spacing w:after="0" w:line="240" w:lineRule="auto"/>
              <w:rPr>
                <w:rFonts w:ascii="Arial" w:hAnsi="Arial" w:cs="Arial"/>
                <w:b/>
                <w:sz w:val="16"/>
                <w:szCs w:val="16"/>
              </w:rPr>
            </w:pPr>
          </w:p>
        </w:tc>
        <w:tc>
          <w:tcPr>
            <w:tcW w:w="618" w:type="dxa"/>
          </w:tcPr>
          <w:p>
            <w:pPr>
              <w:spacing w:after="0" w:line="240" w:lineRule="auto"/>
              <w:rPr>
                <w:rFonts w:ascii="Arial" w:hAnsi="Arial" w:cs="Arial"/>
                <w:b/>
                <w:sz w:val="16"/>
                <w:szCs w:val="16"/>
              </w:rPr>
            </w:pPr>
          </w:p>
        </w:tc>
        <w:tc>
          <w:tcPr>
            <w:tcW w:w="725" w:type="dxa"/>
          </w:tcPr>
          <w:p>
            <w:pPr>
              <w:spacing w:after="0" w:line="240" w:lineRule="auto"/>
              <w:rPr>
                <w:rFonts w:ascii="Arial" w:hAnsi="Arial" w:cs="Arial"/>
                <w: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jc w:val="center"/>
        </w:trPr>
        <w:tc>
          <w:tcPr>
            <w:tcW w:w="1876" w:type="dxa"/>
            <w:shd w:val="clear" w:color="auto" w:fill="E7E6E6" w:themeFill="background2"/>
          </w:tcPr>
          <w:p>
            <w:pPr>
              <w:spacing w:after="0" w:line="240" w:lineRule="auto"/>
              <w:rPr>
                <w:rFonts w:ascii="Arial" w:hAnsi="Arial" w:cs="Arial"/>
                <w:b/>
                <w:sz w:val="16"/>
                <w:szCs w:val="16"/>
              </w:rPr>
            </w:pPr>
            <w:r>
              <w:rPr>
                <w:rFonts w:ascii="Arial" w:hAnsi="Arial" w:cs="Arial"/>
                <w:b/>
                <w:sz w:val="16"/>
                <w:szCs w:val="16"/>
              </w:rPr>
              <w:t>Mapa mental</w:t>
            </w:r>
          </w:p>
        </w:tc>
        <w:tc>
          <w:tcPr>
            <w:tcW w:w="699" w:type="dxa"/>
            <w:shd w:val="clear" w:color="auto" w:fill="5B9BD5" w:themeFill="accent1"/>
          </w:tcPr>
          <w:p>
            <w:pPr>
              <w:spacing w:after="0" w:line="240" w:lineRule="auto"/>
              <w:rPr>
                <w:rFonts w:ascii="Arial" w:hAnsi="Arial" w:cs="Arial"/>
                <w:b/>
                <w:sz w:val="16"/>
                <w:szCs w:val="16"/>
              </w:rPr>
            </w:pPr>
          </w:p>
        </w:tc>
        <w:tc>
          <w:tcPr>
            <w:tcW w:w="711" w:type="dxa"/>
          </w:tcPr>
          <w:p>
            <w:pPr>
              <w:spacing w:after="0" w:line="240" w:lineRule="auto"/>
              <w:rPr>
                <w:rFonts w:ascii="Arial" w:hAnsi="Arial" w:cs="Arial"/>
                <w:b/>
                <w:sz w:val="16"/>
                <w:szCs w:val="16"/>
              </w:rPr>
            </w:pPr>
          </w:p>
        </w:tc>
        <w:tc>
          <w:tcPr>
            <w:tcW w:w="671" w:type="dxa"/>
          </w:tcPr>
          <w:p>
            <w:pPr>
              <w:spacing w:after="0" w:line="240" w:lineRule="auto"/>
              <w:rPr>
                <w:rFonts w:ascii="Arial" w:hAnsi="Arial" w:cs="Arial"/>
                <w:b/>
                <w:sz w:val="16"/>
                <w:szCs w:val="16"/>
              </w:rPr>
            </w:pPr>
          </w:p>
        </w:tc>
        <w:tc>
          <w:tcPr>
            <w:tcW w:w="644" w:type="dxa"/>
          </w:tcPr>
          <w:p>
            <w:pPr>
              <w:spacing w:after="0" w:line="240" w:lineRule="auto"/>
              <w:rPr>
                <w:rFonts w:ascii="Arial" w:hAnsi="Arial" w:cs="Arial"/>
                <w:b/>
                <w:sz w:val="16"/>
                <w:szCs w:val="16"/>
              </w:rPr>
            </w:pPr>
          </w:p>
        </w:tc>
        <w:tc>
          <w:tcPr>
            <w:tcW w:w="658" w:type="dxa"/>
          </w:tcPr>
          <w:p>
            <w:pPr>
              <w:spacing w:after="0" w:line="240" w:lineRule="auto"/>
              <w:rPr>
                <w:rFonts w:ascii="Arial" w:hAnsi="Arial" w:cs="Arial"/>
                <w:b/>
                <w:sz w:val="16"/>
                <w:szCs w:val="16"/>
              </w:rPr>
            </w:pPr>
          </w:p>
        </w:tc>
        <w:tc>
          <w:tcPr>
            <w:tcW w:w="725" w:type="dxa"/>
          </w:tcPr>
          <w:p>
            <w:pPr>
              <w:spacing w:after="0" w:line="240" w:lineRule="auto"/>
              <w:rPr>
                <w:rFonts w:ascii="Arial" w:hAnsi="Arial" w:cs="Arial"/>
                <w:b/>
                <w:sz w:val="16"/>
                <w:szCs w:val="16"/>
              </w:rPr>
            </w:pPr>
          </w:p>
        </w:tc>
        <w:tc>
          <w:tcPr>
            <w:tcW w:w="685" w:type="dxa"/>
          </w:tcPr>
          <w:p>
            <w:pPr>
              <w:spacing w:after="0" w:line="240" w:lineRule="auto"/>
              <w:rPr>
                <w:rFonts w:ascii="Arial" w:hAnsi="Arial" w:cs="Arial"/>
                <w:b/>
                <w:sz w:val="16"/>
                <w:szCs w:val="16"/>
              </w:rPr>
            </w:pPr>
          </w:p>
        </w:tc>
        <w:tc>
          <w:tcPr>
            <w:tcW w:w="617" w:type="dxa"/>
          </w:tcPr>
          <w:p>
            <w:pPr>
              <w:spacing w:after="0" w:line="240" w:lineRule="auto"/>
              <w:rPr>
                <w:rFonts w:ascii="Arial" w:hAnsi="Arial" w:cs="Arial"/>
                <w:b/>
                <w:sz w:val="16"/>
                <w:szCs w:val="16"/>
              </w:rPr>
            </w:pPr>
          </w:p>
        </w:tc>
        <w:tc>
          <w:tcPr>
            <w:tcW w:w="658" w:type="dxa"/>
          </w:tcPr>
          <w:p>
            <w:pPr>
              <w:spacing w:after="0" w:line="240" w:lineRule="auto"/>
              <w:rPr>
                <w:rFonts w:ascii="Arial" w:hAnsi="Arial" w:cs="Arial"/>
                <w:b/>
                <w:sz w:val="16"/>
                <w:szCs w:val="16"/>
              </w:rPr>
            </w:pPr>
          </w:p>
        </w:tc>
        <w:tc>
          <w:tcPr>
            <w:tcW w:w="618" w:type="dxa"/>
          </w:tcPr>
          <w:p>
            <w:pPr>
              <w:spacing w:after="0" w:line="240" w:lineRule="auto"/>
              <w:rPr>
                <w:rFonts w:ascii="Arial" w:hAnsi="Arial" w:cs="Arial"/>
                <w:b/>
                <w:sz w:val="16"/>
                <w:szCs w:val="16"/>
              </w:rPr>
            </w:pPr>
          </w:p>
        </w:tc>
        <w:tc>
          <w:tcPr>
            <w:tcW w:w="725" w:type="dxa"/>
          </w:tcPr>
          <w:p>
            <w:pPr>
              <w:spacing w:after="0" w:line="240" w:lineRule="auto"/>
              <w:rPr>
                <w:rFonts w:ascii="Arial" w:hAnsi="Arial" w:cs="Arial"/>
                <w: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jc w:val="center"/>
        </w:trPr>
        <w:tc>
          <w:tcPr>
            <w:tcW w:w="1876" w:type="dxa"/>
            <w:shd w:val="clear" w:color="auto" w:fill="E7E6E6" w:themeFill="background2"/>
          </w:tcPr>
          <w:p>
            <w:pPr>
              <w:spacing w:after="0" w:line="240" w:lineRule="auto"/>
              <w:rPr>
                <w:rFonts w:ascii="Arial" w:hAnsi="Arial" w:cs="Arial"/>
                <w:b/>
                <w:sz w:val="16"/>
                <w:szCs w:val="16"/>
              </w:rPr>
            </w:pPr>
            <w:r>
              <w:rPr>
                <w:rFonts w:ascii="Arial" w:hAnsi="Arial" w:cs="Arial"/>
                <w:b/>
                <w:sz w:val="16"/>
                <w:szCs w:val="16"/>
              </w:rPr>
              <w:t>Cronograma</w:t>
            </w:r>
          </w:p>
        </w:tc>
        <w:tc>
          <w:tcPr>
            <w:tcW w:w="699" w:type="dxa"/>
            <w:shd w:val="clear" w:color="auto" w:fill="5B9BD5" w:themeFill="accent1"/>
          </w:tcPr>
          <w:p>
            <w:pPr>
              <w:spacing w:after="0" w:line="240" w:lineRule="auto"/>
              <w:rPr>
                <w:rFonts w:ascii="Arial" w:hAnsi="Arial" w:cs="Arial"/>
                <w:b/>
                <w:sz w:val="16"/>
                <w:szCs w:val="16"/>
              </w:rPr>
            </w:pPr>
          </w:p>
        </w:tc>
        <w:tc>
          <w:tcPr>
            <w:tcW w:w="711" w:type="dxa"/>
          </w:tcPr>
          <w:p>
            <w:pPr>
              <w:spacing w:after="0" w:line="240" w:lineRule="auto"/>
              <w:rPr>
                <w:rFonts w:ascii="Arial" w:hAnsi="Arial" w:cs="Arial"/>
                <w:b/>
                <w:sz w:val="16"/>
                <w:szCs w:val="16"/>
              </w:rPr>
            </w:pPr>
          </w:p>
        </w:tc>
        <w:tc>
          <w:tcPr>
            <w:tcW w:w="671" w:type="dxa"/>
          </w:tcPr>
          <w:p>
            <w:pPr>
              <w:spacing w:after="0" w:line="240" w:lineRule="auto"/>
              <w:rPr>
                <w:rFonts w:ascii="Arial" w:hAnsi="Arial" w:cs="Arial"/>
                <w:b/>
                <w:sz w:val="16"/>
                <w:szCs w:val="16"/>
              </w:rPr>
            </w:pPr>
          </w:p>
        </w:tc>
        <w:tc>
          <w:tcPr>
            <w:tcW w:w="644" w:type="dxa"/>
          </w:tcPr>
          <w:p>
            <w:pPr>
              <w:spacing w:after="0" w:line="240" w:lineRule="auto"/>
              <w:rPr>
                <w:rFonts w:ascii="Arial" w:hAnsi="Arial" w:cs="Arial"/>
                <w:b/>
                <w:sz w:val="16"/>
                <w:szCs w:val="16"/>
              </w:rPr>
            </w:pPr>
          </w:p>
        </w:tc>
        <w:tc>
          <w:tcPr>
            <w:tcW w:w="658" w:type="dxa"/>
          </w:tcPr>
          <w:p>
            <w:pPr>
              <w:spacing w:after="0" w:line="240" w:lineRule="auto"/>
              <w:rPr>
                <w:rFonts w:ascii="Arial" w:hAnsi="Arial" w:cs="Arial"/>
                <w:b/>
                <w:sz w:val="16"/>
                <w:szCs w:val="16"/>
              </w:rPr>
            </w:pPr>
          </w:p>
        </w:tc>
        <w:tc>
          <w:tcPr>
            <w:tcW w:w="725" w:type="dxa"/>
          </w:tcPr>
          <w:p>
            <w:pPr>
              <w:spacing w:after="0" w:line="240" w:lineRule="auto"/>
              <w:rPr>
                <w:rFonts w:ascii="Arial" w:hAnsi="Arial" w:cs="Arial"/>
                <w:b/>
                <w:sz w:val="16"/>
                <w:szCs w:val="16"/>
              </w:rPr>
            </w:pPr>
          </w:p>
        </w:tc>
        <w:tc>
          <w:tcPr>
            <w:tcW w:w="685" w:type="dxa"/>
          </w:tcPr>
          <w:p>
            <w:pPr>
              <w:spacing w:after="0" w:line="240" w:lineRule="auto"/>
              <w:rPr>
                <w:rFonts w:ascii="Arial" w:hAnsi="Arial" w:cs="Arial"/>
                <w:b/>
                <w:sz w:val="16"/>
                <w:szCs w:val="16"/>
              </w:rPr>
            </w:pPr>
          </w:p>
        </w:tc>
        <w:tc>
          <w:tcPr>
            <w:tcW w:w="617" w:type="dxa"/>
          </w:tcPr>
          <w:p>
            <w:pPr>
              <w:spacing w:after="0" w:line="240" w:lineRule="auto"/>
              <w:rPr>
                <w:rFonts w:ascii="Arial" w:hAnsi="Arial" w:cs="Arial"/>
                <w:b/>
                <w:sz w:val="16"/>
                <w:szCs w:val="16"/>
              </w:rPr>
            </w:pPr>
          </w:p>
        </w:tc>
        <w:tc>
          <w:tcPr>
            <w:tcW w:w="658" w:type="dxa"/>
          </w:tcPr>
          <w:p>
            <w:pPr>
              <w:spacing w:after="0" w:line="240" w:lineRule="auto"/>
              <w:rPr>
                <w:rFonts w:ascii="Arial" w:hAnsi="Arial" w:cs="Arial"/>
                <w:b/>
                <w:sz w:val="16"/>
                <w:szCs w:val="16"/>
              </w:rPr>
            </w:pPr>
          </w:p>
        </w:tc>
        <w:tc>
          <w:tcPr>
            <w:tcW w:w="618" w:type="dxa"/>
          </w:tcPr>
          <w:p>
            <w:pPr>
              <w:spacing w:after="0" w:line="240" w:lineRule="auto"/>
              <w:rPr>
                <w:rFonts w:ascii="Arial" w:hAnsi="Arial" w:cs="Arial"/>
                <w:b/>
                <w:sz w:val="16"/>
                <w:szCs w:val="16"/>
              </w:rPr>
            </w:pPr>
          </w:p>
        </w:tc>
        <w:tc>
          <w:tcPr>
            <w:tcW w:w="725" w:type="dxa"/>
          </w:tcPr>
          <w:p>
            <w:pPr>
              <w:spacing w:after="0" w:line="240" w:lineRule="auto"/>
              <w:rPr>
                <w:rFonts w:ascii="Arial" w:hAnsi="Arial" w:cs="Arial"/>
                <w: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jc w:val="center"/>
        </w:trPr>
        <w:tc>
          <w:tcPr>
            <w:tcW w:w="1876" w:type="dxa"/>
            <w:shd w:val="clear" w:color="auto" w:fill="E7E6E6" w:themeFill="background2"/>
          </w:tcPr>
          <w:p>
            <w:pPr>
              <w:spacing w:after="0" w:line="240" w:lineRule="auto"/>
              <w:rPr>
                <w:rFonts w:ascii="Arial" w:hAnsi="Arial" w:cs="Arial"/>
                <w:b/>
                <w:sz w:val="16"/>
                <w:szCs w:val="16"/>
              </w:rPr>
            </w:pPr>
            <w:r>
              <w:rPr>
                <w:rFonts w:ascii="Arial" w:hAnsi="Arial" w:cs="Arial"/>
                <w:b/>
                <w:sz w:val="16"/>
                <w:szCs w:val="16"/>
              </w:rPr>
              <w:t>Desenvolvimento da Aplicação Hibrida</w:t>
            </w:r>
          </w:p>
        </w:tc>
        <w:tc>
          <w:tcPr>
            <w:tcW w:w="699" w:type="dxa"/>
            <w:shd w:val="clear" w:color="auto" w:fill="FFFFFF" w:themeFill="background1"/>
          </w:tcPr>
          <w:p>
            <w:pPr>
              <w:spacing w:after="0" w:line="240" w:lineRule="auto"/>
              <w:rPr>
                <w:rFonts w:ascii="Arial" w:hAnsi="Arial" w:cs="Arial"/>
                <w:b/>
                <w:sz w:val="16"/>
                <w:szCs w:val="16"/>
              </w:rPr>
            </w:pPr>
          </w:p>
        </w:tc>
        <w:tc>
          <w:tcPr>
            <w:tcW w:w="711" w:type="dxa"/>
            <w:shd w:val="clear" w:color="auto" w:fill="5B9BD5" w:themeFill="accent1"/>
          </w:tcPr>
          <w:p>
            <w:pPr>
              <w:spacing w:after="0" w:line="240" w:lineRule="auto"/>
              <w:rPr>
                <w:rFonts w:ascii="Arial" w:hAnsi="Arial" w:cs="Arial"/>
                <w:b/>
                <w:sz w:val="16"/>
                <w:szCs w:val="16"/>
              </w:rPr>
            </w:pPr>
          </w:p>
        </w:tc>
        <w:tc>
          <w:tcPr>
            <w:tcW w:w="671" w:type="dxa"/>
            <w:shd w:val="clear" w:color="auto" w:fill="5B9BD5" w:themeFill="accent1"/>
          </w:tcPr>
          <w:p>
            <w:pPr>
              <w:spacing w:after="0" w:line="240" w:lineRule="auto"/>
              <w:rPr>
                <w:rFonts w:ascii="Arial" w:hAnsi="Arial" w:cs="Arial"/>
                <w:b/>
                <w:sz w:val="16"/>
                <w:szCs w:val="16"/>
              </w:rPr>
            </w:pPr>
          </w:p>
        </w:tc>
        <w:tc>
          <w:tcPr>
            <w:tcW w:w="644" w:type="dxa"/>
            <w:shd w:val="clear" w:color="auto" w:fill="5B9BD5" w:themeFill="accent1"/>
          </w:tcPr>
          <w:p>
            <w:pPr>
              <w:spacing w:after="0" w:line="240" w:lineRule="auto"/>
              <w:rPr>
                <w:rFonts w:ascii="Arial" w:hAnsi="Arial" w:cs="Arial"/>
                <w:b/>
                <w:sz w:val="16"/>
                <w:szCs w:val="16"/>
              </w:rPr>
            </w:pPr>
          </w:p>
        </w:tc>
        <w:tc>
          <w:tcPr>
            <w:tcW w:w="658" w:type="dxa"/>
          </w:tcPr>
          <w:p>
            <w:pPr>
              <w:spacing w:after="0" w:line="240" w:lineRule="auto"/>
              <w:rPr>
                <w:rFonts w:ascii="Arial" w:hAnsi="Arial" w:cs="Arial"/>
                <w:b/>
                <w:sz w:val="16"/>
                <w:szCs w:val="16"/>
              </w:rPr>
            </w:pPr>
          </w:p>
        </w:tc>
        <w:tc>
          <w:tcPr>
            <w:tcW w:w="725" w:type="dxa"/>
          </w:tcPr>
          <w:p>
            <w:pPr>
              <w:spacing w:after="0" w:line="240" w:lineRule="auto"/>
              <w:rPr>
                <w:rFonts w:ascii="Arial" w:hAnsi="Arial" w:cs="Arial"/>
                <w:b/>
                <w:sz w:val="16"/>
                <w:szCs w:val="16"/>
              </w:rPr>
            </w:pPr>
          </w:p>
        </w:tc>
        <w:tc>
          <w:tcPr>
            <w:tcW w:w="685" w:type="dxa"/>
            <w:shd w:val="clear" w:color="auto" w:fill="5B9BD5" w:themeFill="accent1"/>
          </w:tcPr>
          <w:p>
            <w:pPr>
              <w:spacing w:after="0" w:line="240" w:lineRule="auto"/>
              <w:rPr>
                <w:rFonts w:ascii="Arial" w:hAnsi="Arial" w:cs="Arial"/>
                <w:b/>
                <w:sz w:val="16"/>
                <w:szCs w:val="16"/>
              </w:rPr>
            </w:pPr>
          </w:p>
        </w:tc>
        <w:tc>
          <w:tcPr>
            <w:tcW w:w="617" w:type="dxa"/>
            <w:shd w:val="clear" w:color="auto" w:fill="5B9BD5" w:themeFill="accent1"/>
          </w:tcPr>
          <w:p>
            <w:pPr>
              <w:spacing w:after="0" w:line="240" w:lineRule="auto"/>
              <w:rPr>
                <w:rFonts w:ascii="Arial" w:hAnsi="Arial" w:cs="Arial"/>
                <w:b/>
                <w:sz w:val="16"/>
                <w:szCs w:val="16"/>
              </w:rPr>
            </w:pPr>
          </w:p>
        </w:tc>
        <w:tc>
          <w:tcPr>
            <w:tcW w:w="658" w:type="dxa"/>
          </w:tcPr>
          <w:p>
            <w:pPr>
              <w:spacing w:after="0" w:line="240" w:lineRule="auto"/>
              <w:rPr>
                <w:rFonts w:ascii="Arial" w:hAnsi="Arial" w:cs="Arial"/>
                <w:b/>
                <w:sz w:val="16"/>
                <w:szCs w:val="16"/>
              </w:rPr>
            </w:pPr>
          </w:p>
        </w:tc>
        <w:tc>
          <w:tcPr>
            <w:tcW w:w="618" w:type="dxa"/>
          </w:tcPr>
          <w:p>
            <w:pPr>
              <w:spacing w:after="0" w:line="240" w:lineRule="auto"/>
              <w:rPr>
                <w:rFonts w:ascii="Arial" w:hAnsi="Arial" w:cs="Arial"/>
                <w:b/>
                <w:sz w:val="16"/>
                <w:szCs w:val="16"/>
              </w:rPr>
            </w:pPr>
          </w:p>
        </w:tc>
        <w:tc>
          <w:tcPr>
            <w:tcW w:w="725" w:type="dxa"/>
          </w:tcPr>
          <w:p>
            <w:pPr>
              <w:spacing w:after="0" w:line="240" w:lineRule="auto"/>
              <w:rPr>
                <w:rFonts w:ascii="Arial" w:hAnsi="Arial" w:cs="Arial"/>
                <w: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jc w:val="center"/>
        </w:trPr>
        <w:tc>
          <w:tcPr>
            <w:tcW w:w="1876" w:type="dxa"/>
            <w:shd w:val="clear" w:color="auto" w:fill="E7E6E6" w:themeFill="background2"/>
          </w:tcPr>
          <w:p>
            <w:pPr>
              <w:spacing w:after="0" w:line="240" w:lineRule="auto"/>
              <w:rPr>
                <w:rFonts w:ascii="Arial" w:hAnsi="Arial" w:cs="Arial"/>
                <w:b/>
                <w:sz w:val="16"/>
                <w:szCs w:val="16"/>
              </w:rPr>
            </w:pPr>
            <w:r>
              <w:rPr>
                <w:rFonts w:ascii="Arial" w:hAnsi="Arial" w:cs="Arial"/>
                <w:b/>
                <w:sz w:val="16"/>
                <w:szCs w:val="16"/>
              </w:rPr>
              <w:t>Armazenamento e Visualização dos dados</w:t>
            </w:r>
          </w:p>
        </w:tc>
        <w:tc>
          <w:tcPr>
            <w:tcW w:w="699" w:type="dxa"/>
          </w:tcPr>
          <w:p>
            <w:pPr>
              <w:spacing w:after="0" w:line="240" w:lineRule="auto"/>
              <w:rPr>
                <w:rFonts w:ascii="Arial" w:hAnsi="Arial" w:cs="Arial"/>
                <w:b/>
                <w:sz w:val="16"/>
                <w:szCs w:val="16"/>
              </w:rPr>
            </w:pPr>
          </w:p>
        </w:tc>
        <w:tc>
          <w:tcPr>
            <w:tcW w:w="711" w:type="dxa"/>
            <w:shd w:val="clear" w:color="auto" w:fill="FFFFFF" w:themeFill="background1"/>
          </w:tcPr>
          <w:p>
            <w:pPr>
              <w:spacing w:after="0" w:line="240" w:lineRule="auto"/>
              <w:rPr>
                <w:rFonts w:ascii="Arial" w:hAnsi="Arial" w:cs="Arial"/>
                <w:b/>
                <w:sz w:val="16"/>
                <w:szCs w:val="16"/>
              </w:rPr>
            </w:pPr>
          </w:p>
        </w:tc>
        <w:tc>
          <w:tcPr>
            <w:tcW w:w="671" w:type="dxa"/>
            <w:shd w:val="clear" w:color="auto" w:fill="5B9BD5" w:themeFill="accent1"/>
          </w:tcPr>
          <w:p>
            <w:pPr>
              <w:spacing w:after="0" w:line="240" w:lineRule="auto"/>
              <w:rPr>
                <w:rFonts w:ascii="Arial" w:hAnsi="Arial" w:cs="Arial"/>
                <w:b/>
                <w:sz w:val="16"/>
                <w:szCs w:val="16"/>
              </w:rPr>
            </w:pPr>
          </w:p>
        </w:tc>
        <w:tc>
          <w:tcPr>
            <w:tcW w:w="644" w:type="dxa"/>
            <w:shd w:val="clear" w:color="auto" w:fill="5B9BD5" w:themeFill="accent1"/>
          </w:tcPr>
          <w:p>
            <w:pPr>
              <w:spacing w:after="0" w:line="240" w:lineRule="auto"/>
              <w:rPr>
                <w:rFonts w:ascii="Arial" w:hAnsi="Arial" w:cs="Arial"/>
                <w:b/>
                <w:sz w:val="16"/>
                <w:szCs w:val="16"/>
              </w:rPr>
            </w:pPr>
          </w:p>
        </w:tc>
        <w:tc>
          <w:tcPr>
            <w:tcW w:w="658" w:type="dxa"/>
          </w:tcPr>
          <w:p>
            <w:pPr>
              <w:spacing w:after="0" w:line="240" w:lineRule="auto"/>
              <w:rPr>
                <w:rFonts w:ascii="Arial" w:hAnsi="Arial" w:cs="Arial"/>
                <w:b/>
                <w:sz w:val="16"/>
                <w:szCs w:val="16"/>
              </w:rPr>
            </w:pPr>
          </w:p>
        </w:tc>
        <w:tc>
          <w:tcPr>
            <w:tcW w:w="725" w:type="dxa"/>
            <w:shd w:val="clear" w:color="auto" w:fill="5B9BD5" w:themeFill="accent1"/>
          </w:tcPr>
          <w:p>
            <w:pPr>
              <w:spacing w:after="0" w:line="240" w:lineRule="auto"/>
              <w:rPr>
                <w:rFonts w:ascii="Arial" w:hAnsi="Arial" w:cs="Arial"/>
                <w:b/>
                <w:sz w:val="16"/>
                <w:szCs w:val="16"/>
              </w:rPr>
            </w:pPr>
          </w:p>
        </w:tc>
        <w:tc>
          <w:tcPr>
            <w:tcW w:w="685" w:type="dxa"/>
            <w:shd w:val="clear" w:color="auto" w:fill="5B9BD5" w:themeFill="accent1"/>
          </w:tcPr>
          <w:p>
            <w:pPr>
              <w:spacing w:after="0" w:line="240" w:lineRule="auto"/>
              <w:rPr>
                <w:rFonts w:ascii="Arial" w:hAnsi="Arial" w:cs="Arial"/>
                <w:b/>
                <w:sz w:val="16"/>
                <w:szCs w:val="16"/>
              </w:rPr>
            </w:pPr>
          </w:p>
        </w:tc>
        <w:tc>
          <w:tcPr>
            <w:tcW w:w="617" w:type="dxa"/>
            <w:shd w:val="clear" w:color="auto" w:fill="5B9BD5" w:themeFill="accent1"/>
          </w:tcPr>
          <w:p>
            <w:pPr>
              <w:spacing w:after="0" w:line="240" w:lineRule="auto"/>
              <w:rPr>
                <w:rFonts w:ascii="Arial" w:hAnsi="Arial" w:cs="Arial"/>
                <w:b/>
                <w:sz w:val="16"/>
                <w:szCs w:val="16"/>
              </w:rPr>
            </w:pPr>
          </w:p>
        </w:tc>
        <w:tc>
          <w:tcPr>
            <w:tcW w:w="658" w:type="dxa"/>
          </w:tcPr>
          <w:p>
            <w:pPr>
              <w:spacing w:after="0" w:line="240" w:lineRule="auto"/>
              <w:rPr>
                <w:rFonts w:ascii="Arial" w:hAnsi="Arial" w:cs="Arial"/>
                <w:b/>
                <w:sz w:val="16"/>
                <w:szCs w:val="16"/>
              </w:rPr>
            </w:pPr>
          </w:p>
        </w:tc>
        <w:tc>
          <w:tcPr>
            <w:tcW w:w="618" w:type="dxa"/>
          </w:tcPr>
          <w:p>
            <w:pPr>
              <w:spacing w:after="0" w:line="240" w:lineRule="auto"/>
              <w:rPr>
                <w:rFonts w:ascii="Arial" w:hAnsi="Arial" w:cs="Arial"/>
                <w:b/>
                <w:sz w:val="16"/>
                <w:szCs w:val="16"/>
              </w:rPr>
            </w:pPr>
          </w:p>
        </w:tc>
        <w:tc>
          <w:tcPr>
            <w:tcW w:w="725" w:type="dxa"/>
          </w:tcPr>
          <w:p>
            <w:pPr>
              <w:spacing w:after="0" w:line="240" w:lineRule="auto"/>
              <w:rPr>
                <w:rFonts w:ascii="Arial" w:hAnsi="Arial" w:cs="Arial"/>
                <w: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jc w:val="center"/>
        </w:trPr>
        <w:tc>
          <w:tcPr>
            <w:tcW w:w="1876" w:type="dxa"/>
            <w:shd w:val="clear" w:color="auto" w:fill="E7E6E6" w:themeFill="background2"/>
          </w:tcPr>
          <w:p>
            <w:pPr>
              <w:spacing w:after="0" w:line="240" w:lineRule="auto"/>
              <w:rPr>
                <w:rFonts w:ascii="Arial" w:hAnsi="Arial" w:cs="Arial"/>
                <w:b/>
                <w:sz w:val="16"/>
                <w:szCs w:val="16"/>
              </w:rPr>
            </w:pPr>
            <w:r>
              <w:rPr>
                <w:rFonts w:ascii="Arial" w:hAnsi="Arial" w:cs="Arial"/>
                <w:b/>
                <w:sz w:val="16"/>
                <w:szCs w:val="16"/>
              </w:rPr>
              <w:t>Desenvolvimento do protótipo de dispositivo</w:t>
            </w:r>
          </w:p>
        </w:tc>
        <w:tc>
          <w:tcPr>
            <w:tcW w:w="699" w:type="dxa"/>
          </w:tcPr>
          <w:p>
            <w:pPr>
              <w:spacing w:after="0" w:line="240" w:lineRule="auto"/>
              <w:rPr>
                <w:rFonts w:ascii="Arial" w:hAnsi="Arial" w:cs="Arial"/>
                <w:b/>
                <w:sz w:val="16"/>
                <w:szCs w:val="16"/>
              </w:rPr>
            </w:pPr>
          </w:p>
        </w:tc>
        <w:tc>
          <w:tcPr>
            <w:tcW w:w="711" w:type="dxa"/>
            <w:shd w:val="clear" w:color="auto" w:fill="FFFFFF" w:themeFill="background1"/>
          </w:tcPr>
          <w:p>
            <w:pPr>
              <w:spacing w:after="0" w:line="240" w:lineRule="auto"/>
              <w:rPr>
                <w:rFonts w:ascii="Arial" w:hAnsi="Arial" w:cs="Arial"/>
                <w:b/>
                <w:sz w:val="16"/>
                <w:szCs w:val="16"/>
              </w:rPr>
            </w:pPr>
          </w:p>
        </w:tc>
        <w:tc>
          <w:tcPr>
            <w:tcW w:w="671" w:type="dxa"/>
          </w:tcPr>
          <w:p>
            <w:pPr>
              <w:spacing w:after="0" w:line="240" w:lineRule="auto"/>
              <w:rPr>
                <w:rFonts w:ascii="Arial" w:hAnsi="Arial" w:cs="Arial"/>
                <w:b/>
                <w:sz w:val="16"/>
                <w:szCs w:val="16"/>
              </w:rPr>
            </w:pPr>
          </w:p>
        </w:tc>
        <w:tc>
          <w:tcPr>
            <w:tcW w:w="644" w:type="dxa"/>
            <w:shd w:val="clear" w:color="auto" w:fill="5B9BD5" w:themeFill="accent1"/>
          </w:tcPr>
          <w:p>
            <w:pPr>
              <w:spacing w:after="0" w:line="240" w:lineRule="auto"/>
              <w:rPr>
                <w:rFonts w:ascii="Arial" w:hAnsi="Arial" w:cs="Arial"/>
                <w:b/>
                <w:sz w:val="16"/>
                <w:szCs w:val="16"/>
              </w:rPr>
            </w:pPr>
          </w:p>
        </w:tc>
        <w:tc>
          <w:tcPr>
            <w:tcW w:w="658" w:type="dxa"/>
            <w:shd w:val="clear" w:color="auto" w:fill="5B9BD5" w:themeFill="accent1"/>
          </w:tcPr>
          <w:p>
            <w:pPr>
              <w:spacing w:after="0" w:line="240" w:lineRule="auto"/>
              <w:rPr>
                <w:rFonts w:ascii="Arial" w:hAnsi="Arial" w:cs="Arial"/>
                <w:b/>
                <w:sz w:val="16"/>
                <w:szCs w:val="16"/>
              </w:rPr>
            </w:pPr>
          </w:p>
        </w:tc>
        <w:tc>
          <w:tcPr>
            <w:tcW w:w="725" w:type="dxa"/>
            <w:shd w:val="clear" w:color="auto" w:fill="5B9BD5" w:themeFill="accent1"/>
          </w:tcPr>
          <w:p>
            <w:pPr>
              <w:spacing w:after="0" w:line="240" w:lineRule="auto"/>
              <w:rPr>
                <w:rFonts w:ascii="Arial" w:hAnsi="Arial" w:cs="Arial"/>
                <w:b/>
                <w:sz w:val="16"/>
                <w:szCs w:val="16"/>
              </w:rPr>
            </w:pPr>
          </w:p>
        </w:tc>
        <w:tc>
          <w:tcPr>
            <w:tcW w:w="685" w:type="dxa"/>
          </w:tcPr>
          <w:p>
            <w:pPr>
              <w:spacing w:after="0" w:line="240" w:lineRule="auto"/>
              <w:rPr>
                <w:rFonts w:ascii="Arial" w:hAnsi="Arial" w:cs="Arial"/>
                <w:b/>
                <w:sz w:val="16"/>
                <w:szCs w:val="16"/>
              </w:rPr>
            </w:pPr>
          </w:p>
        </w:tc>
        <w:tc>
          <w:tcPr>
            <w:tcW w:w="617" w:type="dxa"/>
            <w:shd w:val="clear" w:color="auto" w:fill="5B9BD5" w:themeFill="accent1"/>
          </w:tcPr>
          <w:p>
            <w:pPr>
              <w:spacing w:after="0" w:line="240" w:lineRule="auto"/>
              <w:rPr>
                <w:rFonts w:ascii="Arial" w:hAnsi="Arial" w:cs="Arial"/>
                <w:b/>
                <w:sz w:val="16"/>
                <w:szCs w:val="16"/>
              </w:rPr>
            </w:pPr>
          </w:p>
        </w:tc>
        <w:tc>
          <w:tcPr>
            <w:tcW w:w="658" w:type="dxa"/>
          </w:tcPr>
          <w:p>
            <w:pPr>
              <w:spacing w:after="0" w:line="240" w:lineRule="auto"/>
              <w:rPr>
                <w:rFonts w:ascii="Arial" w:hAnsi="Arial" w:cs="Arial"/>
                <w:b/>
                <w:sz w:val="16"/>
                <w:szCs w:val="16"/>
              </w:rPr>
            </w:pPr>
          </w:p>
        </w:tc>
        <w:tc>
          <w:tcPr>
            <w:tcW w:w="618" w:type="dxa"/>
          </w:tcPr>
          <w:p>
            <w:pPr>
              <w:spacing w:after="0" w:line="240" w:lineRule="auto"/>
              <w:rPr>
                <w:rFonts w:ascii="Arial" w:hAnsi="Arial" w:cs="Arial"/>
                <w:b/>
                <w:sz w:val="16"/>
                <w:szCs w:val="16"/>
              </w:rPr>
            </w:pPr>
          </w:p>
        </w:tc>
        <w:tc>
          <w:tcPr>
            <w:tcW w:w="725" w:type="dxa"/>
          </w:tcPr>
          <w:p>
            <w:pPr>
              <w:spacing w:after="0" w:line="240" w:lineRule="auto"/>
              <w:rPr>
                <w:rFonts w:ascii="Arial" w:hAnsi="Arial" w:cs="Arial"/>
                <w: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jc w:val="center"/>
        </w:trPr>
        <w:tc>
          <w:tcPr>
            <w:tcW w:w="1876" w:type="dxa"/>
            <w:shd w:val="clear" w:color="auto" w:fill="E7E6E6" w:themeFill="background2"/>
          </w:tcPr>
          <w:p>
            <w:pPr>
              <w:spacing w:after="0" w:line="240" w:lineRule="auto"/>
              <w:rPr>
                <w:rFonts w:ascii="Arial" w:hAnsi="Arial" w:cs="Arial"/>
                <w:b/>
                <w:sz w:val="16"/>
                <w:szCs w:val="16"/>
              </w:rPr>
            </w:pPr>
            <w:r>
              <w:rPr>
                <w:rFonts w:ascii="Arial" w:hAnsi="Arial" w:cs="Arial"/>
                <w:b/>
                <w:sz w:val="16"/>
                <w:szCs w:val="16"/>
              </w:rPr>
              <w:t>Testes</w:t>
            </w:r>
          </w:p>
        </w:tc>
        <w:tc>
          <w:tcPr>
            <w:tcW w:w="699" w:type="dxa"/>
          </w:tcPr>
          <w:p>
            <w:pPr>
              <w:spacing w:after="0" w:line="240" w:lineRule="auto"/>
              <w:rPr>
                <w:rFonts w:ascii="Arial" w:hAnsi="Arial" w:cs="Arial"/>
                <w:b/>
                <w:sz w:val="16"/>
                <w:szCs w:val="16"/>
              </w:rPr>
            </w:pPr>
          </w:p>
        </w:tc>
        <w:tc>
          <w:tcPr>
            <w:tcW w:w="711" w:type="dxa"/>
          </w:tcPr>
          <w:p>
            <w:pPr>
              <w:spacing w:after="0" w:line="240" w:lineRule="auto"/>
              <w:rPr>
                <w:rFonts w:ascii="Arial" w:hAnsi="Arial" w:cs="Arial"/>
                <w:b/>
                <w:sz w:val="16"/>
                <w:szCs w:val="16"/>
              </w:rPr>
            </w:pPr>
          </w:p>
        </w:tc>
        <w:tc>
          <w:tcPr>
            <w:tcW w:w="671" w:type="dxa"/>
            <w:shd w:val="clear" w:color="auto" w:fill="FFFFFF" w:themeFill="background1"/>
          </w:tcPr>
          <w:p>
            <w:pPr>
              <w:spacing w:after="0" w:line="240" w:lineRule="auto"/>
              <w:rPr>
                <w:rFonts w:ascii="Arial" w:hAnsi="Arial" w:cs="Arial"/>
                <w:b/>
                <w:sz w:val="16"/>
                <w:szCs w:val="16"/>
              </w:rPr>
            </w:pPr>
          </w:p>
        </w:tc>
        <w:tc>
          <w:tcPr>
            <w:tcW w:w="644" w:type="dxa"/>
          </w:tcPr>
          <w:p>
            <w:pPr>
              <w:spacing w:after="0" w:line="240" w:lineRule="auto"/>
              <w:rPr>
                <w:rFonts w:ascii="Arial" w:hAnsi="Arial" w:cs="Arial"/>
                <w:b/>
                <w:sz w:val="16"/>
                <w:szCs w:val="16"/>
              </w:rPr>
            </w:pPr>
          </w:p>
        </w:tc>
        <w:tc>
          <w:tcPr>
            <w:tcW w:w="658" w:type="dxa"/>
          </w:tcPr>
          <w:p>
            <w:pPr>
              <w:spacing w:after="0" w:line="240" w:lineRule="auto"/>
              <w:rPr>
                <w:rFonts w:ascii="Arial" w:hAnsi="Arial" w:cs="Arial"/>
                <w:b/>
                <w:sz w:val="16"/>
                <w:szCs w:val="16"/>
              </w:rPr>
            </w:pPr>
          </w:p>
        </w:tc>
        <w:tc>
          <w:tcPr>
            <w:tcW w:w="725" w:type="dxa"/>
          </w:tcPr>
          <w:p>
            <w:pPr>
              <w:spacing w:after="0" w:line="240" w:lineRule="auto"/>
              <w:rPr>
                <w:rFonts w:ascii="Arial" w:hAnsi="Arial" w:cs="Arial"/>
                <w:b/>
                <w:sz w:val="16"/>
                <w:szCs w:val="16"/>
              </w:rPr>
            </w:pPr>
          </w:p>
        </w:tc>
        <w:tc>
          <w:tcPr>
            <w:tcW w:w="685" w:type="dxa"/>
          </w:tcPr>
          <w:p>
            <w:pPr>
              <w:spacing w:after="0" w:line="240" w:lineRule="auto"/>
              <w:rPr>
                <w:rFonts w:ascii="Arial" w:hAnsi="Arial" w:cs="Arial"/>
                <w:b/>
                <w:sz w:val="16"/>
                <w:szCs w:val="16"/>
              </w:rPr>
            </w:pPr>
          </w:p>
        </w:tc>
        <w:tc>
          <w:tcPr>
            <w:tcW w:w="617" w:type="dxa"/>
            <w:shd w:val="clear" w:color="auto" w:fill="5B9BD5" w:themeFill="accent1"/>
          </w:tcPr>
          <w:p>
            <w:pPr>
              <w:spacing w:after="0" w:line="240" w:lineRule="auto"/>
              <w:rPr>
                <w:rFonts w:ascii="Arial" w:hAnsi="Arial" w:cs="Arial"/>
                <w:b/>
                <w:sz w:val="16"/>
                <w:szCs w:val="16"/>
              </w:rPr>
            </w:pPr>
          </w:p>
        </w:tc>
        <w:tc>
          <w:tcPr>
            <w:tcW w:w="658" w:type="dxa"/>
            <w:shd w:val="clear" w:color="auto" w:fill="5B9BD5" w:themeFill="accent1"/>
          </w:tcPr>
          <w:p>
            <w:pPr>
              <w:spacing w:after="0" w:line="240" w:lineRule="auto"/>
              <w:rPr>
                <w:rFonts w:ascii="Arial" w:hAnsi="Arial" w:cs="Arial"/>
                <w:b/>
                <w:sz w:val="16"/>
                <w:szCs w:val="16"/>
              </w:rPr>
            </w:pPr>
          </w:p>
        </w:tc>
        <w:tc>
          <w:tcPr>
            <w:tcW w:w="618" w:type="dxa"/>
            <w:shd w:val="clear" w:color="auto" w:fill="5B9BD5" w:themeFill="accent1"/>
          </w:tcPr>
          <w:p>
            <w:pPr>
              <w:spacing w:after="0" w:line="240" w:lineRule="auto"/>
              <w:rPr>
                <w:rFonts w:ascii="Arial" w:hAnsi="Arial" w:cs="Arial"/>
                <w:b/>
                <w:sz w:val="16"/>
                <w:szCs w:val="16"/>
              </w:rPr>
            </w:pPr>
          </w:p>
        </w:tc>
        <w:tc>
          <w:tcPr>
            <w:tcW w:w="725" w:type="dxa"/>
          </w:tcPr>
          <w:p>
            <w:pPr>
              <w:spacing w:after="0" w:line="240" w:lineRule="auto"/>
              <w:rPr>
                <w:rFonts w:ascii="Arial" w:hAnsi="Arial" w:cs="Arial"/>
                <w: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jc w:val="center"/>
        </w:trPr>
        <w:tc>
          <w:tcPr>
            <w:tcW w:w="1876" w:type="dxa"/>
            <w:shd w:val="clear" w:color="auto" w:fill="E7E6E6" w:themeFill="background2"/>
          </w:tcPr>
          <w:p>
            <w:pPr>
              <w:spacing w:after="0" w:line="240" w:lineRule="auto"/>
              <w:rPr>
                <w:rFonts w:ascii="Arial" w:hAnsi="Arial" w:cs="Arial"/>
                <w:b/>
                <w:sz w:val="16"/>
                <w:szCs w:val="16"/>
              </w:rPr>
            </w:pPr>
            <w:r>
              <w:rPr>
                <w:rFonts w:ascii="Arial" w:hAnsi="Arial" w:cs="Arial"/>
                <w:b/>
                <w:sz w:val="16"/>
                <w:szCs w:val="16"/>
              </w:rPr>
              <w:t>Entrega do Projeto</w:t>
            </w:r>
          </w:p>
        </w:tc>
        <w:tc>
          <w:tcPr>
            <w:tcW w:w="699" w:type="dxa"/>
          </w:tcPr>
          <w:p>
            <w:pPr>
              <w:spacing w:after="0" w:line="240" w:lineRule="auto"/>
              <w:rPr>
                <w:rFonts w:ascii="Arial" w:hAnsi="Arial" w:cs="Arial"/>
                <w:b/>
                <w:sz w:val="16"/>
                <w:szCs w:val="16"/>
              </w:rPr>
            </w:pPr>
          </w:p>
        </w:tc>
        <w:tc>
          <w:tcPr>
            <w:tcW w:w="711" w:type="dxa"/>
          </w:tcPr>
          <w:p>
            <w:pPr>
              <w:spacing w:after="0" w:line="240" w:lineRule="auto"/>
              <w:rPr>
                <w:rFonts w:ascii="Arial" w:hAnsi="Arial" w:cs="Arial"/>
                <w:b/>
                <w:sz w:val="16"/>
                <w:szCs w:val="16"/>
              </w:rPr>
            </w:pPr>
          </w:p>
        </w:tc>
        <w:tc>
          <w:tcPr>
            <w:tcW w:w="671" w:type="dxa"/>
            <w:shd w:val="clear" w:color="auto" w:fill="FFFFFF" w:themeFill="background1"/>
          </w:tcPr>
          <w:p>
            <w:pPr>
              <w:spacing w:after="0" w:line="240" w:lineRule="auto"/>
              <w:rPr>
                <w:rFonts w:ascii="Arial" w:hAnsi="Arial" w:cs="Arial"/>
                <w:b/>
                <w:sz w:val="16"/>
                <w:szCs w:val="16"/>
              </w:rPr>
            </w:pPr>
          </w:p>
        </w:tc>
        <w:tc>
          <w:tcPr>
            <w:tcW w:w="644" w:type="dxa"/>
          </w:tcPr>
          <w:p>
            <w:pPr>
              <w:spacing w:after="0" w:line="240" w:lineRule="auto"/>
              <w:rPr>
                <w:rFonts w:ascii="Arial" w:hAnsi="Arial" w:cs="Arial"/>
                <w:b/>
                <w:sz w:val="16"/>
                <w:szCs w:val="16"/>
              </w:rPr>
            </w:pPr>
          </w:p>
        </w:tc>
        <w:tc>
          <w:tcPr>
            <w:tcW w:w="658" w:type="dxa"/>
          </w:tcPr>
          <w:p>
            <w:pPr>
              <w:spacing w:after="0" w:line="240" w:lineRule="auto"/>
              <w:rPr>
                <w:rFonts w:ascii="Arial" w:hAnsi="Arial" w:cs="Arial"/>
                <w:b/>
                <w:sz w:val="16"/>
                <w:szCs w:val="16"/>
              </w:rPr>
            </w:pPr>
          </w:p>
        </w:tc>
        <w:tc>
          <w:tcPr>
            <w:tcW w:w="725" w:type="dxa"/>
          </w:tcPr>
          <w:p>
            <w:pPr>
              <w:spacing w:after="0" w:line="240" w:lineRule="auto"/>
              <w:rPr>
                <w:rFonts w:ascii="Arial" w:hAnsi="Arial" w:cs="Arial"/>
                <w:b/>
                <w:sz w:val="16"/>
                <w:szCs w:val="16"/>
              </w:rPr>
            </w:pPr>
          </w:p>
        </w:tc>
        <w:tc>
          <w:tcPr>
            <w:tcW w:w="685" w:type="dxa"/>
          </w:tcPr>
          <w:p>
            <w:pPr>
              <w:spacing w:after="0" w:line="240" w:lineRule="auto"/>
              <w:rPr>
                <w:rFonts w:ascii="Arial" w:hAnsi="Arial" w:cs="Arial"/>
                <w:b/>
                <w:sz w:val="16"/>
                <w:szCs w:val="16"/>
              </w:rPr>
            </w:pPr>
          </w:p>
        </w:tc>
        <w:tc>
          <w:tcPr>
            <w:tcW w:w="617" w:type="dxa"/>
          </w:tcPr>
          <w:p>
            <w:pPr>
              <w:spacing w:after="0" w:line="240" w:lineRule="auto"/>
              <w:rPr>
                <w:rFonts w:ascii="Arial" w:hAnsi="Arial" w:cs="Arial"/>
                <w:b/>
                <w:sz w:val="16"/>
                <w:szCs w:val="16"/>
              </w:rPr>
            </w:pPr>
          </w:p>
        </w:tc>
        <w:tc>
          <w:tcPr>
            <w:tcW w:w="658" w:type="dxa"/>
          </w:tcPr>
          <w:p>
            <w:pPr>
              <w:spacing w:after="0" w:line="240" w:lineRule="auto"/>
              <w:rPr>
                <w:rFonts w:ascii="Arial" w:hAnsi="Arial" w:cs="Arial"/>
                <w:b/>
                <w:sz w:val="16"/>
                <w:szCs w:val="16"/>
              </w:rPr>
            </w:pPr>
          </w:p>
        </w:tc>
        <w:tc>
          <w:tcPr>
            <w:tcW w:w="618" w:type="dxa"/>
            <w:shd w:val="clear" w:color="auto" w:fill="5B9BD5" w:themeFill="accent1"/>
          </w:tcPr>
          <w:p>
            <w:pPr>
              <w:spacing w:after="0" w:line="240" w:lineRule="auto"/>
              <w:rPr>
                <w:rFonts w:ascii="Arial" w:hAnsi="Arial" w:cs="Arial"/>
                <w:b/>
                <w:sz w:val="16"/>
                <w:szCs w:val="16"/>
              </w:rPr>
            </w:pPr>
          </w:p>
        </w:tc>
        <w:tc>
          <w:tcPr>
            <w:tcW w:w="725" w:type="dxa"/>
          </w:tcPr>
          <w:p>
            <w:pPr>
              <w:spacing w:after="0" w:line="240" w:lineRule="auto"/>
              <w:rPr>
                <w:rFonts w:ascii="Arial" w:hAnsi="Arial" w:cs="Arial"/>
                <w: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jc w:val="center"/>
        </w:trPr>
        <w:tc>
          <w:tcPr>
            <w:tcW w:w="1876" w:type="dxa"/>
            <w:shd w:val="clear" w:color="auto" w:fill="E7E6E6" w:themeFill="background2"/>
          </w:tcPr>
          <w:p>
            <w:pPr>
              <w:spacing w:after="0" w:line="240" w:lineRule="auto"/>
              <w:rPr>
                <w:rFonts w:ascii="Arial" w:hAnsi="Arial" w:cs="Arial"/>
                <w:b/>
                <w:sz w:val="16"/>
                <w:szCs w:val="16"/>
              </w:rPr>
            </w:pPr>
            <w:r>
              <w:rPr>
                <w:rFonts w:ascii="Arial" w:hAnsi="Arial" w:cs="Arial"/>
                <w:b/>
                <w:sz w:val="16"/>
                <w:szCs w:val="16"/>
              </w:rPr>
              <w:t>Apresentação para banca</w:t>
            </w:r>
          </w:p>
        </w:tc>
        <w:tc>
          <w:tcPr>
            <w:tcW w:w="699" w:type="dxa"/>
          </w:tcPr>
          <w:p>
            <w:pPr>
              <w:spacing w:after="0" w:line="240" w:lineRule="auto"/>
              <w:rPr>
                <w:rFonts w:ascii="Arial" w:hAnsi="Arial" w:cs="Arial"/>
                <w:b/>
                <w:sz w:val="16"/>
                <w:szCs w:val="16"/>
              </w:rPr>
            </w:pPr>
          </w:p>
        </w:tc>
        <w:tc>
          <w:tcPr>
            <w:tcW w:w="711" w:type="dxa"/>
          </w:tcPr>
          <w:p>
            <w:pPr>
              <w:spacing w:after="0" w:line="240" w:lineRule="auto"/>
              <w:rPr>
                <w:rFonts w:ascii="Arial" w:hAnsi="Arial" w:cs="Arial"/>
                <w:b/>
                <w:sz w:val="16"/>
                <w:szCs w:val="16"/>
              </w:rPr>
            </w:pPr>
          </w:p>
        </w:tc>
        <w:tc>
          <w:tcPr>
            <w:tcW w:w="671" w:type="dxa"/>
          </w:tcPr>
          <w:p>
            <w:pPr>
              <w:spacing w:after="0" w:line="240" w:lineRule="auto"/>
              <w:rPr>
                <w:rFonts w:ascii="Arial" w:hAnsi="Arial" w:cs="Arial"/>
                <w:b/>
                <w:sz w:val="16"/>
                <w:szCs w:val="16"/>
              </w:rPr>
            </w:pPr>
          </w:p>
        </w:tc>
        <w:tc>
          <w:tcPr>
            <w:tcW w:w="644" w:type="dxa"/>
            <w:shd w:val="clear" w:color="auto" w:fill="FFFFFF" w:themeFill="background1"/>
          </w:tcPr>
          <w:p>
            <w:pPr>
              <w:spacing w:after="0" w:line="240" w:lineRule="auto"/>
              <w:rPr>
                <w:rFonts w:ascii="Arial" w:hAnsi="Arial" w:cs="Arial"/>
                <w:b/>
                <w:sz w:val="16"/>
                <w:szCs w:val="16"/>
              </w:rPr>
            </w:pPr>
          </w:p>
        </w:tc>
        <w:tc>
          <w:tcPr>
            <w:tcW w:w="658" w:type="dxa"/>
          </w:tcPr>
          <w:p>
            <w:pPr>
              <w:spacing w:after="0" w:line="240" w:lineRule="auto"/>
              <w:rPr>
                <w:rFonts w:ascii="Arial" w:hAnsi="Arial" w:cs="Arial"/>
                <w:b/>
                <w:sz w:val="16"/>
                <w:szCs w:val="16"/>
              </w:rPr>
            </w:pPr>
          </w:p>
        </w:tc>
        <w:tc>
          <w:tcPr>
            <w:tcW w:w="725" w:type="dxa"/>
          </w:tcPr>
          <w:p>
            <w:pPr>
              <w:spacing w:after="0" w:line="240" w:lineRule="auto"/>
              <w:rPr>
                <w:rFonts w:ascii="Arial" w:hAnsi="Arial" w:cs="Arial"/>
                <w:b/>
                <w:sz w:val="16"/>
                <w:szCs w:val="16"/>
              </w:rPr>
            </w:pPr>
          </w:p>
        </w:tc>
        <w:tc>
          <w:tcPr>
            <w:tcW w:w="685" w:type="dxa"/>
          </w:tcPr>
          <w:p>
            <w:pPr>
              <w:spacing w:after="0" w:line="240" w:lineRule="auto"/>
              <w:rPr>
                <w:rFonts w:ascii="Arial" w:hAnsi="Arial" w:cs="Arial"/>
                <w:b/>
                <w:sz w:val="16"/>
                <w:szCs w:val="16"/>
              </w:rPr>
            </w:pPr>
          </w:p>
        </w:tc>
        <w:tc>
          <w:tcPr>
            <w:tcW w:w="617" w:type="dxa"/>
          </w:tcPr>
          <w:p>
            <w:pPr>
              <w:spacing w:after="0" w:line="240" w:lineRule="auto"/>
              <w:rPr>
                <w:rFonts w:ascii="Arial" w:hAnsi="Arial" w:cs="Arial"/>
                <w:b/>
                <w:sz w:val="16"/>
                <w:szCs w:val="16"/>
              </w:rPr>
            </w:pPr>
          </w:p>
        </w:tc>
        <w:tc>
          <w:tcPr>
            <w:tcW w:w="658" w:type="dxa"/>
          </w:tcPr>
          <w:p>
            <w:pPr>
              <w:spacing w:after="0" w:line="240" w:lineRule="auto"/>
              <w:rPr>
                <w:rFonts w:ascii="Arial" w:hAnsi="Arial" w:cs="Arial"/>
                <w:b/>
                <w:sz w:val="16"/>
                <w:szCs w:val="16"/>
              </w:rPr>
            </w:pPr>
          </w:p>
        </w:tc>
        <w:tc>
          <w:tcPr>
            <w:tcW w:w="618" w:type="dxa"/>
          </w:tcPr>
          <w:p>
            <w:pPr>
              <w:spacing w:after="0" w:line="240" w:lineRule="auto"/>
              <w:rPr>
                <w:rFonts w:ascii="Arial" w:hAnsi="Arial" w:cs="Arial"/>
                <w:b/>
                <w:sz w:val="16"/>
                <w:szCs w:val="16"/>
              </w:rPr>
            </w:pPr>
          </w:p>
        </w:tc>
        <w:tc>
          <w:tcPr>
            <w:tcW w:w="725" w:type="dxa"/>
            <w:shd w:val="clear" w:color="auto" w:fill="5B9BD5" w:themeFill="accent1"/>
          </w:tcPr>
          <w:p>
            <w:pPr>
              <w:spacing w:after="0" w:line="240" w:lineRule="auto"/>
              <w:rPr>
                <w:rFonts w:ascii="Arial" w:hAnsi="Arial" w:cs="Arial"/>
                <w:b/>
                <w:color w:val="5B9BD5" w:themeColor="accent1"/>
                <w:sz w:val="16"/>
                <w:szCs w:val="16"/>
                <w:highlight w:val="blue"/>
                <w14:textFill>
                  <w14:solidFill>
                    <w14:schemeClr w14:val="accent1"/>
                  </w14:solidFill>
                </w14:textFill>
              </w:rPr>
            </w:pPr>
          </w:p>
        </w:tc>
      </w:tr>
      <w:commentRangeEnd w:id="9"/>
    </w:tbl>
    <w:p>
      <w:pPr>
        <w:tabs>
          <w:tab w:val="left" w:pos="2400"/>
        </w:tabs>
        <w:jc w:val="both"/>
        <w:rPr>
          <w:rFonts w:ascii="Arial" w:hAnsi="Arial" w:cs="Arial"/>
          <w:sz w:val="24"/>
          <w:szCs w:val="24"/>
        </w:rPr>
      </w:pPr>
      <w:r>
        <w:commentReference w:id="9"/>
      </w:r>
    </w:p>
    <w:p>
      <w:pPr>
        <w:spacing w:line="480" w:lineRule="auto"/>
        <w:rPr>
          <w:rFonts w:ascii="Arial" w:hAnsi="Arial" w:cs="Arial"/>
          <w:b/>
          <w:sz w:val="16"/>
          <w:szCs w:val="16"/>
        </w:rPr>
      </w:pPr>
      <w:r>
        <w:rPr>
          <w:rFonts w:ascii="Arial" w:hAnsi="Arial" w:cs="Arial"/>
          <w:b/>
          <w:sz w:val="16"/>
          <w:szCs w:val="16"/>
        </w:rPr>
        <w:t>Figura 2 - Cronograma do projeto de Desenvolvimento de Aplicação Hibrida e Protótipo de Dispositivo para Agricultura.</w:t>
      </w:r>
    </w:p>
    <w:p>
      <w:pPr>
        <w:spacing w:line="480" w:lineRule="auto"/>
        <w:rPr>
          <w:rFonts w:ascii="Arial" w:hAnsi="Arial" w:cs="Arial"/>
          <w:b/>
          <w:sz w:val="28"/>
          <w:szCs w:val="28"/>
        </w:rPr>
      </w:pPr>
    </w:p>
    <w:p>
      <w:pPr>
        <w:spacing w:line="480" w:lineRule="auto"/>
        <w:rPr>
          <w:rFonts w:ascii="Arial" w:hAnsi="Arial" w:cs="Arial"/>
          <w:b/>
          <w:sz w:val="28"/>
          <w:szCs w:val="28"/>
        </w:rPr>
      </w:pPr>
    </w:p>
    <w:p>
      <w:pPr>
        <w:spacing w:line="480" w:lineRule="auto"/>
        <w:rPr>
          <w:rFonts w:ascii="Arial" w:hAnsi="Arial" w:cs="Arial"/>
          <w:b/>
          <w:sz w:val="28"/>
          <w:szCs w:val="28"/>
        </w:rPr>
      </w:pPr>
    </w:p>
    <w:p>
      <w:pPr>
        <w:pStyle w:val="24"/>
        <w:numPr>
          <w:ilvl w:val="0"/>
          <w:numId w:val="1"/>
        </w:numPr>
        <w:spacing w:line="480" w:lineRule="auto"/>
        <w:rPr>
          <w:rFonts w:ascii="Arial" w:hAnsi="Arial" w:cs="Arial"/>
          <w:b/>
          <w:sz w:val="28"/>
          <w:szCs w:val="28"/>
        </w:rPr>
      </w:pPr>
      <w:r>
        <w:rPr>
          <w:rFonts w:ascii="Arial" w:hAnsi="Arial" w:cs="Arial"/>
          <w:b/>
          <w:sz w:val="28"/>
          <w:szCs w:val="28"/>
        </w:rPr>
        <w:t>REFERÊNCIAS</w:t>
      </w:r>
    </w:p>
    <w:p>
      <w:pPr>
        <w:spacing w:line="360" w:lineRule="auto"/>
        <w:rPr>
          <w:rStyle w:val="21"/>
          <w:rFonts w:ascii="Arial" w:hAnsi="Arial" w:cs="Arial"/>
        </w:rPr>
      </w:pPr>
      <w:commentRangeStart w:id="10"/>
      <w:r>
        <w:rPr>
          <w:rStyle w:val="21"/>
        </w:rPr>
        <w:t xml:space="preserve">GILCHRIST, ALASDAIR </w:t>
      </w:r>
      <w:r>
        <w:rPr>
          <w:rStyle w:val="21"/>
          <w:rFonts w:ascii="Arial" w:hAnsi="Arial" w:cs="Arial"/>
          <w:b/>
        </w:rPr>
        <w:t xml:space="preserve">Industry 4.0 The Industrial Internet of Things </w:t>
      </w:r>
      <w:r>
        <w:rPr>
          <w:rStyle w:val="21"/>
          <w:rFonts w:ascii="Arial" w:hAnsi="Arial" w:cs="Arial"/>
        </w:rPr>
        <w:t>Editora APRESS</w:t>
      </w:r>
      <w:r>
        <w:rPr>
          <w:rStyle w:val="21"/>
          <w:rFonts w:ascii="Arial" w:hAnsi="Arial" w:cs="Arial"/>
          <w:b/>
        </w:rPr>
        <w:t xml:space="preserve">, </w:t>
      </w:r>
      <w:r>
        <w:rPr>
          <w:rStyle w:val="21"/>
          <w:rFonts w:ascii="Arial" w:hAnsi="Arial" w:cs="Arial"/>
        </w:rPr>
        <w:t>2016.</w:t>
      </w:r>
    </w:p>
    <w:p>
      <w:pPr>
        <w:spacing w:line="360" w:lineRule="auto"/>
        <w:rPr>
          <w:rStyle w:val="21"/>
          <w:rFonts w:ascii="Arial" w:hAnsi="Arial" w:cs="Arial"/>
        </w:rPr>
      </w:pPr>
      <w:r>
        <w:rPr>
          <w:rStyle w:val="21"/>
          <w:rFonts w:ascii="Arial" w:hAnsi="Arial" w:cs="Arial"/>
        </w:rPr>
        <w:t xml:space="preserve">MOLIN, J. P.  </w:t>
      </w:r>
      <w:r>
        <w:rPr>
          <w:rStyle w:val="21"/>
          <w:rFonts w:ascii="Arial" w:hAnsi="Arial" w:cs="Arial"/>
          <w:b/>
        </w:rPr>
        <w:t xml:space="preserve">Agricultura de Precisão </w:t>
      </w:r>
      <w:r>
        <w:rPr>
          <w:rStyle w:val="21"/>
          <w:rFonts w:ascii="Arial" w:hAnsi="Arial" w:cs="Arial"/>
        </w:rPr>
        <w:t>Editora Graphium Editora de Textos, 2015.</w:t>
      </w:r>
    </w:p>
    <w:p>
      <w:pPr>
        <w:pStyle w:val="9"/>
        <w:spacing w:line="360" w:lineRule="auto"/>
        <w:rPr>
          <w:rFonts w:ascii="Arial" w:hAnsi="Arial" w:cs="Arial"/>
          <w:sz w:val="24"/>
          <w:szCs w:val="24"/>
        </w:rPr>
      </w:pPr>
      <w:r>
        <w:rPr>
          <w:rFonts w:ascii="Arial" w:hAnsi="Arial" w:cs="Arial"/>
          <w:sz w:val="24"/>
          <w:szCs w:val="24"/>
        </w:rPr>
        <w:t xml:space="preserve">Disponível em:&lt; </w:t>
      </w:r>
      <w:r>
        <w:fldChar w:fldCharType="begin"/>
      </w:r>
      <w:r>
        <w:instrText xml:space="preserve"> HYPERLINK "https://www.gps.gov/" </w:instrText>
      </w:r>
      <w:r>
        <w:fldChar w:fldCharType="separate"/>
      </w:r>
      <w:r>
        <w:rPr>
          <w:rStyle w:val="14"/>
          <w:rFonts w:ascii="Arial" w:hAnsi="Arial" w:cs="Arial"/>
          <w:sz w:val="24"/>
          <w:szCs w:val="24"/>
        </w:rPr>
        <w:t>https://www.gps.gov/</w:t>
      </w:r>
      <w:r>
        <w:rPr>
          <w:rStyle w:val="14"/>
          <w:rFonts w:ascii="Arial" w:hAnsi="Arial" w:cs="Arial"/>
          <w:sz w:val="24"/>
          <w:szCs w:val="24"/>
        </w:rPr>
        <w:fldChar w:fldCharType="end"/>
      </w:r>
      <w:r>
        <w:rPr>
          <w:rFonts w:ascii="Arial" w:hAnsi="Arial" w:cs="Arial"/>
          <w:sz w:val="24"/>
          <w:szCs w:val="24"/>
        </w:rPr>
        <w:t xml:space="preserve"> &gt; Acesso em: 06/11/2017.</w:t>
      </w:r>
    </w:p>
    <w:p>
      <w:pPr>
        <w:pStyle w:val="9"/>
        <w:spacing w:line="360" w:lineRule="auto"/>
        <w:rPr>
          <w:rStyle w:val="21"/>
          <w:rFonts w:ascii="Arial" w:hAnsi="Arial" w:cs="Arial"/>
          <w:color w:val="auto"/>
        </w:rPr>
      </w:pPr>
    </w:p>
    <w:p>
      <w:pPr>
        <w:spacing w:line="360" w:lineRule="auto"/>
        <w:rPr>
          <w:rStyle w:val="21"/>
          <w:rFonts w:ascii="Arial" w:hAnsi="Arial" w:cs="Arial"/>
        </w:rPr>
      </w:pPr>
      <w:r>
        <w:rPr>
          <w:rStyle w:val="21"/>
          <w:rFonts w:ascii="Arial" w:hAnsi="Arial" w:cs="Arial"/>
        </w:rPr>
        <w:t>Disponível em :&lt;</w:t>
      </w:r>
      <w:r>
        <w:rPr>
          <w:rFonts w:ascii="Arial" w:hAnsi="Arial" w:cs="Arial"/>
          <w:sz w:val="24"/>
          <w:szCs w:val="24"/>
        </w:rPr>
        <w:t xml:space="preserve"> </w:t>
      </w:r>
      <w:r>
        <w:fldChar w:fldCharType="begin"/>
      </w:r>
      <w:r>
        <w:instrText xml:space="preserve"> HYPERLINK "http://www.senar.org.br/agricultura-precisao/artigos-e-palestras/artigo-a-agricultura-de-precisao-como-ferramenta-para-o-produtor-rural" </w:instrText>
      </w:r>
      <w:r>
        <w:fldChar w:fldCharType="separate"/>
      </w:r>
      <w:r>
        <w:rPr>
          <w:rStyle w:val="14"/>
          <w:rFonts w:ascii="Arial" w:hAnsi="Arial" w:cs="Arial"/>
          <w:sz w:val="24"/>
          <w:szCs w:val="24"/>
        </w:rPr>
        <w:t>http://www.senar.org.br/agricultura-precisao/artigos-e-palestras/artigo-a-agricultura-de-precisao-como-ferramenta-para-o-produtor-rural</w:t>
      </w:r>
      <w:r>
        <w:rPr>
          <w:rStyle w:val="14"/>
          <w:rFonts w:ascii="Arial" w:hAnsi="Arial" w:cs="Arial"/>
          <w:sz w:val="24"/>
          <w:szCs w:val="24"/>
        </w:rPr>
        <w:fldChar w:fldCharType="end"/>
      </w:r>
      <w:r>
        <w:rPr>
          <w:rFonts w:ascii="Arial" w:hAnsi="Arial" w:cs="Arial"/>
          <w:sz w:val="24"/>
          <w:szCs w:val="24"/>
        </w:rPr>
        <w:t xml:space="preserve"> /</w:t>
      </w:r>
      <w:r>
        <w:rPr>
          <w:rStyle w:val="21"/>
          <w:rFonts w:ascii="Arial" w:hAnsi="Arial" w:cs="Arial"/>
        </w:rPr>
        <w:t>&gt; Acessado em  04/11/2017.</w:t>
      </w:r>
    </w:p>
    <w:p>
      <w:pPr>
        <w:pStyle w:val="9"/>
        <w:spacing w:line="360" w:lineRule="auto"/>
        <w:rPr>
          <w:rFonts w:ascii="Arial" w:hAnsi="Arial" w:cs="Arial"/>
          <w:sz w:val="24"/>
          <w:szCs w:val="24"/>
        </w:rPr>
      </w:pPr>
    </w:p>
    <w:p>
      <w:pPr>
        <w:pStyle w:val="9"/>
        <w:spacing w:line="360" w:lineRule="auto"/>
        <w:rPr>
          <w:rFonts w:ascii="Arial" w:hAnsi="Arial" w:cs="Arial"/>
          <w:sz w:val="24"/>
          <w:szCs w:val="24"/>
        </w:rPr>
      </w:pPr>
      <w:r>
        <w:rPr>
          <w:rFonts w:ascii="Arial" w:hAnsi="Arial" w:cs="Arial"/>
          <w:sz w:val="24"/>
          <w:szCs w:val="24"/>
        </w:rPr>
        <w:t xml:space="preserve">Disponível em: &lt;  </w:t>
      </w:r>
      <w:r>
        <w:fldChar w:fldCharType="begin"/>
      </w:r>
      <w:r>
        <w:instrText xml:space="preserve"> HYPERLINK "https://en.wikipedia.org/wiki/Variable_Rate_Technology" </w:instrText>
      </w:r>
      <w:r>
        <w:fldChar w:fldCharType="separate"/>
      </w:r>
      <w:r>
        <w:rPr>
          <w:rStyle w:val="14"/>
          <w:rFonts w:ascii="Arial" w:hAnsi="Arial" w:cs="Arial"/>
          <w:sz w:val="24"/>
          <w:szCs w:val="24"/>
        </w:rPr>
        <w:t>https://en.wikipedia.org/wiki/Variable_Rate_Technology</w:t>
      </w:r>
      <w:r>
        <w:rPr>
          <w:rStyle w:val="14"/>
          <w:rFonts w:ascii="Arial" w:hAnsi="Arial" w:cs="Arial"/>
          <w:sz w:val="24"/>
          <w:szCs w:val="24"/>
        </w:rPr>
        <w:fldChar w:fldCharType="end"/>
      </w:r>
      <w:r>
        <w:rPr>
          <w:rFonts w:ascii="Arial" w:hAnsi="Arial" w:cs="Arial"/>
          <w:sz w:val="24"/>
          <w:szCs w:val="24"/>
        </w:rPr>
        <w:t xml:space="preserve"> </w:t>
      </w:r>
      <w:r>
        <w:t xml:space="preserve"> </w:t>
      </w:r>
      <w:r>
        <w:rPr>
          <w:rFonts w:ascii="Arial" w:hAnsi="Arial" w:cs="Arial"/>
          <w:sz w:val="24"/>
          <w:szCs w:val="24"/>
        </w:rPr>
        <w:t>&gt; Acesso em: 09/11/2017.</w:t>
      </w:r>
    </w:p>
    <w:p>
      <w:pPr>
        <w:spacing w:line="360" w:lineRule="auto"/>
        <w:rPr>
          <w:rStyle w:val="21"/>
          <w:rFonts w:ascii="Arial" w:hAnsi="Arial" w:cs="Arial"/>
        </w:rPr>
      </w:pPr>
    </w:p>
    <w:p>
      <w:pPr>
        <w:spacing w:line="360" w:lineRule="auto"/>
        <w:rPr>
          <w:rStyle w:val="21"/>
        </w:rPr>
      </w:pPr>
      <w:r>
        <w:rPr>
          <w:rStyle w:val="21"/>
          <w:rFonts w:ascii="Arial" w:hAnsi="Arial" w:cs="Arial"/>
        </w:rPr>
        <w:t xml:space="preserve">PRESSMAN, R. S. </w:t>
      </w:r>
      <w:r>
        <w:rPr>
          <w:rStyle w:val="22"/>
          <w:rFonts w:ascii="Arial" w:hAnsi="Arial" w:cs="Arial"/>
        </w:rPr>
        <w:t>Engenharia de Software</w:t>
      </w:r>
      <w:r>
        <w:rPr>
          <w:rStyle w:val="21"/>
          <w:rFonts w:ascii="Arial" w:hAnsi="Arial" w:cs="Arial"/>
        </w:rPr>
        <w:t xml:space="preserve"> ed. São Paulo: AMGH Editora LTDA, </w:t>
      </w:r>
      <w:commentRangeEnd w:id="10"/>
      <w:r>
        <w:commentReference w:id="10"/>
      </w:r>
      <w:r>
        <w:rPr>
          <w:rStyle w:val="21"/>
          <w:rFonts w:ascii="Arial" w:hAnsi="Arial" w:cs="Arial"/>
        </w:rPr>
        <w:t>2011</w:t>
      </w:r>
      <w:r>
        <w:rPr>
          <w:rStyle w:val="21"/>
        </w:rPr>
        <w:t>.</w:t>
      </w:r>
    </w:p>
    <w:p>
      <w:pPr>
        <w:spacing w:line="360" w:lineRule="auto"/>
        <w:rPr>
          <w:rStyle w:val="21"/>
        </w:rPr>
      </w:pPr>
    </w:p>
    <w:p>
      <w:pPr>
        <w:pStyle w:val="9"/>
        <w:spacing w:line="360" w:lineRule="auto"/>
        <w:rPr>
          <w:rFonts w:ascii="Arial" w:hAnsi="Arial" w:cs="Arial"/>
          <w:sz w:val="24"/>
          <w:szCs w:val="24"/>
        </w:rPr>
      </w:pPr>
      <w:r>
        <w:rPr>
          <w:rFonts w:ascii="Arial" w:hAnsi="Arial" w:cs="Arial"/>
          <w:sz w:val="24"/>
          <w:szCs w:val="24"/>
        </w:rPr>
        <w:t>Disponível em: &lt;</w:t>
      </w:r>
      <w:r>
        <w:fldChar w:fldCharType="begin"/>
      </w:r>
      <w:r>
        <w:instrText xml:space="preserve"> HYPERLINK "https://www.devmedia.com.br/o-que-e-uml-e-diagramas-de-caso-de-uso-introducao-pratica-a-uml/23408" </w:instrText>
      </w:r>
      <w:r>
        <w:fldChar w:fldCharType="separate"/>
      </w:r>
      <w:r>
        <w:rPr>
          <w:rStyle w:val="14"/>
          <w:rFonts w:ascii="Arial" w:hAnsi="Arial" w:cs="Arial"/>
          <w:sz w:val="24"/>
          <w:szCs w:val="24"/>
        </w:rPr>
        <w:t>https://www.devmedia.com.br/o-que-e-uml-e-diagramas-de-caso-de-uso-introducao-pratica-a-uml/23408</w:t>
      </w:r>
      <w:r>
        <w:rPr>
          <w:rStyle w:val="14"/>
          <w:rFonts w:ascii="Arial" w:hAnsi="Arial" w:cs="Arial"/>
          <w:sz w:val="24"/>
          <w:szCs w:val="24"/>
        </w:rPr>
        <w:fldChar w:fldCharType="end"/>
      </w:r>
      <w:r>
        <w:rPr>
          <w:rFonts w:ascii="Arial" w:hAnsi="Arial" w:cs="Arial"/>
          <w:sz w:val="24"/>
          <w:szCs w:val="24"/>
        </w:rPr>
        <w:t xml:space="preserve">  &gt; Acesso em: 09/11/2017.</w:t>
      </w:r>
    </w:p>
    <w:p>
      <w:pPr>
        <w:pStyle w:val="9"/>
        <w:spacing w:line="360" w:lineRule="auto"/>
        <w:rPr>
          <w:rFonts w:ascii="Arial" w:hAnsi="Arial" w:cs="Arial"/>
          <w:sz w:val="24"/>
          <w:szCs w:val="24"/>
        </w:rPr>
      </w:pPr>
    </w:p>
    <w:p>
      <w:pPr>
        <w:pStyle w:val="9"/>
        <w:spacing w:line="360" w:lineRule="auto"/>
        <w:rPr>
          <w:rFonts w:ascii="Arial" w:hAnsi="Arial" w:cs="Arial"/>
          <w:sz w:val="24"/>
          <w:szCs w:val="24"/>
        </w:rPr>
      </w:pPr>
      <w:r>
        <w:rPr>
          <w:rFonts w:ascii="Arial" w:hAnsi="Arial" w:cs="Arial"/>
          <w:sz w:val="24"/>
          <w:szCs w:val="24"/>
        </w:rPr>
        <w:t xml:space="preserve">Disponível em: &lt; </w:t>
      </w:r>
      <w:r>
        <w:fldChar w:fldCharType="begin"/>
      </w:r>
      <w:r>
        <w:instrText xml:space="preserve"> HYPERLINK "http://freemind.sourceforge.net/wiki/index.php/Main_Page" </w:instrText>
      </w:r>
      <w:r>
        <w:fldChar w:fldCharType="separate"/>
      </w:r>
      <w:r>
        <w:rPr>
          <w:rStyle w:val="14"/>
          <w:rFonts w:ascii="Arial" w:hAnsi="Arial" w:cs="Arial"/>
          <w:sz w:val="24"/>
          <w:szCs w:val="24"/>
        </w:rPr>
        <w:t>http://freemind.sourceforge.net/wiki/index.php/Main_Page</w:t>
      </w:r>
      <w:r>
        <w:rPr>
          <w:rStyle w:val="14"/>
          <w:rFonts w:ascii="Arial" w:hAnsi="Arial" w:cs="Arial"/>
          <w:sz w:val="24"/>
          <w:szCs w:val="24"/>
        </w:rPr>
        <w:fldChar w:fldCharType="end"/>
      </w:r>
      <w:r>
        <w:rPr>
          <w:rFonts w:ascii="Arial" w:hAnsi="Arial" w:cs="Arial"/>
          <w:sz w:val="24"/>
          <w:szCs w:val="24"/>
        </w:rPr>
        <w:t xml:space="preserve"> &gt; Acesso em: 09/11/2017.</w:t>
      </w:r>
    </w:p>
    <w:p>
      <w:pPr>
        <w:pStyle w:val="9"/>
        <w:spacing w:line="360" w:lineRule="auto"/>
        <w:rPr>
          <w:rFonts w:ascii="Arial" w:hAnsi="Arial" w:cs="Arial"/>
          <w:sz w:val="24"/>
          <w:szCs w:val="24"/>
        </w:rPr>
      </w:pPr>
    </w:p>
    <w:p>
      <w:pPr>
        <w:pStyle w:val="9"/>
        <w:spacing w:line="360" w:lineRule="auto"/>
        <w:rPr>
          <w:rFonts w:ascii="Arial" w:hAnsi="Arial" w:cs="Arial"/>
          <w:sz w:val="24"/>
          <w:szCs w:val="24"/>
        </w:rPr>
      </w:pPr>
      <w:r>
        <w:rPr>
          <w:rFonts w:ascii="Arial" w:hAnsi="Arial" w:cs="Arial"/>
          <w:sz w:val="24"/>
          <w:szCs w:val="24"/>
        </w:rPr>
        <w:t xml:space="preserve">Disponível em: &lt;  </w:t>
      </w:r>
      <w:r>
        <w:fldChar w:fldCharType="begin"/>
      </w:r>
      <w:r>
        <w:instrText xml:space="preserve"> HYPERLINK "https://ionicframework.com/" </w:instrText>
      </w:r>
      <w:r>
        <w:fldChar w:fldCharType="separate"/>
      </w:r>
      <w:r>
        <w:rPr>
          <w:rStyle w:val="14"/>
          <w:rFonts w:ascii="Arial" w:hAnsi="Arial" w:cs="Arial"/>
          <w:sz w:val="24"/>
          <w:szCs w:val="24"/>
        </w:rPr>
        <w:t>https://ionicframework.com/</w:t>
      </w:r>
      <w:r>
        <w:rPr>
          <w:rStyle w:val="14"/>
          <w:rFonts w:ascii="Arial" w:hAnsi="Arial" w:cs="Arial"/>
          <w:sz w:val="24"/>
          <w:szCs w:val="24"/>
        </w:rPr>
        <w:fldChar w:fldCharType="end"/>
      </w:r>
      <w:r>
        <w:rPr>
          <w:rFonts w:ascii="Arial" w:hAnsi="Arial" w:cs="Arial"/>
          <w:sz w:val="24"/>
          <w:szCs w:val="24"/>
        </w:rPr>
        <w:t xml:space="preserve"> &gt; Acesso em: 09/11/2017.</w:t>
      </w:r>
    </w:p>
    <w:p>
      <w:pPr>
        <w:pStyle w:val="9"/>
        <w:spacing w:line="360" w:lineRule="auto"/>
        <w:rPr>
          <w:rFonts w:ascii="Arial" w:hAnsi="Arial" w:cs="Arial"/>
          <w:sz w:val="24"/>
          <w:szCs w:val="24"/>
        </w:rPr>
      </w:pPr>
    </w:p>
    <w:p>
      <w:pPr>
        <w:pStyle w:val="9"/>
        <w:spacing w:line="360" w:lineRule="auto"/>
        <w:rPr>
          <w:rFonts w:ascii="Arial" w:hAnsi="Arial" w:cs="Arial"/>
          <w:sz w:val="24"/>
          <w:szCs w:val="24"/>
        </w:rPr>
      </w:pPr>
      <w:r>
        <w:rPr>
          <w:rFonts w:ascii="Arial" w:hAnsi="Arial" w:cs="Arial"/>
          <w:sz w:val="24"/>
          <w:szCs w:val="24"/>
        </w:rPr>
        <w:t xml:space="preserve">JUSTIN, JOYCE </w:t>
      </w:r>
      <w:r>
        <w:rPr>
          <w:rFonts w:ascii="Arial" w:hAnsi="Arial" w:cs="Arial"/>
          <w:b/>
          <w:sz w:val="24"/>
          <w:szCs w:val="24"/>
        </w:rPr>
        <w:t xml:space="preserve">Learn Ionic 2 </w:t>
      </w:r>
      <w:r>
        <w:rPr>
          <w:rFonts w:ascii="Arial" w:hAnsi="Arial" w:cs="Arial"/>
          <w:sz w:val="24"/>
          <w:szCs w:val="24"/>
        </w:rPr>
        <w:t>Editora Apress, 2017.</w:t>
      </w:r>
    </w:p>
    <w:p>
      <w:pPr>
        <w:pStyle w:val="9"/>
        <w:spacing w:line="360" w:lineRule="auto"/>
        <w:rPr>
          <w:rFonts w:ascii="Arial" w:hAnsi="Arial" w:cs="Arial"/>
          <w:sz w:val="24"/>
          <w:szCs w:val="24"/>
        </w:rPr>
      </w:pPr>
    </w:p>
    <w:p>
      <w:pPr>
        <w:pStyle w:val="9"/>
        <w:spacing w:line="360" w:lineRule="auto"/>
        <w:rPr>
          <w:rFonts w:ascii="Arial" w:hAnsi="Arial" w:cs="Arial"/>
          <w:sz w:val="24"/>
          <w:szCs w:val="24"/>
        </w:rPr>
      </w:pPr>
      <w:r>
        <w:rPr>
          <w:rFonts w:ascii="Arial" w:hAnsi="Arial" w:cs="Arial"/>
          <w:sz w:val="24"/>
          <w:szCs w:val="24"/>
        </w:rPr>
        <w:t xml:space="preserve">Disponível em: &lt;  </w:t>
      </w:r>
      <w:r>
        <w:fldChar w:fldCharType="begin"/>
      </w:r>
      <w:r>
        <w:instrText xml:space="preserve"> HYPERLINK "https://angular.io/" </w:instrText>
      </w:r>
      <w:r>
        <w:fldChar w:fldCharType="separate"/>
      </w:r>
      <w:r>
        <w:rPr>
          <w:rStyle w:val="14"/>
          <w:rFonts w:ascii="Arial" w:hAnsi="Arial" w:cs="Arial"/>
          <w:sz w:val="24"/>
          <w:szCs w:val="24"/>
        </w:rPr>
        <w:t>https://angular.io/</w:t>
      </w:r>
      <w:r>
        <w:rPr>
          <w:rStyle w:val="14"/>
          <w:rFonts w:ascii="Arial" w:hAnsi="Arial" w:cs="Arial"/>
          <w:sz w:val="24"/>
          <w:szCs w:val="24"/>
        </w:rPr>
        <w:fldChar w:fldCharType="end"/>
      </w:r>
      <w:r>
        <w:rPr>
          <w:rFonts w:ascii="Arial" w:hAnsi="Arial" w:cs="Arial"/>
          <w:sz w:val="24"/>
          <w:szCs w:val="24"/>
        </w:rPr>
        <w:t xml:space="preserve"> &gt; Acesso em: 11/11/2017.</w:t>
      </w:r>
    </w:p>
    <w:p>
      <w:pPr>
        <w:pStyle w:val="9"/>
        <w:spacing w:line="360" w:lineRule="auto"/>
        <w:rPr>
          <w:rFonts w:ascii="Arial" w:hAnsi="Arial" w:cs="Arial"/>
          <w:sz w:val="24"/>
          <w:szCs w:val="24"/>
        </w:rPr>
      </w:pPr>
    </w:p>
    <w:p>
      <w:pPr>
        <w:pStyle w:val="9"/>
        <w:spacing w:line="360" w:lineRule="auto"/>
        <w:rPr>
          <w:rFonts w:ascii="Arial" w:hAnsi="Arial" w:cs="Arial"/>
          <w:sz w:val="24"/>
          <w:szCs w:val="24"/>
        </w:rPr>
      </w:pPr>
      <w:r>
        <w:rPr>
          <w:rFonts w:ascii="Arial" w:hAnsi="Arial" w:cs="Arial"/>
          <w:sz w:val="24"/>
          <w:szCs w:val="24"/>
        </w:rPr>
        <w:t xml:space="preserve">Disponível em: &lt;  </w:t>
      </w:r>
      <w:r>
        <w:fldChar w:fldCharType="begin"/>
      </w:r>
      <w:r>
        <w:instrText xml:space="preserve"> HYPERLINK "https://www.typescriptlang.org/" </w:instrText>
      </w:r>
      <w:r>
        <w:fldChar w:fldCharType="separate"/>
      </w:r>
      <w:r>
        <w:rPr>
          <w:rStyle w:val="14"/>
          <w:rFonts w:ascii="Arial" w:hAnsi="Arial" w:cs="Arial"/>
          <w:sz w:val="24"/>
          <w:szCs w:val="24"/>
        </w:rPr>
        <w:t>https://www.typescriptlang.org/</w:t>
      </w:r>
      <w:r>
        <w:rPr>
          <w:rStyle w:val="14"/>
          <w:rFonts w:ascii="Arial" w:hAnsi="Arial" w:cs="Arial"/>
          <w:sz w:val="24"/>
          <w:szCs w:val="24"/>
        </w:rPr>
        <w:fldChar w:fldCharType="end"/>
      </w:r>
      <w:r>
        <w:rPr>
          <w:rFonts w:ascii="Arial" w:hAnsi="Arial" w:cs="Arial"/>
          <w:sz w:val="24"/>
          <w:szCs w:val="24"/>
        </w:rPr>
        <w:t xml:space="preserve">  &gt; Acesso em: 11/11/2017.</w:t>
      </w:r>
    </w:p>
    <w:p>
      <w:pPr>
        <w:pStyle w:val="9"/>
        <w:spacing w:line="360" w:lineRule="auto"/>
        <w:rPr>
          <w:rFonts w:ascii="Arial" w:hAnsi="Arial" w:cs="Arial"/>
          <w:sz w:val="24"/>
          <w:szCs w:val="24"/>
        </w:rPr>
      </w:pPr>
    </w:p>
    <w:p>
      <w:pPr>
        <w:pStyle w:val="2"/>
        <w:shd w:val="clear" w:color="auto" w:fill="FFFFFF"/>
        <w:spacing w:before="0" w:beforeAutospacing="0" w:after="0" w:afterAutospacing="0" w:line="288" w:lineRule="atLeast"/>
        <w:textAlignment w:val="center"/>
        <w:rPr>
          <w:rFonts w:ascii="Helvetica" w:hAnsi="Helvetica"/>
          <w:color w:val="333333"/>
          <w:sz w:val="39"/>
          <w:szCs w:val="39"/>
        </w:rPr>
      </w:pPr>
      <w:r>
        <w:rPr>
          <w:rFonts w:ascii="Arial" w:hAnsi="Arial" w:cs="Arial"/>
          <w:b w:val="0"/>
          <w:sz w:val="24"/>
          <w:szCs w:val="24"/>
        </w:rPr>
        <w:t>ABREU</w:t>
      </w:r>
      <w:r>
        <w:rPr>
          <w:rFonts w:ascii="Arial" w:hAnsi="Arial" w:cs="Arial"/>
          <w:sz w:val="24"/>
          <w:szCs w:val="24"/>
        </w:rPr>
        <w:t xml:space="preserve">, </w:t>
      </w:r>
      <w:r>
        <w:rPr>
          <w:rFonts w:ascii="Arial" w:hAnsi="Arial" w:cs="Arial"/>
          <w:b w:val="0"/>
          <w:sz w:val="24"/>
          <w:szCs w:val="24"/>
        </w:rPr>
        <w:t>LUIS</w:t>
      </w:r>
      <w:r>
        <w:rPr>
          <w:rFonts w:ascii="Arial" w:hAnsi="Arial" w:cs="Arial"/>
          <w:sz w:val="24"/>
          <w:szCs w:val="24"/>
        </w:rPr>
        <w:t xml:space="preserve"> Typescript – O Javascript Moderno para Criação de Aplicações</w:t>
      </w:r>
    </w:p>
    <w:p>
      <w:pPr>
        <w:pStyle w:val="2"/>
        <w:shd w:val="clear" w:color="auto" w:fill="FFFFFF"/>
        <w:spacing w:before="0" w:beforeAutospacing="0" w:after="0" w:afterAutospacing="0" w:line="288" w:lineRule="atLeast"/>
        <w:textAlignment w:val="center"/>
        <w:rPr>
          <w:rFonts w:ascii="Arial" w:hAnsi="Arial" w:cs="Arial"/>
          <w:b w:val="0"/>
          <w:color w:val="333333"/>
          <w:sz w:val="24"/>
          <w:szCs w:val="24"/>
        </w:rPr>
      </w:pPr>
      <w:r>
        <w:rPr>
          <w:rFonts w:ascii="Arial" w:hAnsi="Arial" w:cs="Arial"/>
          <w:b w:val="0"/>
          <w:color w:val="333333"/>
          <w:sz w:val="24"/>
          <w:szCs w:val="24"/>
        </w:rPr>
        <w:t>Editora FCA, 2017.</w:t>
      </w:r>
    </w:p>
    <w:p>
      <w:pPr>
        <w:pStyle w:val="2"/>
        <w:shd w:val="clear" w:color="auto" w:fill="FFFFFF"/>
        <w:spacing w:before="0" w:beforeAutospacing="0" w:after="0" w:afterAutospacing="0" w:line="288" w:lineRule="atLeast"/>
        <w:textAlignment w:val="center"/>
        <w:rPr>
          <w:rFonts w:ascii="Arial" w:hAnsi="Arial" w:cs="Arial"/>
          <w:b w:val="0"/>
          <w:color w:val="333333"/>
          <w:sz w:val="24"/>
          <w:szCs w:val="24"/>
        </w:rPr>
      </w:pPr>
    </w:p>
    <w:p>
      <w:pPr>
        <w:pStyle w:val="2"/>
        <w:shd w:val="clear" w:color="auto" w:fill="FFFFFF"/>
        <w:spacing w:before="0" w:beforeAutospacing="0" w:after="0" w:afterAutospacing="0" w:line="288" w:lineRule="atLeast"/>
        <w:textAlignment w:val="center"/>
        <w:rPr>
          <w:rFonts w:ascii="Helvetica" w:hAnsi="Helvetica"/>
          <w:color w:val="333333"/>
          <w:sz w:val="39"/>
          <w:szCs w:val="39"/>
        </w:rPr>
      </w:pPr>
      <w:r>
        <w:rPr>
          <w:rFonts w:ascii="Arial" w:hAnsi="Arial" w:cs="Arial"/>
          <w:b w:val="0"/>
          <w:sz w:val="24"/>
          <w:szCs w:val="24"/>
        </w:rPr>
        <w:t>Disponível em: &lt;</w:t>
      </w:r>
      <w:r>
        <w:rPr>
          <w:rFonts w:ascii="Arial" w:hAnsi="Arial" w:cs="Arial"/>
          <w:sz w:val="24"/>
          <w:szCs w:val="24"/>
        </w:rPr>
        <w:t xml:space="preserve">    </w:t>
      </w:r>
      <w:r>
        <w:fldChar w:fldCharType="begin"/>
      </w:r>
      <w:r>
        <w:instrText xml:space="preserve"> HYPERLINK "https://code.visualstudio.com/" </w:instrText>
      </w:r>
      <w:r>
        <w:fldChar w:fldCharType="separate"/>
      </w:r>
      <w:r>
        <w:rPr>
          <w:rStyle w:val="14"/>
          <w:rFonts w:ascii="Arial" w:hAnsi="Arial" w:cs="Arial"/>
          <w:b w:val="0"/>
          <w:sz w:val="24"/>
          <w:szCs w:val="24"/>
        </w:rPr>
        <w:t>https://code.visualstudio.com/</w:t>
      </w:r>
      <w:r>
        <w:rPr>
          <w:rStyle w:val="14"/>
          <w:rFonts w:ascii="Arial" w:hAnsi="Arial" w:cs="Arial"/>
          <w:b w:val="0"/>
          <w:sz w:val="24"/>
          <w:szCs w:val="24"/>
        </w:rPr>
        <w:fldChar w:fldCharType="end"/>
      </w:r>
      <w:r>
        <w:rPr>
          <w:rFonts w:ascii="Arial" w:hAnsi="Arial" w:cs="Arial"/>
          <w:sz w:val="24"/>
          <w:szCs w:val="24"/>
        </w:rPr>
        <w:t xml:space="preserve"> </w:t>
      </w:r>
      <w:r>
        <w:rPr>
          <w:rFonts w:ascii="Arial" w:hAnsi="Arial" w:cs="Arial"/>
          <w:b w:val="0"/>
          <w:sz w:val="24"/>
          <w:szCs w:val="24"/>
        </w:rPr>
        <w:t>&gt;</w:t>
      </w:r>
      <w:r>
        <w:rPr>
          <w:rFonts w:ascii="Arial" w:hAnsi="Arial" w:cs="Arial"/>
          <w:sz w:val="24"/>
          <w:szCs w:val="24"/>
        </w:rPr>
        <w:t xml:space="preserve"> </w:t>
      </w:r>
      <w:r>
        <w:rPr>
          <w:rFonts w:ascii="Arial" w:hAnsi="Arial" w:cs="Arial"/>
          <w:b w:val="0"/>
          <w:sz w:val="24"/>
          <w:szCs w:val="24"/>
        </w:rPr>
        <w:t>Acesso em: 11/11/2017</w:t>
      </w:r>
      <w:r>
        <w:rPr>
          <w:rFonts w:ascii="Arial" w:hAnsi="Arial" w:cs="Arial"/>
          <w:sz w:val="24"/>
          <w:szCs w:val="24"/>
        </w:rPr>
        <w:t>.</w:t>
      </w:r>
    </w:p>
    <w:p>
      <w:pPr>
        <w:pStyle w:val="2"/>
        <w:shd w:val="clear" w:color="auto" w:fill="FFFFFF"/>
        <w:spacing w:before="0" w:beforeAutospacing="0" w:after="0" w:afterAutospacing="0" w:line="288" w:lineRule="atLeast"/>
        <w:textAlignment w:val="center"/>
        <w:rPr>
          <w:rFonts w:ascii="Arial" w:hAnsi="Arial" w:cs="Arial"/>
          <w:b w:val="0"/>
          <w:color w:val="333333"/>
          <w:sz w:val="24"/>
          <w:szCs w:val="24"/>
        </w:rPr>
      </w:pPr>
    </w:p>
    <w:p>
      <w:pPr>
        <w:pStyle w:val="9"/>
        <w:spacing w:line="360" w:lineRule="auto"/>
        <w:rPr>
          <w:rFonts w:ascii="Arial" w:hAnsi="Arial" w:cs="Arial"/>
          <w:sz w:val="24"/>
          <w:szCs w:val="24"/>
        </w:rPr>
      </w:pPr>
    </w:p>
    <w:p>
      <w:pPr>
        <w:pStyle w:val="9"/>
        <w:spacing w:line="360" w:lineRule="auto"/>
        <w:rPr>
          <w:rFonts w:ascii="Arial" w:hAnsi="Arial" w:cs="Arial"/>
          <w:sz w:val="24"/>
          <w:szCs w:val="24"/>
        </w:rPr>
      </w:pPr>
      <w:r>
        <w:rPr>
          <w:rFonts w:ascii="Arial" w:hAnsi="Arial" w:cs="Arial"/>
          <w:sz w:val="24"/>
          <w:szCs w:val="24"/>
        </w:rPr>
        <w:t xml:space="preserve">Disponível em : &lt;  </w:t>
      </w:r>
      <w:r>
        <w:fldChar w:fldCharType="begin"/>
      </w:r>
      <w:r>
        <w:instrText xml:space="preserve"> HYPERLINK "https://www.android.com/" </w:instrText>
      </w:r>
      <w:r>
        <w:fldChar w:fldCharType="separate"/>
      </w:r>
      <w:r>
        <w:rPr>
          <w:rStyle w:val="14"/>
          <w:rFonts w:ascii="Arial" w:hAnsi="Arial" w:cs="Arial"/>
          <w:sz w:val="24"/>
          <w:szCs w:val="24"/>
        </w:rPr>
        <w:t>https://www.android.com/</w:t>
      </w:r>
      <w:r>
        <w:rPr>
          <w:rStyle w:val="14"/>
          <w:rFonts w:ascii="Arial" w:hAnsi="Arial" w:cs="Arial"/>
          <w:sz w:val="24"/>
          <w:szCs w:val="24"/>
        </w:rPr>
        <w:fldChar w:fldCharType="end"/>
      </w:r>
      <w:r>
        <w:rPr>
          <w:rFonts w:ascii="Arial" w:hAnsi="Arial" w:cs="Arial"/>
          <w:sz w:val="24"/>
          <w:szCs w:val="24"/>
        </w:rPr>
        <w:t xml:space="preserve"> &gt;</w:t>
      </w:r>
      <w:r>
        <w:fldChar w:fldCharType="begin"/>
      </w:r>
      <w:r>
        <w:instrText xml:space="preserve"> HYPERLINK "http://planetasustentavel.abril.com.br/noticia/lixo/como-evitar-desperdicio-seguranca-alimentar-bons-fluidos-752309.shtml" </w:instrText>
      </w:r>
      <w:r>
        <w:fldChar w:fldCharType="separate"/>
      </w:r>
      <w:r>
        <w:fldChar w:fldCharType="end"/>
      </w:r>
      <w:r>
        <w:rPr>
          <w:rFonts w:ascii="Arial" w:hAnsi="Arial" w:cs="Arial"/>
          <w:sz w:val="24"/>
          <w:szCs w:val="24"/>
        </w:rPr>
        <w:t xml:space="preserve"> Acesso em: 11/11/2017.</w:t>
      </w:r>
    </w:p>
    <w:p>
      <w:pPr>
        <w:pStyle w:val="9"/>
        <w:spacing w:line="360" w:lineRule="auto"/>
        <w:rPr>
          <w:rFonts w:ascii="Arial" w:hAnsi="Arial" w:cs="Arial"/>
          <w:sz w:val="24"/>
          <w:szCs w:val="24"/>
        </w:rPr>
      </w:pPr>
    </w:p>
    <w:p>
      <w:pPr>
        <w:pStyle w:val="9"/>
        <w:spacing w:line="360" w:lineRule="auto"/>
        <w:rPr>
          <w:rFonts w:ascii="Arial" w:hAnsi="Arial" w:cs="Arial"/>
          <w:sz w:val="24"/>
          <w:szCs w:val="24"/>
        </w:rPr>
      </w:pPr>
      <w:r>
        <w:rPr>
          <w:rFonts w:ascii="Arial" w:hAnsi="Arial" w:cs="Arial"/>
          <w:sz w:val="24"/>
          <w:szCs w:val="24"/>
        </w:rPr>
        <w:t xml:space="preserve">Disponível em : &lt;  </w:t>
      </w:r>
      <w:r>
        <w:rPr>
          <w:rFonts w:ascii="Arial" w:hAnsi="Arial" w:cs="Arial"/>
          <w:sz w:val="24"/>
          <w:szCs w:val="24"/>
          <w:u w:val="single"/>
        </w:rPr>
        <w:t>https://www.apple.com/br/</w:t>
      </w:r>
      <w:r>
        <w:rPr>
          <w:rFonts w:ascii="Arial" w:hAnsi="Arial" w:cs="Arial"/>
          <w:sz w:val="24"/>
          <w:szCs w:val="24"/>
        </w:rPr>
        <w:t xml:space="preserve">  &gt;</w:t>
      </w:r>
      <w:r>
        <w:fldChar w:fldCharType="begin"/>
      </w:r>
      <w:r>
        <w:instrText xml:space="preserve"> HYPERLINK "http://planetasustentavel.abril.com.br/noticia/lixo/como-evitar-desperdicio-seguranca-alimentar-bons-fluidos-752309.shtml" </w:instrText>
      </w:r>
      <w:r>
        <w:fldChar w:fldCharType="separate"/>
      </w:r>
      <w:r>
        <w:fldChar w:fldCharType="end"/>
      </w:r>
      <w:r>
        <w:rPr>
          <w:rFonts w:ascii="Arial" w:hAnsi="Arial" w:cs="Arial"/>
          <w:sz w:val="24"/>
          <w:szCs w:val="24"/>
        </w:rPr>
        <w:t xml:space="preserve"> Acesso em: 11/11/2017.</w:t>
      </w:r>
    </w:p>
    <w:p>
      <w:pPr>
        <w:pStyle w:val="9"/>
        <w:spacing w:line="360" w:lineRule="auto"/>
        <w:rPr>
          <w:rFonts w:ascii="Arial" w:hAnsi="Arial" w:cs="Arial"/>
          <w:sz w:val="24"/>
          <w:szCs w:val="24"/>
        </w:rPr>
      </w:pPr>
    </w:p>
    <w:p>
      <w:pPr>
        <w:pStyle w:val="9"/>
        <w:spacing w:line="360" w:lineRule="auto"/>
        <w:rPr>
          <w:rFonts w:ascii="Arial" w:hAnsi="Arial" w:cs="Arial"/>
          <w:sz w:val="24"/>
          <w:szCs w:val="24"/>
        </w:rPr>
      </w:pPr>
      <w:r>
        <w:rPr>
          <w:rFonts w:ascii="Arial" w:hAnsi="Arial" w:cs="Arial"/>
          <w:sz w:val="24"/>
          <w:szCs w:val="24"/>
        </w:rPr>
        <w:t xml:space="preserve">Disponível em : &lt; </w:t>
      </w:r>
      <w:r>
        <w:rPr>
          <w:rFonts w:ascii="Arial" w:hAnsi="Arial" w:cs="Arial"/>
          <w:sz w:val="24"/>
          <w:szCs w:val="24"/>
          <w:u w:val="single"/>
        </w:rPr>
        <w:t>https://pt.wikipedia.org/wiki/Web</w:t>
      </w:r>
      <w:r>
        <w:rPr>
          <w:rFonts w:ascii="Arial" w:hAnsi="Arial" w:cs="Arial"/>
          <w:sz w:val="24"/>
          <w:szCs w:val="24"/>
        </w:rPr>
        <w:t xml:space="preserve">  &gt;</w:t>
      </w:r>
      <w:r>
        <w:fldChar w:fldCharType="begin"/>
      </w:r>
      <w:r>
        <w:instrText xml:space="preserve"> HYPERLINK "http://planetasustentavel.abril.com.br/noticia/lixo/como-evitar-desperdicio-seguranca-alimentar-bons-fluidos-752309.shtml" </w:instrText>
      </w:r>
      <w:r>
        <w:fldChar w:fldCharType="separate"/>
      </w:r>
      <w:r>
        <w:fldChar w:fldCharType="end"/>
      </w:r>
      <w:r>
        <w:rPr>
          <w:rFonts w:ascii="Arial" w:hAnsi="Arial" w:cs="Arial"/>
          <w:sz w:val="24"/>
          <w:szCs w:val="24"/>
        </w:rPr>
        <w:t xml:space="preserve"> Acesso em: 11/11/2017.</w:t>
      </w:r>
    </w:p>
    <w:p>
      <w:pPr>
        <w:pStyle w:val="9"/>
        <w:spacing w:line="360" w:lineRule="auto"/>
        <w:rPr>
          <w:rFonts w:ascii="Arial" w:hAnsi="Arial" w:cs="Arial"/>
          <w:sz w:val="24"/>
          <w:szCs w:val="24"/>
        </w:rPr>
      </w:pPr>
    </w:p>
    <w:p>
      <w:pPr>
        <w:pStyle w:val="9"/>
        <w:spacing w:line="360" w:lineRule="auto"/>
        <w:rPr>
          <w:rFonts w:ascii="Arial" w:hAnsi="Arial" w:cs="Arial"/>
          <w:sz w:val="24"/>
          <w:szCs w:val="24"/>
        </w:rPr>
      </w:pPr>
      <w:r>
        <w:rPr>
          <w:rFonts w:ascii="Arial" w:hAnsi="Arial" w:cs="Arial"/>
          <w:sz w:val="24"/>
          <w:szCs w:val="24"/>
        </w:rPr>
        <w:t xml:space="preserve">Disponível em : </w:t>
      </w:r>
      <w:r>
        <w:rPr>
          <w:rFonts w:ascii="Arial" w:hAnsi="Arial" w:cs="Arial"/>
          <w:sz w:val="24"/>
          <w:szCs w:val="24"/>
          <w:u w:val="single"/>
        </w:rPr>
        <w:t>&lt; https://docs.npmjs.com/</w:t>
      </w:r>
      <w:r>
        <w:rPr>
          <w:rFonts w:ascii="Arial" w:hAnsi="Arial" w:cs="Arial"/>
          <w:sz w:val="24"/>
          <w:szCs w:val="24"/>
        </w:rPr>
        <w:t xml:space="preserve"> &gt;</w:t>
      </w:r>
      <w:r>
        <w:fldChar w:fldCharType="begin"/>
      </w:r>
      <w:r>
        <w:instrText xml:space="preserve"> HYPERLINK "http://planetasustentavel.abril.com.br/noticia/lixo/como-evitar-desperdicio-seguranca-alimentar-bons-fluidos-752309.shtml" </w:instrText>
      </w:r>
      <w:r>
        <w:fldChar w:fldCharType="separate"/>
      </w:r>
      <w:r>
        <w:fldChar w:fldCharType="end"/>
      </w:r>
      <w:r>
        <w:rPr>
          <w:rFonts w:ascii="Arial" w:hAnsi="Arial" w:cs="Arial"/>
          <w:sz w:val="24"/>
          <w:szCs w:val="24"/>
        </w:rPr>
        <w:t xml:space="preserve"> Acesso em: 11/11/2017.</w:t>
      </w:r>
    </w:p>
    <w:p>
      <w:pPr>
        <w:pStyle w:val="9"/>
        <w:spacing w:line="360" w:lineRule="auto"/>
        <w:rPr>
          <w:rFonts w:ascii="Arial" w:hAnsi="Arial" w:cs="Arial"/>
          <w:sz w:val="24"/>
          <w:szCs w:val="24"/>
        </w:rPr>
      </w:pPr>
    </w:p>
    <w:p>
      <w:pPr>
        <w:pStyle w:val="9"/>
        <w:spacing w:line="360" w:lineRule="auto"/>
        <w:rPr>
          <w:rFonts w:ascii="Arial" w:hAnsi="Arial" w:cs="Arial"/>
          <w:sz w:val="24"/>
          <w:szCs w:val="24"/>
        </w:rPr>
      </w:pPr>
      <w:r>
        <w:rPr>
          <w:rFonts w:ascii="Arial" w:hAnsi="Arial" w:cs="Arial"/>
          <w:sz w:val="24"/>
          <w:szCs w:val="24"/>
        </w:rPr>
        <w:t>Disponível em : &lt;</w:t>
      </w:r>
      <w:r>
        <w:t xml:space="preserve"> </w:t>
      </w:r>
      <w:r>
        <w:rPr>
          <w:rFonts w:ascii="Arial" w:hAnsi="Arial" w:cs="Arial"/>
          <w:sz w:val="24"/>
          <w:szCs w:val="24"/>
          <w:u w:val="single"/>
        </w:rPr>
        <w:t>https://cordova.apache.org/docs/en/latest/</w:t>
      </w:r>
      <w:r>
        <w:rPr>
          <w:rFonts w:ascii="Arial" w:hAnsi="Arial" w:cs="Arial"/>
          <w:sz w:val="24"/>
          <w:szCs w:val="24"/>
        </w:rPr>
        <w:t xml:space="preserve">  &gt;</w:t>
      </w:r>
      <w:r>
        <w:fldChar w:fldCharType="begin"/>
      </w:r>
      <w:r>
        <w:instrText xml:space="preserve"> HYPERLINK "http://planetasustentavel.abril.com.br/noticia/lixo/como-evitar-desperdicio-seguranca-alimentar-bons-fluidos-752309.shtml" </w:instrText>
      </w:r>
      <w:r>
        <w:fldChar w:fldCharType="separate"/>
      </w:r>
      <w:r>
        <w:fldChar w:fldCharType="end"/>
      </w:r>
      <w:r>
        <w:rPr>
          <w:rFonts w:ascii="Arial" w:hAnsi="Arial" w:cs="Arial"/>
          <w:sz w:val="24"/>
          <w:szCs w:val="24"/>
        </w:rPr>
        <w:t xml:space="preserve"> Acesso em: 11/11/2017.</w:t>
      </w:r>
    </w:p>
    <w:p>
      <w:pPr>
        <w:pStyle w:val="9"/>
        <w:spacing w:line="360" w:lineRule="auto"/>
        <w:rPr>
          <w:rFonts w:ascii="Arial" w:hAnsi="Arial" w:cs="Arial"/>
          <w:sz w:val="24"/>
          <w:szCs w:val="24"/>
        </w:rPr>
      </w:pPr>
    </w:p>
    <w:p>
      <w:pPr>
        <w:pStyle w:val="9"/>
        <w:spacing w:line="360" w:lineRule="auto"/>
        <w:rPr>
          <w:rFonts w:ascii="Arial" w:hAnsi="Arial" w:cs="Arial"/>
          <w:sz w:val="24"/>
          <w:szCs w:val="24"/>
        </w:rPr>
      </w:pPr>
      <w:r>
        <w:rPr>
          <w:rFonts w:ascii="Arial" w:hAnsi="Arial" w:cs="Arial"/>
          <w:sz w:val="24"/>
          <w:szCs w:val="24"/>
        </w:rPr>
        <w:t>Disponível em : &lt;</w:t>
      </w:r>
      <w:r>
        <w:t xml:space="preserve"> </w:t>
      </w:r>
      <w:r>
        <w:fldChar w:fldCharType="begin"/>
      </w:r>
      <w:r>
        <w:instrText xml:space="preserve"> HYPERLINK "https://firebase.google.com/docs/?hl=pt-br" </w:instrText>
      </w:r>
      <w:r>
        <w:fldChar w:fldCharType="separate"/>
      </w:r>
      <w:r>
        <w:rPr>
          <w:rStyle w:val="14"/>
          <w:rFonts w:ascii="Arial" w:hAnsi="Arial" w:cs="Arial"/>
          <w:sz w:val="24"/>
          <w:szCs w:val="24"/>
        </w:rPr>
        <w:t>https://firebase.google.com/docs/?hl=pt-br</w:t>
      </w:r>
      <w:r>
        <w:rPr>
          <w:rStyle w:val="14"/>
          <w:rFonts w:ascii="Arial" w:hAnsi="Arial" w:cs="Arial"/>
          <w:sz w:val="24"/>
          <w:szCs w:val="24"/>
        </w:rPr>
        <w:fldChar w:fldCharType="end"/>
      </w:r>
      <w:r>
        <w:rPr>
          <w:rFonts w:ascii="Arial" w:hAnsi="Arial" w:cs="Arial"/>
          <w:sz w:val="24"/>
          <w:szCs w:val="24"/>
        </w:rPr>
        <w:t xml:space="preserve"> &gt;</w:t>
      </w:r>
      <w:r>
        <w:fldChar w:fldCharType="begin"/>
      </w:r>
      <w:r>
        <w:instrText xml:space="preserve"> HYPERLINK "http://planetasustentavel.abril.com.br/noticia/lixo/como-evitar-desperdicio-seguranca-alimentar-bons-fluidos-752309.shtml" </w:instrText>
      </w:r>
      <w:r>
        <w:fldChar w:fldCharType="separate"/>
      </w:r>
      <w:r>
        <w:fldChar w:fldCharType="end"/>
      </w:r>
      <w:r>
        <w:rPr>
          <w:rFonts w:ascii="Arial" w:hAnsi="Arial" w:cs="Arial"/>
          <w:sz w:val="24"/>
          <w:szCs w:val="24"/>
        </w:rPr>
        <w:t xml:space="preserve"> Acesso em: 11/11/2017.</w:t>
      </w:r>
    </w:p>
    <w:p>
      <w:pPr>
        <w:pStyle w:val="9"/>
        <w:spacing w:line="360" w:lineRule="auto"/>
        <w:rPr>
          <w:rFonts w:ascii="Arial" w:hAnsi="Arial" w:cs="Arial"/>
          <w:sz w:val="24"/>
          <w:szCs w:val="24"/>
        </w:rPr>
      </w:pPr>
    </w:p>
    <w:p>
      <w:pPr>
        <w:pStyle w:val="9"/>
        <w:spacing w:line="360" w:lineRule="auto"/>
        <w:rPr>
          <w:rFonts w:ascii="Arial" w:hAnsi="Arial" w:cs="Arial"/>
          <w:sz w:val="24"/>
          <w:szCs w:val="24"/>
        </w:rPr>
      </w:pPr>
      <w:r>
        <w:rPr>
          <w:rFonts w:ascii="Arial" w:hAnsi="Arial" w:cs="Arial"/>
          <w:sz w:val="24"/>
          <w:szCs w:val="24"/>
        </w:rPr>
        <w:t>Disponível em : &lt;</w:t>
      </w:r>
      <w:r>
        <w:t xml:space="preserve"> </w:t>
      </w:r>
      <w:r>
        <w:rPr>
          <w:rFonts w:ascii="Arial" w:hAnsi="Arial" w:cs="Arial"/>
          <w:sz w:val="24"/>
          <w:szCs w:val="24"/>
          <w:u w:val="single"/>
        </w:rPr>
        <w:t xml:space="preserve"> https://github.com/angular/angularfire2</w:t>
      </w:r>
      <w:r>
        <w:rPr>
          <w:rFonts w:ascii="Arial" w:hAnsi="Arial" w:cs="Arial"/>
          <w:sz w:val="24"/>
          <w:szCs w:val="24"/>
        </w:rPr>
        <w:t xml:space="preserve"> &gt;</w:t>
      </w:r>
      <w:r>
        <w:fldChar w:fldCharType="begin"/>
      </w:r>
      <w:r>
        <w:instrText xml:space="preserve"> HYPERLINK "http://planetasustentavel.abril.com.br/noticia/lixo/como-evitar-desperdicio-seguranca-alimentar-bons-fluidos-752309.shtml" </w:instrText>
      </w:r>
      <w:r>
        <w:fldChar w:fldCharType="separate"/>
      </w:r>
      <w:r>
        <w:fldChar w:fldCharType="end"/>
      </w:r>
      <w:r>
        <w:rPr>
          <w:rFonts w:ascii="Arial" w:hAnsi="Arial" w:cs="Arial"/>
          <w:sz w:val="24"/>
          <w:szCs w:val="24"/>
        </w:rPr>
        <w:t xml:space="preserve"> Acesso em: 11/11/2017.</w:t>
      </w:r>
    </w:p>
    <w:p>
      <w:pPr>
        <w:pStyle w:val="9"/>
        <w:spacing w:line="360" w:lineRule="auto"/>
        <w:rPr>
          <w:rFonts w:ascii="Arial" w:hAnsi="Arial" w:cs="Arial"/>
          <w:sz w:val="24"/>
          <w:szCs w:val="24"/>
        </w:rPr>
      </w:pPr>
    </w:p>
    <w:p>
      <w:pPr>
        <w:pStyle w:val="9"/>
        <w:spacing w:line="360" w:lineRule="auto"/>
        <w:rPr>
          <w:rFonts w:ascii="Arial" w:hAnsi="Arial" w:cs="Arial"/>
          <w:sz w:val="24"/>
          <w:szCs w:val="24"/>
        </w:rPr>
      </w:pPr>
      <w:r>
        <w:rPr>
          <w:rFonts w:ascii="Arial" w:hAnsi="Arial" w:cs="Arial"/>
          <w:sz w:val="24"/>
          <w:szCs w:val="24"/>
        </w:rPr>
        <w:t xml:space="preserve">VERAS, MANOEL </w:t>
      </w:r>
      <w:r>
        <w:rPr>
          <w:rFonts w:ascii="Arial" w:hAnsi="Arial" w:cs="Arial"/>
          <w:b/>
          <w:sz w:val="24"/>
          <w:szCs w:val="24"/>
        </w:rPr>
        <w:t xml:space="preserve">Computação em Nuvem </w:t>
      </w:r>
      <w:r>
        <w:rPr>
          <w:rFonts w:ascii="Arial" w:hAnsi="Arial" w:cs="Arial"/>
          <w:sz w:val="24"/>
          <w:szCs w:val="24"/>
        </w:rPr>
        <w:t>Editora Brasport, 2015.</w:t>
      </w:r>
    </w:p>
    <w:p>
      <w:pPr>
        <w:pStyle w:val="9"/>
        <w:spacing w:line="360" w:lineRule="auto"/>
        <w:rPr>
          <w:rFonts w:ascii="Arial" w:hAnsi="Arial" w:cs="Arial"/>
          <w:sz w:val="24"/>
          <w:szCs w:val="24"/>
        </w:rPr>
      </w:pPr>
    </w:p>
    <w:p>
      <w:pPr>
        <w:pStyle w:val="9"/>
        <w:spacing w:line="360" w:lineRule="auto"/>
        <w:rPr>
          <w:rFonts w:ascii="Arial" w:hAnsi="Arial" w:cs="Arial"/>
          <w:sz w:val="24"/>
          <w:szCs w:val="24"/>
        </w:rPr>
      </w:pPr>
      <w:r>
        <w:rPr>
          <w:rFonts w:ascii="Arial" w:hAnsi="Arial" w:cs="Arial"/>
          <w:sz w:val="24"/>
          <w:szCs w:val="24"/>
        </w:rPr>
        <w:t>Disponível em : &lt;</w:t>
      </w:r>
      <w:r>
        <w:t xml:space="preserve">  </w:t>
      </w:r>
      <w:r>
        <w:fldChar w:fldCharType="begin"/>
      </w:r>
      <w:r>
        <w:instrText xml:space="preserve"> HYPERLINK "https://www.arduino.cc" </w:instrText>
      </w:r>
      <w:r>
        <w:fldChar w:fldCharType="separate"/>
      </w:r>
      <w:r>
        <w:rPr>
          <w:rStyle w:val="14"/>
          <w:rFonts w:ascii="Arial" w:hAnsi="Arial" w:cs="Arial"/>
          <w:sz w:val="24"/>
          <w:szCs w:val="24"/>
        </w:rPr>
        <w:t>https://www.arduino.cc</w:t>
      </w:r>
      <w:r>
        <w:rPr>
          <w:rStyle w:val="14"/>
          <w:rFonts w:ascii="Arial" w:hAnsi="Arial" w:cs="Arial"/>
          <w:sz w:val="24"/>
          <w:szCs w:val="24"/>
        </w:rPr>
        <w:fldChar w:fldCharType="end"/>
      </w:r>
      <w:r>
        <w:rPr>
          <w:rFonts w:ascii="Arial" w:hAnsi="Arial" w:cs="Arial"/>
          <w:sz w:val="24"/>
          <w:szCs w:val="24"/>
        </w:rPr>
        <w:t xml:space="preserve"> &gt;</w:t>
      </w:r>
      <w:r>
        <w:fldChar w:fldCharType="begin"/>
      </w:r>
      <w:r>
        <w:instrText xml:space="preserve"> HYPERLINK "http://planetasustentavel.abril.com.br/noticia/lixo/como-evitar-desperdicio-seguranca-alimentar-bons-fluidos-752309.shtml" </w:instrText>
      </w:r>
      <w:r>
        <w:fldChar w:fldCharType="separate"/>
      </w:r>
      <w:r>
        <w:fldChar w:fldCharType="end"/>
      </w:r>
      <w:r>
        <w:rPr>
          <w:rFonts w:ascii="Arial" w:hAnsi="Arial" w:cs="Arial"/>
          <w:sz w:val="24"/>
          <w:szCs w:val="24"/>
        </w:rPr>
        <w:t xml:space="preserve"> Acesso em: 14/11/2017.</w:t>
      </w:r>
    </w:p>
    <w:p>
      <w:pPr>
        <w:pStyle w:val="9"/>
        <w:spacing w:line="360" w:lineRule="auto"/>
        <w:rPr>
          <w:rFonts w:ascii="Arial" w:hAnsi="Arial" w:cs="Arial"/>
          <w:sz w:val="24"/>
          <w:szCs w:val="24"/>
        </w:rPr>
      </w:pPr>
    </w:p>
    <w:p>
      <w:pPr>
        <w:pStyle w:val="9"/>
        <w:spacing w:line="360" w:lineRule="auto"/>
        <w:rPr>
          <w:rFonts w:ascii="Arial" w:hAnsi="Arial" w:cs="Arial"/>
          <w:sz w:val="24"/>
          <w:szCs w:val="24"/>
        </w:rPr>
      </w:pPr>
      <w:r>
        <w:rPr>
          <w:rFonts w:ascii="Arial" w:hAnsi="Arial" w:cs="Arial"/>
          <w:sz w:val="24"/>
          <w:szCs w:val="24"/>
        </w:rPr>
        <w:t xml:space="preserve">BANZI, MASSIMO </w:t>
      </w:r>
      <w:r>
        <w:rPr>
          <w:rFonts w:ascii="Arial" w:hAnsi="Arial" w:cs="Arial"/>
          <w:b/>
          <w:sz w:val="24"/>
          <w:szCs w:val="24"/>
        </w:rPr>
        <w:t xml:space="preserve">Primeiros passos com o Arduino </w:t>
      </w:r>
      <w:r>
        <w:rPr>
          <w:rFonts w:ascii="Arial" w:hAnsi="Arial" w:cs="Arial"/>
          <w:sz w:val="24"/>
          <w:szCs w:val="24"/>
        </w:rPr>
        <w:t>Editora Novatec,2011</w:t>
      </w:r>
    </w:p>
    <w:p>
      <w:pPr>
        <w:pStyle w:val="9"/>
        <w:spacing w:line="360" w:lineRule="auto"/>
        <w:rPr>
          <w:rFonts w:ascii="Arial" w:hAnsi="Arial" w:cs="Arial"/>
          <w:sz w:val="24"/>
          <w:szCs w:val="24"/>
        </w:rPr>
      </w:pPr>
    </w:p>
    <w:p>
      <w:pPr>
        <w:pStyle w:val="9"/>
        <w:spacing w:line="360" w:lineRule="auto"/>
        <w:rPr>
          <w:rFonts w:ascii="Arial" w:hAnsi="Arial" w:cs="Arial"/>
          <w:sz w:val="24"/>
          <w:szCs w:val="24"/>
        </w:rPr>
      </w:pPr>
      <w:r>
        <w:rPr>
          <w:rFonts w:ascii="Arial" w:hAnsi="Arial" w:cs="Arial"/>
          <w:sz w:val="24"/>
          <w:szCs w:val="24"/>
        </w:rPr>
        <w:t xml:space="preserve">KARVINEN, KIMMO </w:t>
      </w:r>
      <w:r>
        <w:rPr>
          <w:rFonts w:ascii="Arial" w:hAnsi="Arial" w:cs="Arial"/>
          <w:b/>
          <w:sz w:val="24"/>
          <w:szCs w:val="24"/>
        </w:rPr>
        <w:t xml:space="preserve">Make Getting Started with Sensors </w:t>
      </w:r>
      <w:r>
        <w:rPr>
          <w:rFonts w:ascii="Arial" w:hAnsi="Arial" w:cs="Arial"/>
          <w:sz w:val="24"/>
          <w:szCs w:val="24"/>
        </w:rPr>
        <w:t>Editora Maker Media ,2014</w:t>
      </w:r>
    </w:p>
    <w:p>
      <w:pPr>
        <w:pStyle w:val="9"/>
        <w:spacing w:line="360" w:lineRule="auto"/>
        <w:rPr>
          <w:rFonts w:ascii="Arial" w:hAnsi="Arial" w:cs="Arial"/>
          <w:sz w:val="24"/>
          <w:szCs w:val="24"/>
        </w:rPr>
      </w:pPr>
    </w:p>
    <w:p>
      <w:pPr>
        <w:pStyle w:val="9"/>
        <w:spacing w:line="360" w:lineRule="auto"/>
        <w:rPr>
          <w:rFonts w:ascii="Arial" w:hAnsi="Arial" w:cs="Arial"/>
          <w:sz w:val="24"/>
          <w:szCs w:val="24"/>
        </w:rPr>
      </w:pPr>
      <w:r>
        <w:rPr>
          <w:rFonts w:ascii="Arial" w:hAnsi="Arial" w:cs="Arial"/>
          <w:sz w:val="24"/>
          <w:szCs w:val="24"/>
        </w:rPr>
        <w:t>Disponível em : &lt;</w:t>
      </w:r>
      <w:r>
        <w:rPr>
          <w:rFonts w:ascii="Arial" w:hAnsi="Arial" w:cs="Arial"/>
        </w:rPr>
        <w:t xml:space="preserve">   </w:t>
      </w:r>
      <w:r>
        <w:rPr>
          <w:rFonts w:ascii="Arial" w:hAnsi="Arial" w:cs="Arial"/>
          <w:sz w:val="24"/>
          <w:szCs w:val="24"/>
          <w:u w:val="single"/>
        </w:rPr>
        <w:t>http//espressif.com/en/products/hardware/esp8266ex/overview</w:t>
      </w:r>
      <w:r>
        <w:rPr>
          <w:sz w:val="24"/>
          <w:szCs w:val="24"/>
        </w:rPr>
        <w:t xml:space="preserve"> </w:t>
      </w:r>
      <w:r>
        <w:fldChar w:fldCharType="begin"/>
      </w:r>
      <w:r>
        <w:instrText xml:space="preserve"> HYPERLINK "http://planetasustentavel.abril.com.br/noticia/lixo/como-evitar-desperdicio-seguranca-alimentar-bons-fluidos-752309.shtml" </w:instrText>
      </w:r>
      <w:r>
        <w:fldChar w:fldCharType="separate"/>
      </w:r>
      <w:r>
        <w:fldChar w:fldCharType="end"/>
      </w:r>
      <w:r>
        <w:t xml:space="preserve">   &gt; </w:t>
      </w:r>
      <w:r>
        <w:rPr>
          <w:rFonts w:ascii="Arial" w:hAnsi="Arial" w:cs="Arial"/>
          <w:sz w:val="24"/>
          <w:szCs w:val="24"/>
        </w:rPr>
        <w:t>Acesso em: 14/11/2017.</w:t>
      </w:r>
    </w:p>
    <w:p>
      <w:pPr>
        <w:pStyle w:val="9"/>
        <w:spacing w:line="360" w:lineRule="auto"/>
        <w:rPr>
          <w:rFonts w:ascii="Arial" w:hAnsi="Arial" w:cs="Arial"/>
          <w:sz w:val="24"/>
          <w:szCs w:val="24"/>
        </w:rPr>
      </w:pPr>
    </w:p>
    <w:p>
      <w:pPr>
        <w:pStyle w:val="9"/>
        <w:spacing w:line="360" w:lineRule="auto"/>
        <w:rPr>
          <w:rFonts w:ascii="Arial" w:hAnsi="Arial" w:cs="Arial"/>
          <w:sz w:val="24"/>
          <w:szCs w:val="24"/>
        </w:rPr>
      </w:pPr>
      <w:r>
        <w:rPr>
          <w:rFonts w:ascii="Arial" w:hAnsi="Arial" w:cs="Arial"/>
          <w:sz w:val="24"/>
          <w:szCs w:val="24"/>
        </w:rPr>
        <w:t>Disponível em : &lt;</w:t>
      </w:r>
      <w:r>
        <w:rPr>
          <w:rFonts w:ascii="Arial" w:hAnsi="Arial" w:cs="Arial"/>
        </w:rPr>
        <w:t xml:space="preserve">  </w:t>
      </w:r>
      <w:r>
        <w:fldChar w:fldCharType="begin"/>
      </w:r>
      <w:r>
        <w:instrText xml:space="preserve"> HYPERLINK "http://espressif.com/en/company/about-us/who-we-are" </w:instrText>
      </w:r>
      <w:r>
        <w:fldChar w:fldCharType="separate"/>
      </w:r>
      <w:r>
        <w:rPr>
          <w:rStyle w:val="14"/>
          <w:rFonts w:ascii="Arial" w:hAnsi="Arial" w:cs="Arial"/>
          <w:sz w:val="24"/>
          <w:szCs w:val="24"/>
        </w:rPr>
        <w:t>http://espressif.com/en/company/about-us/who-we-are</w:t>
      </w:r>
      <w:r>
        <w:rPr>
          <w:rStyle w:val="14"/>
          <w:rFonts w:ascii="Arial" w:hAnsi="Arial" w:cs="Arial"/>
          <w:sz w:val="24"/>
          <w:szCs w:val="24"/>
        </w:rPr>
        <w:fldChar w:fldCharType="end"/>
      </w:r>
      <w:r>
        <w:rPr>
          <w:rFonts w:ascii="Arial" w:hAnsi="Arial" w:cs="Arial"/>
        </w:rPr>
        <w:t xml:space="preserve"> </w:t>
      </w:r>
      <w:r>
        <w:fldChar w:fldCharType="begin"/>
      </w:r>
      <w:r>
        <w:instrText xml:space="preserve"> HYPERLINK "http://planetasustentavel.abril.com.br/noticia/lixo/como-evitar-desperdicio-seguranca-alimentar-bons-fluidos-752309.shtml" </w:instrText>
      </w:r>
      <w:r>
        <w:fldChar w:fldCharType="separate"/>
      </w:r>
      <w:r>
        <w:fldChar w:fldCharType="end"/>
      </w:r>
      <w:r>
        <w:t xml:space="preserve">  </w:t>
      </w:r>
      <w:r>
        <w:rPr>
          <w:rFonts w:ascii="Arial" w:hAnsi="Arial" w:cs="Arial"/>
          <w:sz w:val="24"/>
          <w:szCs w:val="24"/>
        </w:rPr>
        <w:t>&gt;</w:t>
      </w:r>
      <w:r>
        <w:t xml:space="preserve"> </w:t>
      </w:r>
      <w:r>
        <w:rPr>
          <w:rFonts w:ascii="Arial" w:hAnsi="Arial" w:cs="Arial"/>
          <w:sz w:val="24"/>
          <w:szCs w:val="24"/>
        </w:rPr>
        <w:t>Acesso em: 14/11/2017.</w:t>
      </w:r>
    </w:p>
    <w:p>
      <w:pPr>
        <w:pStyle w:val="9"/>
        <w:spacing w:line="360" w:lineRule="auto"/>
        <w:rPr>
          <w:rFonts w:ascii="Arial" w:hAnsi="Arial" w:cs="Arial"/>
          <w:sz w:val="24"/>
          <w:szCs w:val="24"/>
        </w:rPr>
      </w:pPr>
    </w:p>
    <w:p>
      <w:pPr>
        <w:pStyle w:val="9"/>
        <w:spacing w:line="360" w:lineRule="auto"/>
        <w:rPr>
          <w:rFonts w:ascii="Arial" w:hAnsi="Arial" w:cs="Arial"/>
          <w:sz w:val="24"/>
          <w:szCs w:val="24"/>
        </w:rPr>
      </w:pPr>
      <w:r>
        <w:rPr>
          <w:rFonts w:ascii="Arial" w:hAnsi="Arial" w:cs="Arial"/>
          <w:sz w:val="24"/>
          <w:szCs w:val="24"/>
        </w:rPr>
        <w:t xml:space="preserve">JAVED, ADEEL </w:t>
      </w:r>
      <w:r>
        <w:rPr>
          <w:rFonts w:ascii="Arial" w:hAnsi="Arial" w:cs="Arial"/>
          <w:b/>
          <w:sz w:val="24"/>
          <w:szCs w:val="24"/>
        </w:rPr>
        <w:t xml:space="preserve">Criando projetos com Arduino para Internet das Coisas </w:t>
      </w:r>
      <w:r>
        <w:rPr>
          <w:rFonts w:ascii="Arial" w:hAnsi="Arial" w:cs="Arial"/>
          <w:sz w:val="24"/>
          <w:szCs w:val="24"/>
        </w:rPr>
        <w:t>Editora Apress Novatec, 2016.</w:t>
      </w:r>
    </w:p>
    <w:p>
      <w:pPr>
        <w:pStyle w:val="9"/>
        <w:spacing w:line="360" w:lineRule="auto"/>
        <w:rPr>
          <w:rFonts w:ascii="Arial" w:hAnsi="Arial" w:cs="Arial"/>
          <w:sz w:val="24"/>
          <w:szCs w:val="24"/>
        </w:rPr>
      </w:pPr>
    </w:p>
    <w:p>
      <w:pPr>
        <w:pStyle w:val="9"/>
        <w:spacing w:line="360" w:lineRule="auto"/>
        <w:rPr>
          <w:rFonts w:ascii="Arial" w:hAnsi="Arial" w:cs="Arial"/>
          <w:b/>
          <w:sz w:val="24"/>
          <w:szCs w:val="24"/>
        </w:rPr>
      </w:pPr>
      <w:r>
        <w:rPr>
          <w:rFonts w:ascii="Arial" w:hAnsi="Arial" w:cs="Arial"/>
          <w:sz w:val="24"/>
          <w:szCs w:val="24"/>
        </w:rPr>
        <w:t xml:space="preserve">OLIVEIRA, SÉRGIO  </w:t>
      </w:r>
      <w:r>
        <w:rPr>
          <w:rFonts w:ascii="Arial" w:hAnsi="Arial" w:cs="Arial"/>
          <w:b/>
          <w:sz w:val="24"/>
          <w:szCs w:val="24"/>
        </w:rPr>
        <w:t>Internet das coisas com ESP8266, Arduino e Raspberry pi</w:t>
      </w:r>
    </w:p>
    <w:p>
      <w:pPr>
        <w:pStyle w:val="9"/>
        <w:spacing w:line="360" w:lineRule="auto"/>
        <w:rPr>
          <w:rFonts w:ascii="Arial" w:hAnsi="Arial" w:cs="Arial"/>
          <w:sz w:val="24"/>
          <w:szCs w:val="24"/>
        </w:rPr>
      </w:pPr>
      <w:r>
        <w:rPr>
          <w:rFonts w:ascii="Arial" w:hAnsi="Arial" w:cs="Arial"/>
          <w:sz w:val="24"/>
          <w:szCs w:val="24"/>
        </w:rPr>
        <w:t>Editora Novatec, 2017.</w:t>
      </w:r>
    </w:p>
    <w:p>
      <w:pPr>
        <w:pStyle w:val="9"/>
        <w:spacing w:line="360" w:lineRule="auto"/>
        <w:rPr>
          <w:rFonts w:ascii="Arial" w:hAnsi="Arial" w:cs="Arial"/>
          <w:sz w:val="24"/>
          <w:szCs w:val="24"/>
        </w:rPr>
      </w:pPr>
    </w:p>
    <w:p>
      <w:pPr>
        <w:pStyle w:val="9"/>
        <w:spacing w:line="360" w:lineRule="auto"/>
        <w:rPr>
          <w:rFonts w:ascii="Arial" w:hAnsi="Arial" w:cs="Arial"/>
          <w:sz w:val="24"/>
          <w:szCs w:val="24"/>
        </w:rPr>
      </w:pPr>
    </w:p>
    <w:p>
      <w:pPr>
        <w:pStyle w:val="9"/>
        <w:spacing w:line="360" w:lineRule="auto"/>
        <w:rPr>
          <w:rFonts w:ascii="Arial" w:hAnsi="Arial" w:cs="Arial"/>
          <w:sz w:val="24"/>
          <w:szCs w:val="24"/>
        </w:rPr>
      </w:pPr>
    </w:p>
    <w:p>
      <w:pPr>
        <w:pStyle w:val="9"/>
        <w:spacing w:line="360" w:lineRule="auto"/>
        <w:rPr>
          <w:rFonts w:ascii="Arial" w:hAnsi="Arial" w:cs="Arial"/>
          <w:sz w:val="24"/>
          <w:szCs w:val="24"/>
        </w:rPr>
      </w:pPr>
    </w:p>
    <w:p>
      <w:pPr>
        <w:pStyle w:val="9"/>
        <w:spacing w:line="360" w:lineRule="auto"/>
        <w:rPr>
          <w:rFonts w:ascii="Arial" w:hAnsi="Arial" w:cs="Arial"/>
          <w:sz w:val="24"/>
          <w:szCs w:val="24"/>
        </w:rPr>
      </w:pPr>
    </w:p>
    <w:p>
      <w:pPr>
        <w:pStyle w:val="9"/>
        <w:spacing w:line="360" w:lineRule="auto"/>
        <w:rPr>
          <w:rFonts w:ascii="Arial" w:hAnsi="Arial" w:cs="Arial"/>
          <w:sz w:val="24"/>
          <w:szCs w:val="24"/>
        </w:rPr>
      </w:pPr>
    </w:p>
    <w:p>
      <w:pPr>
        <w:pStyle w:val="19"/>
        <w:rPr>
          <w:rFonts w:ascii="Arial" w:hAnsi="Arial" w:cs="Arial"/>
          <w:b/>
          <w:sz w:val="28"/>
          <w:szCs w:val="28"/>
        </w:rPr>
      </w:pPr>
    </w:p>
    <w:sectPr>
      <w:headerReference r:id="rId5" w:type="default"/>
      <w:pgSz w:w="11906" w:h="16838"/>
      <w:pgMar w:top="1701" w:right="1134" w:bottom="1134" w:left="1701" w:header="1134" w:footer="709" w:gutter="0"/>
      <w:pgNumType w:start="3"/>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1" w:author="Camolesi" w:date="2017-11-18T10:10:04Z" w:initials="C">
    <w:p>
      <w:pPr>
        <w:pStyle w:val="4"/>
        <w:rPr>
          <w:lang w:val="pt-BR"/>
        </w:rPr>
      </w:pPr>
      <w:r>
        <w:rPr>
          <w:lang w:val="pt-BR"/>
        </w:rPr>
        <w:t xml:space="preserve">Evitar o uso da mesma palavra logo em seguida, já foi utilizada no mesmo parágrafo anteriormente. </w:t>
      </w:r>
    </w:p>
  </w:comment>
  <w:comment w:id="0" w:author="Camolesi" w:date="2017-11-18T10:10:38Z" w:initials="C">
    <w:p>
      <w:pPr>
        <w:pStyle w:val="4"/>
        <w:rPr>
          <w:lang w:val="pt-BR"/>
        </w:rPr>
      </w:pPr>
      <w:r>
        <w:rPr>
          <w:lang w:val="pt-BR"/>
        </w:rPr>
        <w:t xml:space="preserve">Referenciar o texto, de preferência com livros e/ou artigos cientificos. Se puder evitar site de internet é muito bom. </w:t>
      </w:r>
    </w:p>
  </w:comment>
  <w:comment w:id="2" w:author="Camolesi" w:date="2017-11-18T10:16:00Z" w:initials="C">
    <w:p>
      <w:pPr>
        <w:pStyle w:val="4"/>
        <w:rPr>
          <w:lang w:val="pt-BR"/>
        </w:rPr>
      </w:pPr>
      <w:r>
        <w:rPr>
          <w:lang w:val="pt-BR"/>
        </w:rPr>
        <w:t xml:space="preserve">Ler as normas do TCC para verificar a forma correta de referenciar livros e demais materiais que utiliza neste documento. </w:t>
      </w:r>
    </w:p>
  </w:comment>
  <w:comment w:id="3" w:author="Camolesi" w:date="2017-11-18T10:17:34Z" w:initials="C">
    <w:p>
      <w:pPr>
        <w:pStyle w:val="4"/>
        <w:rPr>
          <w:lang w:val="pt-BR"/>
        </w:rPr>
      </w:pPr>
      <w:r>
        <w:rPr>
          <w:lang w:val="pt-BR"/>
        </w:rPr>
        <w:t xml:space="preserve">Eu não sei se meu editor está com problema, mas eu não encontrei as notas de rodapé? Onde busco tais informações. </w:t>
      </w:r>
    </w:p>
  </w:comment>
  <w:comment w:id="5" w:author="Camolesi" w:date="2017-11-18T10:19:00Z" w:initials="C">
    <w:p>
      <w:pPr>
        <w:pStyle w:val="4"/>
        <w:rPr>
          <w:lang w:val="pt-BR"/>
        </w:rPr>
      </w:pPr>
      <w:r>
        <w:rPr>
          <w:lang w:val="pt-BR"/>
        </w:rPr>
        <w:t xml:space="preserve">O que seria uma aplicação hibrida, usará dispositivos e software? </w:t>
      </w:r>
    </w:p>
  </w:comment>
  <w:comment w:id="4" w:author="Camolesi" w:date="2017-11-18T10:19:27Z" w:initials="C">
    <w:p>
      <w:pPr>
        <w:pStyle w:val="4"/>
        <w:rPr>
          <w:lang w:val="pt-BR"/>
        </w:rPr>
      </w:pPr>
      <w:r>
        <w:rPr>
          <w:lang w:val="pt-BR"/>
        </w:rPr>
        <w:t>Você escreve parágrafos longos, fica dificil o entendimento. O trecho está confuso. Se possível rever todo o texto e quebrar em parágrafos menores. Fica mais fácil de entender e de se escrever quando não temos muito domínio em escrita. rssss</w:t>
      </w:r>
    </w:p>
  </w:comment>
  <w:comment w:id="6" w:author="Camolesi" w:date="2017-11-18T10:20:44Z" w:initials="C">
    <w:p>
      <w:pPr>
        <w:pStyle w:val="4"/>
        <w:rPr>
          <w:lang w:val="pt-BR"/>
        </w:rPr>
      </w:pPr>
      <w:r>
        <w:rPr>
          <w:lang w:val="pt-BR"/>
        </w:rPr>
        <w:t xml:space="preserve">Ver normas do tcc,  acho que não há tanto espaço assim entre o fim de uma seção e outra? Mesma coisa para o título da seção e o primeiro parágrafo após. </w:t>
      </w:r>
    </w:p>
    <w:p>
      <w:pPr>
        <w:pStyle w:val="4"/>
        <w:rPr>
          <w:lang w:val="pt-BR"/>
        </w:rPr>
      </w:pPr>
    </w:p>
  </w:comment>
  <w:comment w:id="7" w:author="Camolesi" w:date="2017-11-18T10:24:37Z" w:initials="C">
    <w:p>
      <w:pPr>
        <w:pStyle w:val="4"/>
        <w:rPr>
          <w:lang w:val="pt-BR"/>
        </w:rPr>
      </w:pPr>
      <w:r>
        <w:rPr>
          <w:lang w:val="pt-BR"/>
        </w:rPr>
        <w:t xml:space="preserve">Colocar em uma nota de rodapé </w:t>
      </w:r>
    </w:p>
  </w:comment>
  <w:comment w:id="8" w:author="Camolesi" w:date="2017-11-18T10:25:10Z" w:initials="C">
    <w:p>
      <w:pPr>
        <w:pStyle w:val="4"/>
        <w:rPr>
          <w:lang w:val="pt-BR"/>
        </w:rPr>
      </w:pPr>
      <w:r>
        <w:rPr>
          <w:lang w:val="pt-BR"/>
        </w:rPr>
        <w:t>Referenciar de forma correta</w:t>
      </w:r>
    </w:p>
  </w:comment>
  <w:comment w:id="9" w:author="Camolesi" w:date="2017-11-18T10:25:49Z" w:initials="C">
    <w:p>
      <w:pPr>
        <w:pStyle w:val="4"/>
        <w:rPr>
          <w:lang w:val="pt-BR"/>
        </w:rPr>
      </w:pPr>
      <w:r>
        <w:rPr>
          <w:lang w:val="pt-BR"/>
        </w:rPr>
        <w:t xml:space="preserve">Vejo que o seu trabalho tem várias fases, tem estudo das ferramentas e técnicas, estudo do problema e modelagem, desenvolvimento dos componentes físicos e implementação do servidor. Seria interessante quebrar em mais fase e definir um tempo para cada uma. É um trabalho grande e se não for bem definido e organizado o cronograma, provavelmente você não terá tempo de desenvolvê-lo. Por isso, seria bom se organizar melhor. </w:t>
      </w:r>
    </w:p>
  </w:comment>
  <w:comment w:id="10" w:author="Camolesi" w:date="2017-11-18T10:27:35Z" w:initials="C">
    <w:p>
      <w:pPr>
        <w:pStyle w:val="4"/>
        <w:rPr>
          <w:lang w:val="pt-BR"/>
        </w:rPr>
      </w:pPr>
      <w:r>
        <w:rPr>
          <w:lang w:val="pt-BR"/>
        </w:rPr>
        <w:t xml:space="preserve">Verificar normas e separar referências de artigos, mesmo de internet das de livros, etc.. Do jeito que está  fica complicado de entender e verificar qual a referência está usando no texto. </w:t>
      </w:r>
      <w:bookmarkStart w:id="0" w:name="_GoBack"/>
      <w:bookmarkEnd w:id="0"/>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DengXian Light">
    <w:altName w:val="SimSun"/>
    <w:panose1 w:val="00000000000000000000"/>
    <w:charset w:val="86"/>
    <w:family w:val="auto"/>
    <w:pitch w:val="default"/>
    <w:sig w:usb0="00000000" w:usb1="00000000"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DengXian">
    <w:panose1 w:val="03000509000000000000"/>
    <w:charset w:val="86"/>
    <w:family w:val="auto"/>
    <w:pitch w:val="default"/>
    <w:sig w:usb0="800002BF" w:usb1="38CF7CFA" w:usb2="00000016" w:usb3="00000000" w:csb0="00040001" w:csb1="00000000"/>
  </w:font>
  <w:font w:name="Microsoft YaHei">
    <w:panose1 w:val="020B0503020204020204"/>
    <w:charset w:val="86"/>
    <w:family w:val="auto"/>
    <w:pitch w:val="default"/>
    <w:sig w:usb0="80000287" w:usb1="28CF3C50" w:usb2="00000016" w:usb3="00000000" w:csb0="0004001F" w:csb1="00000000"/>
  </w:font>
  <w:font w:name="Calibri">
    <w:panose1 w:val="020F05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21783178"/>
    </w:sdtPr>
    <w:sdtEndPr>
      <w:rPr>
        <w:rFonts w:ascii="Arial" w:hAnsi="Arial" w:cs="Arial"/>
        <w:sz w:val="20"/>
        <w:szCs w:val="20"/>
      </w:rPr>
    </w:sdtEndPr>
    <w:sdtContent>
      <w:p>
        <w:pPr>
          <w:pStyle w:val="6"/>
          <w:jc w:val="righ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PAGE   \* MERGEFORMAT</w:instrText>
        </w:r>
        <w:r>
          <w:rPr>
            <w:rFonts w:ascii="Arial" w:hAnsi="Arial" w:cs="Arial"/>
            <w:sz w:val="20"/>
            <w:szCs w:val="20"/>
          </w:rPr>
          <w:fldChar w:fldCharType="separate"/>
        </w:r>
        <w:r>
          <w:rPr>
            <w:rFonts w:ascii="Arial" w:hAnsi="Arial" w:cs="Arial"/>
            <w:sz w:val="20"/>
            <w:szCs w:val="20"/>
          </w:rPr>
          <w:t>11</w:t>
        </w:r>
        <w:r>
          <w:rPr>
            <w:rFonts w:ascii="Arial" w:hAnsi="Arial" w:cs="Arial"/>
            <w:sz w:val="20"/>
            <w:szCs w:val="20"/>
          </w:rPr>
          <w:fldChar w:fldCharType="end"/>
        </w:r>
      </w:p>
    </w:sdtContent>
  </w:sdt>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6C5A98"/>
    <w:multiLevelType w:val="multilevel"/>
    <w:tmpl w:val="766C5A98"/>
    <w:lvl w:ilvl="0" w:tentative="0">
      <w:start w:val="1"/>
      <w:numFmt w:val="decimal"/>
      <w:lvlText w:val="%1."/>
      <w:lvlJc w:val="left"/>
      <w:pPr>
        <w:ind w:left="360" w:hanging="360"/>
      </w:pPr>
    </w:lvl>
    <w:lvl w:ilvl="1" w:tentative="0">
      <w:start w:val="4"/>
      <w:numFmt w:val="decimal"/>
      <w:isLgl/>
      <w:lvlText w:val="%1.%2"/>
      <w:lvlJc w:val="left"/>
      <w:pPr>
        <w:ind w:left="405" w:hanging="40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trackRevisions w:val="1"/>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DC4"/>
    <w:rsid w:val="00006C0F"/>
    <w:rsid w:val="0001411D"/>
    <w:rsid w:val="00040C6D"/>
    <w:rsid w:val="00042D0C"/>
    <w:rsid w:val="000519A0"/>
    <w:rsid w:val="00056EFE"/>
    <w:rsid w:val="00057D5F"/>
    <w:rsid w:val="00060C91"/>
    <w:rsid w:val="00061EF9"/>
    <w:rsid w:val="0009616B"/>
    <w:rsid w:val="000A1ED3"/>
    <w:rsid w:val="000A2DDD"/>
    <w:rsid w:val="000D1562"/>
    <w:rsid w:val="000E1BB1"/>
    <w:rsid w:val="001021E1"/>
    <w:rsid w:val="00112A0C"/>
    <w:rsid w:val="001170F9"/>
    <w:rsid w:val="0012522A"/>
    <w:rsid w:val="00125E99"/>
    <w:rsid w:val="00140404"/>
    <w:rsid w:val="00144578"/>
    <w:rsid w:val="001970C5"/>
    <w:rsid w:val="001A67AC"/>
    <w:rsid w:val="001B468B"/>
    <w:rsid w:val="001C3715"/>
    <w:rsid w:val="001D0683"/>
    <w:rsid w:val="001D4DDA"/>
    <w:rsid w:val="002242A2"/>
    <w:rsid w:val="00226C58"/>
    <w:rsid w:val="00237D3E"/>
    <w:rsid w:val="002476B4"/>
    <w:rsid w:val="00247970"/>
    <w:rsid w:val="00267877"/>
    <w:rsid w:val="00271076"/>
    <w:rsid w:val="002815A0"/>
    <w:rsid w:val="002C1625"/>
    <w:rsid w:val="002C3423"/>
    <w:rsid w:val="002C4BBC"/>
    <w:rsid w:val="002C687C"/>
    <w:rsid w:val="002E087F"/>
    <w:rsid w:val="002E377F"/>
    <w:rsid w:val="002F24B8"/>
    <w:rsid w:val="002F7E2A"/>
    <w:rsid w:val="00302757"/>
    <w:rsid w:val="00306677"/>
    <w:rsid w:val="00331BF2"/>
    <w:rsid w:val="00341CF8"/>
    <w:rsid w:val="00367A54"/>
    <w:rsid w:val="00367D51"/>
    <w:rsid w:val="003B545D"/>
    <w:rsid w:val="003C30A7"/>
    <w:rsid w:val="003D6C06"/>
    <w:rsid w:val="003E123F"/>
    <w:rsid w:val="003E76B1"/>
    <w:rsid w:val="003E77C2"/>
    <w:rsid w:val="003F239B"/>
    <w:rsid w:val="004007E5"/>
    <w:rsid w:val="00401E4A"/>
    <w:rsid w:val="004067C7"/>
    <w:rsid w:val="004133D9"/>
    <w:rsid w:val="00463A0E"/>
    <w:rsid w:val="00477DD2"/>
    <w:rsid w:val="004864C0"/>
    <w:rsid w:val="004A332B"/>
    <w:rsid w:val="004B0061"/>
    <w:rsid w:val="004B477F"/>
    <w:rsid w:val="004B563F"/>
    <w:rsid w:val="004C2E64"/>
    <w:rsid w:val="004E220A"/>
    <w:rsid w:val="005036BC"/>
    <w:rsid w:val="005217D4"/>
    <w:rsid w:val="00547090"/>
    <w:rsid w:val="005523ED"/>
    <w:rsid w:val="00566384"/>
    <w:rsid w:val="00586134"/>
    <w:rsid w:val="005937FE"/>
    <w:rsid w:val="00596F10"/>
    <w:rsid w:val="005B4EAA"/>
    <w:rsid w:val="005B7834"/>
    <w:rsid w:val="005C66E0"/>
    <w:rsid w:val="005E473B"/>
    <w:rsid w:val="005E7F21"/>
    <w:rsid w:val="0060371A"/>
    <w:rsid w:val="00604DE1"/>
    <w:rsid w:val="0062210F"/>
    <w:rsid w:val="00622FAC"/>
    <w:rsid w:val="00626CE0"/>
    <w:rsid w:val="00645289"/>
    <w:rsid w:val="00655606"/>
    <w:rsid w:val="006650EC"/>
    <w:rsid w:val="00666BF2"/>
    <w:rsid w:val="0067379F"/>
    <w:rsid w:val="0068783D"/>
    <w:rsid w:val="00692899"/>
    <w:rsid w:val="00693007"/>
    <w:rsid w:val="006A4DBB"/>
    <w:rsid w:val="006B1B67"/>
    <w:rsid w:val="006F2455"/>
    <w:rsid w:val="006F4AB8"/>
    <w:rsid w:val="00707252"/>
    <w:rsid w:val="00714C00"/>
    <w:rsid w:val="00721723"/>
    <w:rsid w:val="007500FC"/>
    <w:rsid w:val="007529E0"/>
    <w:rsid w:val="00762809"/>
    <w:rsid w:val="00762FE5"/>
    <w:rsid w:val="007B66BC"/>
    <w:rsid w:val="007D1F39"/>
    <w:rsid w:val="008003F0"/>
    <w:rsid w:val="00817FC0"/>
    <w:rsid w:val="00821572"/>
    <w:rsid w:val="0082429C"/>
    <w:rsid w:val="00834B09"/>
    <w:rsid w:val="00842D32"/>
    <w:rsid w:val="00847D87"/>
    <w:rsid w:val="0086277F"/>
    <w:rsid w:val="008972DD"/>
    <w:rsid w:val="008B6184"/>
    <w:rsid w:val="008B6E2C"/>
    <w:rsid w:val="008C55D3"/>
    <w:rsid w:val="00904F22"/>
    <w:rsid w:val="00907FC3"/>
    <w:rsid w:val="00910272"/>
    <w:rsid w:val="00917B22"/>
    <w:rsid w:val="009312F1"/>
    <w:rsid w:val="00945FA2"/>
    <w:rsid w:val="00951E56"/>
    <w:rsid w:val="009735F6"/>
    <w:rsid w:val="009753C6"/>
    <w:rsid w:val="00980C3D"/>
    <w:rsid w:val="00987FB7"/>
    <w:rsid w:val="009920C5"/>
    <w:rsid w:val="009A23A5"/>
    <w:rsid w:val="009B11DC"/>
    <w:rsid w:val="009C2480"/>
    <w:rsid w:val="009D151F"/>
    <w:rsid w:val="009D1B60"/>
    <w:rsid w:val="009D2ACF"/>
    <w:rsid w:val="009D5AB6"/>
    <w:rsid w:val="009D7296"/>
    <w:rsid w:val="009F3A0B"/>
    <w:rsid w:val="00A24D12"/>
    <w:rsid w:val="00A365CD"/>
    <w:rsid w:val="00A42686"/>
    <w:rsid w:val="00A8303B"/>
    <w:rsid w:val="00A94DB7"/>
    <w:rsid w:val="00AA2FBB"/>
    <w:rsid w:val="00AA38BB"/>
    <w:rsid w:val="00AA43DD"/>
    <w:rsid w:val="00AC05DB"/>
    <w:rsid w:val="00AE155B"/>
    <w:rsid w:val="00B05C57"/>
    <w:rsid w:val="00B16E2F"/>
    <w:rsid w:val="00B17EB0"/>
    <w:rsid w:val="00B21646"/>
    <w:rsid w:val="00B31135"/>
    <w:rsid w:val="00B335F3"/>
    <w:rsid w:val="00B5579F"/>
    <w:rsid w:val="00B62393"/>
    <w:rsid w:val="00B769D3"/>
    <w:rsid w:val="00B84A1C"/>
    <w:rsid w:val="00B91350"/>
    <w:rsid w:val="00BA3DA1"/>
    <w:rsid w:val="00BC2E42"/>
    <w:rsid w:val="00BE1C55"/>
    <w:rsid w:val="00BF0E92"/>
    <w:rsid w:val="00C46CAC"/>
    <w:rsid w:val="00C51113"/>
    <w:rsid w:val="00C53DC4"/>
    <w:rsid w:val="00C5413D"/>
    <w:rsid w:val="00C7156F"/>
    <w:rsid w:val="00C73522"/>
    <w:rsid w:val="00CB5037"/>
    <w:rsid w:val="00CC051C"/>
    <w:rsid w:val="00CC25E7"/>
    <w:rsid w:val="00CD6A33"/>
    <w:rsid w:val="00CE5C75"/>
    <w:rsid w:val="00CE7F23"/>
    <w:rsid w:val="00D020BE"/>
    <w:rsid w:val="00D20827"/>
    <w:rsid w:val="00D20E20"/>
    <w:rsid w:val="00D22511"/>
    <w:rsid w:val="00D340E1"/>
    <w:rsid w:val="00D455E0"/>
    <w:rsid w:val="00D46CCD"/>
    <w:rsid w:val="00D5606E"/>
    <w:rsid w:val="00D567E3"/>
    <w:rsid w:val="00D57192"/>
    <w:rsid w:val="00D770BE"/>
    <w:rsid w:val="00D914DC"/>
    <w:rsid w:val="00DA2EF6"/>
    <w:rsid w:val="00DB15D8"/>
    <w:rsid w:val="00DC59E2"/>
    <w:rsid w:val="00DD3E3D"/>
    <w:rsid w:val="00DD7CCA"/>
    <w:rsid w:val="00DF7E4B"/>
    <w:rsid w:val="00E15541"/>
    <w:rsid w:val="00E2755A"/>
    <w:rsid w:val="00E6260C"/>
    <w:rsid w:val="00E951EA"/>
    <w:rsid w:val="00ED3F7E"/>
    <w:rsid w:val="00ED5767"/>
    <w:rsid w:val="00EF3DDF"/>
    <w:rsid w:val="00EF471A"/>
    <w:rsid w:val="00EF4DCA"/>
    <w:rsid w:val="00EF68D4"/>
    <w:rsid w:val="00F06C38"/>
    <w:rsid w:val="00F21E24"/>
    <w:rsid w:val="00F34786"/>
    <w:rsid w:val="00F35500"/>
    <w:rsid w:val="00F4041A"/>
    <w:rsid w:val="00F65840"/>
    <w:rsid w:val="00FA4FF1"/>
    <w:rsid w:val="00FB451B"/>
    <w:rsid w:val="00FE1614"/>
    <w:rsid w:val="00FE5B7A"/>
    <w:rsid w:val="45DD622C"/>
    <w:rsid w:val="60125CB7"/>
    <w:rsid w:val="7F0970E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paragraph" w:styleId="2">
    <w:name w:val="heading 1"/>
    <w:basedOn w:val="1"/>
    <w:next w:val="1"/>
    <w:link w:val="26"/>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pt-BR"/>
    </w:rPr>
  </w:style>
  <w:style w:type="character" w:default="1" w:styleId="11">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3">
    <w:name w:val="toc 2"/>
    <w:next w:val="1"/>
    <w:hidden/>
    <w:qFormat/>
    <w:uiPriority w:val="0"/>
    <w:pPr>
      <w:spacing w:after="103" w:line="259" w:lineRule="auto"/>
      <w:ind w:left="250" w:right="27" w:hanging="10"/>
      <w:jc w:val="right"/>
    </w:pPr>
    <w:rPr>
      <w:rFonts w:ascii="Arial" w:hAnsi="Arial" w:eastAsia="Arial" w:cs="Arial"/>
      <w:color w:val="000000"/>
      <w:sz w:val="24"/>
      <w:szCs w:val="22"/>
      <w:lang w:val="pt-BR" w:eastAsia="pt-BR" w:bidi="ar-SA"/>
    </w:rPr>
  </w:style>
  <w:style w:type="paragraph" w:styleId="4">
    <w:name w:val="annotation text"/>
    <w:basedOn w:val="1"/>
    <w:unhideWhenUsed/>
    <w:qFormat/>
    <w:uiPriority w:val="99"/>
  </w:style>
  <w:style w:type="paragraph" w:styleId="5">
    <w:name w:val="Normal (Web)"/>
    <w:basedOn w:val="1"/>
    <w:unhideWhenUsed/>
    <w:qFormat/>
    <w:uiPriority w:val="99"/>
    <w:pPr>
      <w:spacing w:after="0" w:line="240" w:lineRule="auto"/>
    </w:pPr>
    <w:rPr>
      <w:rFonts w:ascii="Times New Roman" w:hAnsi="Times New Roman" w:eastAsia="Times New Roman" w:cs="Times New Roman"/>
      <w:sz w:val="24"/>
      <w:szCs w:val="24"/>
      <w:lang w:eastAsia="pt-BR"/>
    </w:rPr>
  </w:style>
  <w:style w:type="paragraph" w:styleId="6">
    <w:name w:val="header"/>
    <w:basedOn w:val="1"/>
    <w:link w:val="17"/>
    <w:unhideWhenUsed/>
    <w:qFormat/>
    <w:uiPriority w:val="99"/>
    <w:pPr>
      <w:tabs>
        <w:tab w:val="center" w:pos="4252"/>
        <w:tab w:val="right" w:pos="8504"/>
      </w:tabs>
      <w:spacing w:after="0" w:line="240" w:lineRule="auto"/>
    </w:pPr>
  </w:style>
  <w:style w:type="paragraph" w:styleId="7">
    <w:name w:val="footer"/>
    <w:basedOn w:val="1"/>
    <w:link w:val="18"/>
    <w:unhideWhenUsed/>
    <w:qFormat/>
    <w:uiPriority w:val="99"/>
    <w:pPr>
      <w:tabs>
        <w:tab w:val="center" w:pos="4252"/>
        <w:tab w:val="right" w:pos="8504"/>
      </w:tabs>
      <w:spacing w:after="0" w:line="240" w:lineRule="auto"/>
    </w:pPr>
  </w:style>
  <w:style w:type="paragraph" w:styleId="8">
    <w:name w:val="Balloon Text"/>
    <w:basedOn w:val="1"/>
    <w:link w:val="23"/>
    <w:unhideWhenUsed/>
    <w:uiPriority w:val="99"/>
    <w:pPr>
      <w:spacing w:after="0" w:line="240" w:lineRule="auto"/>
    </w:pPr>
    <w:rPr>
      <w:rFonts w:ascii="Segoe UI" w:hAnsi="Segoe UI" w:cs="Segoe UI"/>
      <w:sz w:val="18"/>
      <w:szCs w:val="18"/>
    </w:rPr>
  </w:style>
  <w:style w:type="paragraph" w:styleId="9">
    <w:name w:val="footnote text"/>
    <w:basedOn w:val="1"/>
    <w:link w:val="20"/>
    <w:unhideWhenUsed/>
    <w:qFormat/>
    <w:uiPriority w:val="99"/>
    <w:pPr>
      <w:spacing w:after="0" w:line="240" w:lineRule="auto"/>
    </w:pPr>
    <w:rPr>
      <w:sz w:val="20"/>
      <w:szCs w:val="20"/>
    </w:rPr>
  </w:style>
  <w:style w:type="paragraph" w:styleId="10">
    <w:name w:val="toc 1"/>
    <w:next w:val="1"/>
    <w:hidden/>
    <w:qFormat/>
    <w:uiPriority w:val="0"/>
    <w:pPr>
      <w:spacing w:after="0" w:line="350" w:lineRule="auto"/>
      <w:ind w:left="25" w:right="23" w:hanging="10"/>
      <w:jc w:val="both"/>
    </w:pPr>
    <w:rPr>
      <w:rFonts w:ascii="Arial" w:hAnsi="Arial" w:eastAsia="Arial" w:cs="Arial"/>
      <w:color w:val="000000"/>
      <w:sz w:val="24"/>
      <w:szCs w:val="22"/>
      <w:lang w:val="pt-BR" w:eastAsia="pt-BR" w:bidi="ar-SA"/>
    </w:rPr>
  </w:style>
  <w:style w:type="character" w:styleId="12">
    <w:name w:val="annotation reference"/>
    <w:basedOn w:val="11"/>
    <w:unhideWhenUsed/>
    <w:qFormat/>
    <w:uiPriority w:val="99"/>
    <w:rPr>
      <w:sz w:val="16"/>
      <w:szCs w:val="16"/>
    </w:rPr>
  </w:style>
  <w:style w:type="character" w:styleId="13">
    <w:name w:val="footnote reference"/>
    <w:basedOn w:val="11"/>
    <w:unhideWhenUsed/>
    <w:qFormat/>
    <w:uiPriority w:val="99"/>
    <w:rPr>
      <w:vertAlign w:val="superscript"/>
    </w:rPr>
  </w:style>
  <w:style w:type="character" w:styleId="14">
    <w:name w:val="Hyperlink"/>
    <w:basedOn w:val="11"/>
    <w:unhideWhenUsed/>
    <w:qFormat/>
    <w:uiPriority w:val="99"/>
    <w:rPr>
      <w:color w:val="0563C1" w:themeColor="hyperlink"/>
      <w:u w:val="single"/>
      <w14:textFill>
        <w14:solidFill>
          <w14:schemeClr w14:val="hlink"/>
        </w14:solidFill>
      </w14:textFill>
    </w:rPr>
  </w:style>
  <w:style w:type="table" w:styleId="16">
    <w:name w:val="Table Grid"/>
    <w:basedOn w:val="1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Cabeçalho Char"/>
    <w:basedOn w:val="11"/>
    <w:link w:val="6"/>
    <w:qFormat/>
    <w:uiPriority w:val="99"/>
  </w:style>
  <w:style w:type="character" w:customStyle="1" w:styleId="18">
    <w:name w:val="Rodapé Char"/>
    <w:basedOn w:val="11"/>
    <w:link w:val="7"/>
    <w:uiPriority w:val="99"/>
  </w:style>
  <w:style w:type="paragraph" w:customStyle="1" w:styleId="19">
    <w:name w:val="Parágrafo da Lista1"/>
    <w:basedOn w:val="1"/>
    <w:qFormat/>
    <w:uiPriority w:val="34"/>
    <w:pPr>
      <w:ind w:left="720"/>
      <w:contextualSpacing/>
    </w:pPr>
  </w:style>
  <w:style w:type="character" w:customStyle="1" w:styleId="20">
    <w:name w:val="Texto de nota de rodapé Char"/>
    <w:basedOn w:val="11"/>
    <w:link w:val="9"/>
    <w:semiHidden/>
    <w:qFormat/>
    <w:uiPriority w:val="99"/>
    <w:rPr>
      <w:sz w:val="20"/>
      <w:szCs w:val="20"/>
    </w:rPr>
  </w:style>
  <w:style w:type="character" w:customStyle="1" w:styleId="21">
    <w:name w:val="fontstyle01"/>
    <w:basedOn w:val="11"/>
    <w:uiPriority w:val="0"/>
    <w:rPr>
      <w:rFonts w:hint="default" w:ascii="Times New Roman" w:hAnsi="Times New Roman" w:cs="Times New Roman"/>
      <w:color w:val="000000"/>
      <w:sz w:val="24"/>
      <w:szCs w:val="24"/>
    </w:rPr>
  </w:style>
  <w:style w:type="character" w:customStyle="1" w:styleId="22">
    <w:name w:val="fontstyle21"/>
    <w:basedOn w:val="11"/>
    <w:qFormat/>
    <w:uiPriority w:val="0"/>
    <w:rPr>
      <w:rFonts w:hint="default" w:ascii="Times New Roman" w:hAnsi="Times New Roman" w:cs="Times New Roman"/>
      <w:b/>
      <w:bCs/>
      <w:color w:val="000000"/>
      <w:sz w:val="24"/>
      <w:szCs w:val="24"/>
    </w:rPr>
  </w:style>
  <w:style w:type="character" w:customStyle="1" w:styleId="23">
    <w:name w:val="Texto de balão Char"/>
    <w:basedOn w:val="11"/>
    <w:link w:val="8"/>
    <w:semiHidden/>
    <w:uiPriority w:val="99"/>
    <w:rPr>
      <w:rFonts w:ascii="Segoe UI" w:hAnsi="Segoe UI" w:cs="Segoe UI"/>
      <w:sz w:val="18"/>
      <w:szCs w:val="18"/>
      <w:lang w:eastAsia="en-US"/>
    </w:rPr>
  </w:style>
  <w:style w:type="paragraph" w:customStyle="1" w:styleId="24">
    <w:name w:val="List Paragraph"/>
    <w:basedOn w:val="1"/>
    <w:uiPriority w:val="99"/>
    <w:pPr>
      <w:ind w:left="720"/>
      <w:contextualSpacing/>
    </w:pPr>
  </w:style>
  <w:style w:type="character" w:customStyle="1" w:styleId="25">
    <w:name w:val="Unresolved Mention"/>
    <w:basedOn w:val="11"/>
    <w:unhideWhenUsed/>
    <w:uiPriority w:val="99"/>
    <w:rPr>
      <w:color w:val="808080"/>
      <w:shd w:val="clear" w:color="auto" w:fill="E6E6E6"/>
    </w:rPr>
  </w:style>
  <w:style w:type="character" w:customStyle="1" w:styleId="26">
    <w:name w:val="Título 1 Char"/>
    <w:basedOn w:val="11"/>
    <w:link w:val="2"/>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comments" Target="comment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BBA8EC-F89F-41C2-A8A4-510D032E4C72}">
  <ds:schemaRefs/>
</ds:datastoreItem>
</file>

<file path=docProps/app.xml><?xml version="1.0" encoding="utf-8"?>
<Properties xmlns="http://schemas.openxmlformats.org/officeDocument/2006/extended-properties" xmlns:vt="http://schemas.openxmlformats.org/officeDocument/2006/docPropsVTypes">
  <Template>Normal</Template>
  <Pages>12</Pages>
  <Words>2024</Words>
  <Characters>10931</Characters>
  <Lines>91</Lines>
  <Paragraphs>25</Paragraphs>
  <ScaleCrop>false</ScaleCrop>
  <LinksUpToDate>false</LinksUpToDate>
  <CharactersWithSpaces>12930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2016-10-23T13:40:00Z</dcterms:created>
  <dc:creator>Afonso henrique</dc:creator>
  <cp:lastModifiedBy>Camolesi</cp:lastModifiedBy>
  <dcterms:modified xsi:type="dcterms:W3CDTF">2017-11-18T12:28:29Z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1046-10.2.0.5978</vt:lpwstr>
  </property>
</Properties>
</file>